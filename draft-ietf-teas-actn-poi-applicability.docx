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1CAC4" w14:textId="77777777" w:rsidR="00224327" w:rsidRPr="004E7492" w:rsidRDefault="00AE0541" w:rsidP="00ED3200">
      <w:pPr>
        <w:pStyle w:val="RFCTitle"/>
        <w:rPr>
          <w:rFonts w:eastAsia="Batang"/>
        </w:rPr>
      </w:pPr>
      <w:bookmarkStart w:id="0" w:name="_GoBack"/>
      <w:r w:rsidRPr="004E7492">
        <w:rPr>
          <w:rFonts w:eastAsia="Batang"/>
        </w:rPr>
        <w:br/>
      </w:r>
      <w:r w:rsidR="00A7014C" w:rsidRPr="004E7492">
        <w:rPr>
          <w:rFonts w:eastAsia="Batang"/>
        </w:rPr>
        <w:t>Applicability of Abstraction and Control of Traffic Engineered Networks</w:t>
      </w:r>
      <w:r w:rsidR="00224327" w:rsidRPr="004E7492">
        <w:rPr>
          <w:rFonts w:eastAsia="Batang"/>
        </w:rPr>
        <w:t xml:space="preserve"> (</w:t>
      </w:r>
      <w:r w:rsidR="002740CD" w:rsidRPr="004E7492">
        <w:rPr>
          <w:rFonts w:eastAsia="Batang"/>
        </w:rPr>
        <w:t>ACTN</w:t>
      </w:r>
      <w:r w:rsidR="00224327" w:rsidRPr="004E7492">
        <w:rPr>
          <w:rFonts w:eastAsia="Batang"/>
        </w:rPr>
        <w:t>)</w:t>
      </w:r>
      <w:r w:rsidR="002740CD" w:rsidRPr="004E7492">
        <w:rPr>
          <w:rFonts w:eastAsia="Batang"/>
        </w:rPr>
        <w:t xml:space="preserve"> to Packet Optical Integration (POI)</w:t>
      </w:r>
    </w:p>
    <w:p w14:paraId="3E3C74C1" w14:textId="6199869D" w:rsidR="00CC4069" w:rsidRPr="004E7492" w:rsidRDefault="002740CD" w:rsidP="00ED3200">
      <w:pPr>
        <w:pStyle w:val="RFCTitle"/>
        <w:rPr>
          <w:rFonts w:eastAsia="Batang"/>
        </w:rPr>
      </w:pPr>
      <w:r w:rsidRPr="004E7492">
        <w:rPr>
          <w:rFonts w:eastAsia="Batang"/>
        </w:rPr>
        <w:t>draft-</w:t>
      </w:r>
      <w:r w:rsidR="00166FA4" w:rsidRPr="004E7492">
        <w:rPr>
          <w:rFonts w:eastAsia="Batang"/>
        </w:rPr>
        <w:t>ietf</w:t>
      </w:r>
      <w:r w:rsidR="00D6521B" w:rsidRPr="004E7492">
        <w:rPr>
          <w:rFonts w:eastAsia="Batang"/>
        </w:rPr>
        <w:t>-</w:t>
      </w:r>
      <w:r w:rsidRPr="004E7492">
        <w:rPr>
          <w:rFonts w:eastAsia="Batang"/>
        </w:rPr>
        <w:t>teas-actn-poi-applicability</w:t>
      </w:r>
      <w:r w:rsidR="00CC4069" w:rsidRPr="004E7492">
        <w:rPr>
          <w:rFonts w:eastAsia="Batang"/>
        </w:rPr>
        <w:t>-</w:t>
      </w:r>
      <w:r w:rsidR="004006CA">
        <w:rPr>
          <w:rFonts w:eastAsia="Batang"/>
        </w:rPr>
        <w:t>08</w:t>
      </w:r>
    </w:p>
    <w:p w14:paraId="183461B2" w14:textId="77777777" w:rsidR="00FA3ADB" w:rsidRDefault="00FA3ADB" w:rsidP="00FA3ADB">
      <w:pPr>
        <w:ind w:left="0"/>
      </w:pPr>
      <w:r w:rsidRPr="00D72ADD">
        <w:t>Abstract</w:t>
      </w:r>
    </w:p>
    <w:p w14:paraId="2C94B977" w14:textId="62CC2D18" w:rsidR="00FA3ADB" w:rsidRPr="009E5988" w:rsidRDefault="00FA3ADB" w:rsidP="00FA3ADB">
      <w:r w:rsidRPr="009E5988">
        <w:t xml:space="preserve">This document considers the applicability of Abstraction and Control of TE Networks (ACTN) architecture to Packet Optical Integration (POI)in the context of IP/MPLS and </w:t>
      </w:r>
      <w:r w:rsidR="003650D7">
        <w:t>o</w:t>
      </w:r>
      <w:r w:rsidR="003650D7" w:rsidRPr="009E5988">
        <w:t xml:space="preserve">ptical </w:t>
      </w:r>
      <w:r w:rsidRPr="009E5988">
        <w:t>internetworking</w:t>
      </w:r>
      <w:r>
        <w:t>. It</w:t>
      </w:r>
      <w:r w:rsidRPr="009E5988">
        <w:t xml:space="preserve"> identif</w:t>
      </w:r>
      <w:r>
        <w:t>ies the YANG data models defined by the IETF to support this deployment architecture and</w:t>
      </w:r>
      <w:r w:rsidRPr="009E5988">
        <w:t xml:space="preserve"> specific scenarios relevant </w:t>
      </w:r>
      <w:r w:rsidR="0072297F">
        <w:t>to</w:t>
      </w:r>
      <w:r w:rsidR="0072297F" w:rsidRPr="009E5988">
        <w:t xml:space="preserve"> </w:t>
      </w:r>
      <w:r w:rsidRPr="009E5988">
        <w:t>Service Providers.</w:t>
      </w:r>
    </w:p>
    <w:p w14:paraId="609BCEDD" w14:textId="77777777" w:rsidR="00FA3ADB" w:rsidRDefault="00FA3ADB" w:rsidP="00FA3ADB">
      <w:r w:rsidRPr="009E5988">
        <w:t xml:space="preserve">Existing IETF protocols and data models are identified for each multi-layer (packet over optical) scenario with </w:t>
      </w:r>
      <w:r>
        <w:t>a specific</w:t>
      </w:r>
      <w:r w:rsidRPr="009E5988">
        <w:t xml:space="preserve"> focus on the MPI (Multi-Domain Service Coordinator to Provisioning Network Controllers Interface)in the ACTN architecture</w:t>
      </w:r>
      <w:r>
        <w:t>.</w:t>
      </w:r>
    </w:p>
    <w:p w14:paraId="3057E8C1" w14:textId="77777777" w:rsidR="006F6F19" w:rsidRPr="004E7492" w:rsidRDefault="006F6F19" w:rsidP="00CC4069">
      <w:pPr>
        <w:pStyle w:val="RFCH1-noTOCnonum"/>
        <w:rPr>
          <w:rFonts w:eastAsia="Batang"/>
          <w:bCs w:val="0"/>
        </w:rPr>
      </w:pPr>
      <w:r w:rsidRPr="004E7492">
        <w:rPr>
          <w:rFonts w:eastAsia="Batang"/>
          <w:bCs w:val="0"/>
        </w:rPr>
        <w:t>Status of this Memo</w:t>
      </w:r>
    </w:p>
    <w:p w14:paraId="37890962" w14:textId="77777777" w:rsidR="006A74C7" w:rsidRPr="004E7492" w:rsidRDefault="006A74C7" w:rsidP="006A74C7">
      <w:r w:rsidRPr="00D72ADD">
        <w:t xml:space="preserve">This Internet-Draft is submitted in full conformance with the provisions of BCP 78 and BCP 79. </w:t>
      </w:r>
    </w:p>
    <w:p w14:paraId="1F39C334" w14:textId="77777777" w:rsidR="008D50C0" w:rsidRPr="00D72ADD" w:rsidRDefault="008D50C0" w:rsidP="008D50C0">
      <w:r w:rsidRPr="00D72ADD">
        <w:t>Internet-Drafts are working documents of the Internet Engineering Task Force (IETF), its areas, and its working groups.  Note that other groups may also distribute working documents as Internet-Drafts.</w:t>
      </w:r>
    </w:p>
    <w:p w14:paraId="06026A20" w14:textId="77777777" w:rsidR="008D50C0" w:rsidRPr="00D72ADD" w:rsidRDefault="008D50C0" w:rsidP="008D50C0">
      <w:r w:rsidRPr="00D72ADD">
        <w:t>Internet-Drafts are draft documents valid for a maximum of six months and may be updated, replaced, or obsoleted by other documents at any time.  It is inappropriate to use Internet-Drafts as reference material or to cite them other than as "work in progress."</w:t>
      </w:r>
    </w:p>
    <w:p w14:paraId="25AE0500" w14:textId="77777777" w:rsidR="008D50C0" w:rsidRPr="00D72ADD" w:rsidRDefault="008D50C0" w:rsidP="009B0913">
      <w:r w:rsidRPr="00D72ADD">
        <w:lastRenderedPageBreak/>
        <w:t>The list of current Internet-Drafts can be accessed at</w:t>
      </w:r>
      <w:r w:rsidR="009B0913" w:rsidRPr="00D72ADD">
        <w:t xml:space="preserve"> </w:t>
      </w:r>
      <w:r w:rsidRPr="00D72ADD">
        <w:t>http://www.ietf.org/ietf/1id-abstracts.txt</w:t>
      </w:r>
    </w:p>
    <w:p w14:paraId="20028D65" w14:textId="77777777" w:rsidR="008D50C0" w:rsidRPr="00D72ADD" w:rsidRDefault="008D50C0" w:rsidP="009B0913">
      <w:r w:rsidRPr="00D72ADD">
        <w:t>The list of Internet-Draft Shadow Directories can be accessed at</w:t>
      </w:r>
      <w:r w:rsidR="009B0913" w:rsidRPr="00D72ADD">
        <w:t xml:space="preserve"> </w:t>
      </w:r>
      <w:r w:rsidRPr="00D72ADD">
        <w:t>http://www.ietf.org/shadow.html</w:t>
      </w:r>
    </w:p>
    <w:p w14:paraId="1CF71E9B" w14:textId="1687402A" w:rsidR="008D50C0" w:rsidRDefault="008D50C0" w:rsidP="008D50C0">
      <w:r w:rsidRPr="00D72ADD">
        <w:t xml:space="preserve">This Internet-Draft will expire on </w:t>
      </w:r>
      <w:r w:rsidR="00B47D12" w:rsidRPr="00D72ADD">
        <w:t>April</w:t>
      </w:r>
      <w:r w:rsidRPr="00D72ADD">
        <w:t xml:space="preserve"> </w:t>
      </w:r>
      <w:r w:rsidR="00B47D12">
        <w:t>9,</w:t>
      </w:r>
      <w:r w:rsidRPr="00D72ADD">
        <w:t xml:space="preserve"> </w:t>
      </w:r>
      <w:r w:rsidR="00B47D12">
        <w:t>2021</w:t>
      </w:r>
      <w:r w:rsidRPr="00D72ADD">
        <w:t>.</w:t>
      </w:r>
    </w:p>
    <w:p w14:paraId="4F5DDBA7" w14:textId="77777777" w:rsidR="002E1F5F" w:rsidRPr="004E7492" w:rsidRDefault="002E1F5F" w:rsidP="002E1F5F">
      <w:pPr>
        <w:pStyle w:val="RFCH1-noTOCnonum"/>
        <w:rPr>
          <w:rFonts w:eastAsia="Batang"/>
          <w:bCs w:val="0"/>
        </w:rPr>
      </w:pPr>
      <w:r w:rsidRPr="004E7492">
        <w:rPr>
          <w:rFonts w:eastAsia="Batang"/>
          <w:bCs w:val="0"/>
        </w:rPr>
        <w:t>Copyright Notice</w:t>
      </w:r>
    </w:p>
    <w:p w14:paraId="5EC06A1C" w14:textId="7D0F0B22" w:rsidR="002E1F5F" w:rsidRPr="00D72ADD" w:rsidRDefault="002E1F5F" w:rsidP="002E1F5F">
      <w:r w:rsidRPr="00D72ADD">
        <w:t xml:space="preserve">Copyright (c) </w:t>
      </w:r>
      <w:r w:rsidR="00632A07">
        <w:t>2022</w:t>
      </w:r>
      <w:r w:rsidR="00632A07" w:rsidRPr="00D72ADD">
        <w:t xml:space="preserve"> </w:t>
      </w:r>
      <w:r w:rsidRPr="00D72ADD">
        <w:t>IETF Trust and the persons identified as the document authors. All rights reserved.</w:t>
      </w:r>
    </w:p>
    <w:p w14:paraId="16B3A936" w14:textId="77777777" w:rsidR="002E1F5F" w:rsidRPr="00D72ADD" w:rsidRDefault="002E1F5F" w:rsidP="002E1F5F">
      <w:r w:rsidRPr="00D72ADD">
        <w:t>This document is subject to BCP 78 and the IETF Trust’s Legal Provisions Relating to IETF Documents</w:t>
      </w:r>
      <w:r w:rsidR="00A179ED" w:rsidRPr="00D72ADD">
        <w:t xml:space="preserve"> (http://trustee.ietf.org/license-info)</w:t>
      </w:r>
      <w:r w:rsidRPr="00D72ADD">
        <w:t xml:space="preserve"> </w:t>
      </w:r>
      <w:r w:rsidR="006677A8" w:rsidRPr="00D72ADD">
        <w:t>in effect on the date of publication of this document</w:t>
      </w:r>
      <w:r w:rsidRPr="00D72ADD">
        <w:t>. Please review these documents carefully, as they describe your rights and restrictions with respect to this document.</w:t>
      </w:r>
      <w:r w:rsidR="00A179ED" w:rsidRPr="00D72ADD">
        <w:t xml:space="preserve"> Code Components extracted from this document must include Simplified BSD License text as described in Section 4.e of the Trust Legal Provisions and are provided without warranty as described in the </w:t>
      </w:r>
      <w:r w:rsidR="006148C6" w:rsidRPr="00D72ADD">
        <w:t xml:space="preserve">Simplified </w:t>
      </w:r>
      <w:r w:rsidR="00A179ED" w:rsidRPr="00D72ADD">
        <w:t>BSD License.</w:t>
      </w:r>
    </w:p>
    <w:p w14:paraId="2FEB80F9" w14:textId="77777777" w:rsidR="006F6F19" w:rsidRPr="004E7492" w:rsidRDefault="006F6F19" w:rsidP="00CC4069">
      <w:pPr>
        <w:pStyle w:val="RFCH1-noTOCnonum"/>
        <w:rPr>
          <w:rFonts w:eastAsia="Batang"/>
          <w:bCs w:val="0"/>
        </w:rPr>
      </w:pPr>
      <w:r w:rsidRPr="004E7492">
        <w:rPr>
          <w:rFonts w:eastAsia="Batang"/>
          <w:bCs w:val="0"/>
        </w:rPr>
        <w:t>Table of Contents</w:t>
      </w:r>
    </w:p>
    <w:p w14:paraId="5ED60F59" w14:textId="6F534A13" w:rsidR="00CD4B2F" w:rsidRDefault="008A30C6">
      <w:pPr>
        <w:pStyle w:val="TOC1"/>
        <w:rPr>
          <w:rFonts w:asciiTheme="minorHAnsi" w:eastAsiaTheme="minorEastAsia" w:hAnsiTheme="minorHAnsi" w:cstheme="minorBidi"/>
          <w:sz w:val="22"/>
          <w:szCs w:val="22"/>
          <w:lang w:eastAsia="zh-CN"/>
        </w:rPr>
      </w:pPr>
      <w:r w:rsidRPr="00701EC3">
        <w:rPr>
          <w:noProof w:val="0"/>
        </w:rPr>
        <w:fldChar w:fldCharType="begin"/>
      </w:r>
      <w:r w:rsidRPr="00701EC3">
        <w:rPr>
          <w:noProof w:val="0"/>
        </w:rPr>
        <w:instrText xml:space="preserve"> TOC \o \h \z \u </w:instrText>
      </w:r>
      <w:r w:rsidRPr="00701EC3">
        <w:rPr>
          <w:noProof w:val="0"/>
        </w:rPr>
        <w:fldChar w:fldCharType="separate"/>
      </w:r>
      <w:hyperlink w:anchor="_Toc124323339" w:history="1">
        <w:r w:rsidR="00CD4B2F" w:rsidRPr="00B7342E">
          <w:rPr>
            <w:rStyle w:val="Hyperlink"/>
          </w:rPr>
          <w:t>1. Introduction</w:t>
        </w:r>
        <w:r w:rsidR="00CD4B2F">
          <w:rPr>
            <w:webHidden/>
          </w:rPr>
          <w:tab/>
        </w:r>
        <w:r w:rsidR="00CD4B2F">
          <w:rPr>
            <w:webHidden/>
          </w:rPr>
          <w:fldChar w:fldCharType="begin"/>
        </w:r>
        <w:r w:rsidR="00CD4B2F">
          <w:rPr>
            <w:webHidden/>
          </w:rPr>
          <w:instrText xml:space="preserve"> PAGEREF _Toc124323339 \h </w:instrText>
        </w:r>
        <w:r w:rsidR="00CD4B2F">
          <w:rPr>
            <w:webHidden/>
          </w:rPr>
        </w:r>
        <w:r w:rsidR="00CD4B2F">
          <w:rPr>
            <w:webHidden/>
          </w:rPr>
          <w:fldChar w:fldCharType="separate"/>
        </w:r>
        <w:r w:rsidR="00CD4B2F">
          <w:rPr>
            <w:webHidden/>
          </w:rPr>
          <w:t>3</w:t>
        </w:r>
        <w:r w:rsidR="00CD4B2F">
          <w:rPr>
            <w:webHidden/>
          </w:rPr>
          <w:fldChar w:fldCharType="end"/>
        </w:r>
      </w:hyperlink>
    </w:p>
    <w:p w14:paraId="5517AA37" w14:textId="33086567" w:rsidR="00CD4B2F" w:rsidRDefault="00CD4B2F">
      <w:pPr>
        <w:pStyle w:val="TOC2"/>
        <w:rPr>
          <w:rFonts w:asciiTheme="minorHAnsi" w:eastAsiaTheme="minorEastAsia" w:hAnsiTheme="minorHAnsi" w:cstheme="minorBidi"/>
          <w:sz w:val="22"/>
          <w:szCs w:val="22"/>
          <w:lang w:eastAsia="zh-CN"/>
        </w:rPr>
      </w:pPr>
      <w:hyperlink w:anchor="_Toc124323340" w:history="1">
        <w:r w:rsidRPr="00B7342E">
          <w:rPr>
            <w:rStyle w:val="Hyperlink"/>
          </w:rPr>
          <w:t>1.1. Terminology</w:t>
        </w:r>
        <w:r>
          <w:rPr>
            <w:webHidden/>
          </w:rPr>
          <w:tab/>
        </w:r>
        <w:r>
          <w:rPr>
            <w:webHidden/>
          </w:rPr>
          <w:fldChar w:fldCharType="begin"/>
        </w:r>
        <w:r>
          <w:rPr>
            <w:webHidden/>
          </w:rPr>
          <w:instrText xml:space="preserve"> PAGEREF _Toc124323340 \h </w:instrText>
        </w:r>
        <w:r>
          <w:rPr>
            <w:webHidden/>
          </w:rPr>
        </w:r>
        <w:r>
          <w:rPr>
            <w:webHidden/>
          </w:rPr>
          <w:fldChar w:fldCharType="separate"/>
        </w:r>
        <w:r>
          <w:rPr>
            <w:webHidden/>
          </w:rPr>
          <w:t>5</w:t>
        </w:r>
        <w:r>
          <w:rPr>
            <w:webHidden/>
          </w:rPr>
          <w:fldChar w:fldCharType="end"/>
        </w:r>
      </w:hyperlink>
    </w:p>
    <w:p w14:paraId="07E9D481" w14:textId="0B63C324" w:rsidR="00CD4B2F" w:rsidRDefault="00CD4B2F">
      <w:pPr>
        <w:pStyle w:val="TOC1"/>
        <w:rPr>
          <w:rFonts w:asciiTheme="minorHAnsi" w:eastAsiaTheme="minorEastAsia" w:hAnsiTheme="minorHAnsi" w:cstheme="minorBidi"/>
          <w:sz w:val="22"/>
          <w:szCs w:val="22"/>
          <w:lang w:eastAsia="zh-CN"/>
        </w:rPr>
      </w:pPr>
      <w:hyperlink w:anchor="_Toc124323341" w:history="1">
        <w:r w:rsidRPr="00B7342E">
          <w:rPr>
            <w:rStyle w:val="Hyperlink"/>
          </w:rPr>
          <w:t>2. Reference Network Architecture</w:t>
        </w:r>
        <w:r>
          <w:rPr>
            <w:webHidden/>
          </w:rPr>
          <w:tab/>
        </w:r>
        <w:r>
          <w:rPr>
            <w:webHidden/>
          </w:rPr>
          <w:fldChar w:fldCharType="begin"/>
        </w:r>
        <w:r>
          <w:rPr>
            <w:webHidden/>
          </w:rPr>
          <w:instrText xml:space="preserve"> PAGEREF _Toc124323341 \h </w:instrText>
        </w:r>
        <w:r>
          <w:rPr>
            <w:webHidden/>
          </w:rPr>
        </w:r>
        <w:r>
          <w:rPr>
            <w:webHidden/>
          </w:rPr>
          <w:fldChar w:fldCharType="separate"/>
        </w:r>
        <w:r>
          <w:rPr>
            <w:webHidden/>
          </w:rPr>
          <w:t>7</w:t>
        </w:r>
        <w:r>
          <w:rPr>
            <w:webHidden/>
          </w:rPr>
          <w:fldChar w:fldCharType="end"/>
        </w:r>
      </w:hyperlink>
    </w:p>
    <w:p w14:paraId="308A0825" w14:textId="4A950C19" w:rsidR="00CD4B2F" w:rsidRDefault="00CD4B2F">
      <w:pPr>
        <w:pStyle w:val="TOC2"/>
        <w:rPr>
          <w:rFonts w:asciiTheme="minorHAnsi" w:eastAsiaTheme="minorEastAsia" w:hAnsiTheme="minorHAnsi" w:cstheme="minorBidi"/>
          <w:sz w:val="22"/>
          <w:szCs w:val="22"/>
          <w:lang w:eastAsia="zh-CN"/>
        </w:rPr>
      </w:pPr>
      <w:hyperlink w:anchor="_Toc124323342" w:history="1">
        <w:r w:rsidRPr="00B7342E">
          <w:rPr>
            <w:rStyle w:val="Hyperlink"/>
          </w:rPr>
          <w:t>2.1. Multi</w:t>
        </w:r>
        <w:r w:rsidRPr="00B7342E">
          <w:rPr>
            <w:rStyle w:val="Hyperlink"/>
          </w:rPr>
          <w:noBreakHyphen/>
          <w:t>domain Service Coordinator (MDSC) functions</w:t>
        </w:r>
        <w:r>
          <w:rPr>
            <w:webHidden/>
          </w:rPr>
          <w:tab/>
        </w:r>
        <w:r>
          <w:rPr>
            <w:webHidden/>
          </w:rPr>
          <w:fldChar w:fldCharType="begin"/>
        </w:r>
        <w:r>
          <w:rPr>
            <w:webHidden/>
          </w:rPr>
          <w:instrText xml:space="preserve"> PAGEREF _Toc124323342 \h </w:instrText>
        </w:r>
        <w:r>
          <w:rPr>
            <w:webHidden/>
          </w:rPr>
        </w:r>
        <w:r>
          <w:rPr>
            <w:webHidden/>
          </w:rPr>
          <w:fldChar w:fldCharType="separate"/>
        </w:r>
        <w:r>
          <w:rPr>
            <w:webHidden/>
          </w:rPr>
          <w:t>9</w:t>
        </w:r>
        <w:r>
          <w:rPr>
            <w:webHidden/>
          </w:rPr>
          <w:fldChar w:fldCharType="end"/>
        </w:r>
      </w:hyperlink>
    </w:p>
    <w:p w14:paraId="3A673E85" w14:textId="34B4E6D9" w:rsidR="00CD4B2F" w:rsidRDefault="00CD4B2F">
      <w:pPr>
        <w:pStyle w:val="TOC3"/>
        <w:rPr>
          <w:rFonts w:asciiTheme="minorHAnsi" w:eastAsiaTheme="minorEastAsia" w:hAnsiTheme="minorHAnsi" w:cstheme="minorBidi"/>
          <w:sz w:val="22"/>
          <w:szCs w:val="22"/>
          <w:lang w:eastAsia="zh-CN"/>
        </w:rPr>
      </w:pPr>
      <w:hyperlink w:anchor="_Toc124323343" w:history="1">
        <w:r w:rsidRPr="00B7342E">
          <w:rPr>
            <w:rStyle w:val="Hyperlink"/>
          </w:rPr>
          <w:t>2.1.1. Multi-domain L2/L3 VPN Network Services</w:t>
        </w:r>
        <w:r>
          <w:rPr>
            <w:webHidden/>
          </w:rPr>
          <w:tab/>
        </w:r>
        <w:r>
          <w:rPr>
            <w:webHidden/>
          </w:rPr>
          <w:fldChar w:fldCharType="begin"/>
        </w:r>
        <w:r>
          <w:rPr>
            <w:webHidden/>
          </w:rPr>
          <w:instrText xml:space="preserve"> PAGEREF _Toc124323343 \h </w:instrText>
        </w:r>
        <w:r>
          <w:rPr>
            <w:webHidden/>
          </w:rPr>
        </w:r>
        <w:r>
          <w:rPr>
            <w:webHidden/>
          </w:rPr>
          <w:fldChar w:fldCharType="separate"/>
        </w:r>
        <w:r>
          <w:rPr>
            <w:webHidden/>
          </w:rPr>
          <w:t>11</w:t>
        </w:r>
        <w:r>
          <w:rPr>
            <w:webHidden/>
          </w:rPr>
          <w:fldChar w:fldCharType="end"/>
        </w:r>
      </w:hyperlink>
    </w:p>
    <w:p w14:paraId="25D64E4F" w14:textId="01AC9AB8" w:rsidR="00CD4B2F" w:rsidRDefault="00CD4B2F">
      <w:pPr>
        <w:pStyle w:val="TOC3"/>
        <w:rPr>
          <w:rFonts w:asciiTheme="minorHAnsi" w:eastAsiaTheme="minorEastAsia" w:hAnsiTheme="minorHAnsi" w:cstheme="minorBidi"/>
          <w:sz w:val="22"/>
          <w:szCs w:val="22"/>
          <w:lang w:eastAsia="zh-CN"/>
        </w:rPr>
      </w:pPr>
      <w:hyperlink w:anchor="_Toc124323344" w:history="1">
        <w:r w:rsidRPr="00B7342E">
          <w:rPr>
            <w:rStyle w:val="Hyperlink"/>
          </w:rPr>
          <w:t>2.1.2. Multi-domain and Multi-layer Path Computation</w:t>
        </w:r>
        <w:r>
          <w:rPr>
            <w:webHidden/>
          </w:rPr>
          <w:tab/>
        </w:r>
        <w:r>
          <w:rPr>
            <w:webHidden/>
          </w:rPr>
          <w:fldChar w:fldCharType="begin"/>
        </w:r>
        <w:r>
          <w:rPr>
            <w:webHidden/>
          </w:rPr>
          <w:instrText xml:space="preserve"> PAGEREF _Toc124323344 \h </w:instrText>
        </w:r>
        <w:r>
          <w:rPr>
            <w:webHidden/>
          </w:rPr>
        </w:r>
        <w:r>
          <w:rPr>
            <w:webHidden/>
          </w:rPr>
          <w:fldChar w:fldCharType="separate"/>
        </w:r>
        <w:r>
          <w:rPr>
            <w:webHidden/>
          </w:rPr>
          <w:t>14</w:t>
        </w:r>
        <w:r>
          <w:rPr>
            <w:webHidden/>
          </w:rPr>
          <w:fldChar w:fldCharType="end"/>
        </w:r>
      </w:hyperlink>
    </w:p>
    <w:p w14:paraId="2986E5F2" w14:textId="0927C575" w:rsidR="00CD4B2F" w:rsidRDefault="00CD4B2F">
      <w:pPr>
        <w:pStyle w:val="TOC2"/>
        <w:rPr>
          <w:rFonts w:asciiTheme="minorHAnsi" w:eastAsiaTheme="minorEastAsia" w:hAnsiTheme="minorHAnsi" w:cstheme="minorBidi"/>
          <w:sz w:val="22"/>
          <w:szCs w:val="22"/>
          <w:lang w:eastAsia="zh-CN"/>
        </w:rPr>
      </w:pPr>
      <w:hyperlink w:anchor="_Toc124323345" w:history="1">
        <w:r w:rsidRPr="00B7342E">
          <w:rPr>
            <w:rStyle w:val="Hyperlink"/>
          </w:rPr>
          <w:t>2.2. IP/MPLS Domain Controller and NE Functions</w:t>
        </w:r>
        <w:r>
          <w:rPr>
            <w:webHidden/>
          </w:rPr>
          <w:tab/>
        </w:r>
        <w:r>
          <w:rPr>
            <w:webHidden/>
          </w:rPr>
          <w:fldChar w:fldCharType="begin"/>
        </w:r>
        <w:r>
          <w:rPr>
            <w:webHidden/>
          </w:rPr>
          <w:instrText xml:space="preserve"> PAGEREF _Toc124323345 \h </w:instrText>
        </w:r>
        <w:r>
          <w:rPr>
            <w:webHidden/>
          </w:rPr>
        </w:r>
        <w:r>
          <w:rPr>
            <w:webHidden/>
          </w:rPr>
          <w:fldChar w:fldCharType="separate"/>
        </w:r>
        <w:r>
          <w:rPr>
            <w:webHidden/>
          </w:rPr>
          <w:t>17</w:t>
        </w:r>
        <w:r>
          <w:rPr>
            <w:webHidden/>
          </w:rPr>
          <w:fldChar w:fldCharType="end"/>
        </w:r>
      </w:hyperlink>
    </w:p>
    <w:p w14:paraId="37304610" w14:textId="74F280B6" w:rsidR="00CD4B2F" w:rsidRDefault="00CD4B2F">
      <w:pPr>
        <w:pStyle w:val="TOC2"/>
        <w:rPr>
          <w:rFonts w:asciiTheme="minorHAnsi" w:eastAsiaTheme="minorEastAsia" w:hAnsiTheme="minorHAnsi" w:cstheme="minorBidi"/>
          <w:sz w:val="22"/>
          <w:szCs w:val="22"/>
          <w:lang w:eastAsia="zh-CN"/>
        </w:rPr>
      </w:pPr>
      <w:hyperlink w:anchor="_Toc124323346" w:history="1">
        <w:r w:rsidRPr="00B7342E">
          <w:rPr>
            <w:rStyle w:val="Hyperlink"/>
          </w:rPr>
          <w:t>2.3. Optical Domain Controller and NE Functions</w:t>
        </w:r>
        <w:r>
          <w:rPr>
            <w:webHidden/>
          </w:rPr>
          <w:tab/>
        </w:r>
        <w:r>
          <w:rPr>
            <w:webHidden/>
          </w:rPr>
          <w:fldChar w:fldCharType="begin"/>
        </w:r>
        <w:r>
          <w:rPr>
            <w:webHidden/>
          </w:rPr>
          <w:instrText xml:space="preserve"> PAGEREF _Toc124323346 \h </w:instrText>
        </w:r>
        <w:r>
          <w:rPr>
            <w:webHidden/>
          </w:rPr>
        </w:r>
        <w:r>
          <w:rPr>
            <w:webHidden/>
          </w:rPr>
          <w:fldChar w:fldCharType="separate"/>
        </w:r>
        <w:r>
          <w:rPr>
            <w:webHidden/>
          </w:rPr>
          <w:t>19</w:t>
        </w:r>
        <w:r>
          <w:rPr>
            <w:webHidden/>
          </w:rPr>
          <w:fldChar w:fldCharType="end"/>
        </w:r>
      </w:hyperlink>
    </w:p>
    <w:p w14:paraId="51FCA2C9" w14:textId="50360778" w:rsidR="00CD4B2F" w:rsidRDefault="00CD4B2F">
      <w:pPr>
        <w:pStyle w:val="TOC1"/>
        <w:rPr>
          <w:rFonts w:asciiTheme="minorHAnsi" w:eastAsiaTheme="minorEastAsia" w:hAnsiTheme="minorHAnsi" w:cstheme="minorBidi"/>
          <w:sz w:val="22"/>
          <w:szCs w:val="22"/>
          <w:lang w:eastAsia="zh-CN"/>
        </w:rPr>
      </w:pPr>
      <w:hyperlink w:anchor="_Toc124323347" w:history="1">
        <w:r w:rsidRPr="00B7342E">
          <w:rPr>
            <w:rStyle w:val="Hyperlink"/>
          </w:rPr>
          <w:t>3. Interface Protocols and YANG Data Models for the MPIs</w:t>
        </w:r>
        <w:r>
          <w:rPr>
            <w:webHidden/>
          </w:rPr>
          <w:tab/>
        </w:r>
        <w:r>
          <w:rPr>
            <w:webHidden/>
          </w:rPr>
          <w:fldChar w:fldCharType="begin"/>
        </w:r>
        <w:r>
          <w:rPr>
            <w:webHidden/>
          </w:rPr>
          <w:instrText xml:space="preserve"> PAGEREF _Toc124323347 \h </w:instrText>
        </w:r>
        <w:r>
          <w:rPr>
            <w:webHidden/>
          </w:rPr>
        </w:r>
        <w:r>
          <w:rPr>
            <w:webHidden/>
          </w:rPr>
          <w:fldChar w:fldCharType="separate"/>
        </w:r>
        <w:r>
          <w:rPr>
            <w:webHidden/>
          </w:rPr>
          <w:t>19</w:t>
        </w:r>
        <w:r>
          <w:rPr>
            <w:webHidden/>
          </w:rPr>
          <w:fldChar w:fldCharType="end"/>
        </w:r>
      </w:hyperlink>
    </w:p>
    <w:p w14:paraId="63FDE417" w14:textId="0D97AF13" w:rsidR="00CD4B2F" w:rsidRDefault="00CD4B2F">
      <w:pPr>
        <w:pStyle w:val="TOC2"/>
        <w:rPr>
          <w:rFonts w:asciiTheme="minorHAnsi" w:eastAsiaTheme="minorEastAsia" w:hAnsiTheme="minorHAnsi" w:cstheme="minorBidi"/>
          <w:sz w:val="22"/>
          <w:szCs w:val="22"/>
          <w:lang w:eastAsia="zh-CN"/>
        </w:rPr>
      </w:pPr>
      <w:hyperlink w:anchor="_Toc124323348" w:history="1">
        <w:r w:rsidRPr="00B7342E">
          <w:rPr>
            <w:rStyle w:val="Hyperlink"/>
          </w:rPr>
          <w:t>3.1. RESTCONF Protocol at the MPIs</w:t>
        </w:r>
        <w:r>
          <w:rPr>
            <w:webHidden/>
          </w:rPr>
          <w:tab/>
        </w:r>
        <w:r>
          <w:rPr>
            <w:webHidden/>
          </w:rPr>
          <w:fldChar w:fldCharType="begin"/>
        </w:r>
        <w:r>
          <w:rPr>
            <w:webHidden/>
          </w:rPr>
          <w:instrText xml:space="preserve"> PAGEREF _Toc124323348 \h </w:instrText>
        </w:r>
        <w:r>
          <w:rPr>
            <w:webHidden/>
          </w:rPr>
        </w:r>
        <w:r>
          <w:rPr>
            <w:webHidden/>
          </w:rPr>
          <w:fldChar w:fldCharType="separate"/>
        </w:r>
        <w:r>
          <w:rPr>
            <w:webHidden/>
          </w:rPr>
          <w:t>19</w:t>
        </w:r>
        <w:r>
          <w:rPr>
            <w:webHidden/>
          </w:rPr>
          <w:fldChar w:fldCharType="end"/>
        </w:r>
      </w:hyperlink>
    </w:p>
    <w:p w14:paraId="1E2435DA" w14:textId="2A4F75C3" w:rsidR="00CD4B2F" w:rsidRDefault="00CD4B2F">
      <w:pPr>
        <w:pStyle w:val="TOC2"/>
        <w:rPr>
          <w:rFonts w:asciiTheme="minorHAnsi" w:eastAsiaTheme="minorEastAsia" w:hAnsiTheme="minorHAnsi" w:cstheme="minorBidi"/>
          <w:sz w:val="22"/>
          <w:szCs w:val="22"/>
          <w:lang w:eastAsia="zh-CN"/>
        </w:rPr>
      </w:pPr>
      <w:hyperlink w:anchor="_Toc124323349" w:history="1">
        <w:r w:rsidRPr="00B7342E">
          <w:rPr>
            <w:rStyle w:val="Hyperlink"/>
          </w:rPr>
          <w:t>3.2. YANG Data Models at the MPIs</w:t>
        </w:r>
        <w:r>
          <w:rPr>
            <w:webHidden/>
          </w:rPr>
          <w:tab/>
        </w:r>
        <w:r>
          <w:rPr>
            <w:webHidden/>
          </w:rPr>
          <w:fldChar w:fldCharType="begin"/>
        </w:r>
        <w:r>
          <w:rPr>
            <w:webHidden/>
          </w:rPr>
          <w:instrText xml:space="preserve"> PAGEREF _Toc124323349 \h </w:instrText>
        </w:r>
        <w:r>
          <w:rPr>
            <w:webHidden/>
          </w:rPr>
        </w:r>
        <w:r>
          <w:rPr>
            <w:webHidden/>
          </w:rPr>
          <w:fldChar w:fldCharType="separate"/>
        </w:r>
        <w:r>
          <w:rPr>
            <w:webHidden/>
          </w:rPr>
          <w:t>20</w:t>
        </w:r>
        <w:r>
          <w:rPr>
            <w:webHidden/>
          </w:rPr>
          <w:fldChar w:fldCharType="end"/>
        </w:r>
      </w:hyperlink>
    </w:p>
    <w:p w14:paraId="6E32AA75" w14:textId="421A7FB3" w:rsidR="00CD4B2F" w:rsidRDefault="00CD4B2F">
      <w:pPr>
        <w:pStyle w:val="TOC3"/>
        <w:rPr>
          <w:rFonts w:asciiTheme="minorHAnsi" w:eastAsiaTheme="minorEastAsia" w:hAnsiTheme="minorHAnsi" w:cstheme="minorBidi"/>
          <w:sz w:val="22"/>
          <w:szCs w:val="22"/>
          <w:lang w:eastAsia="zh-CN"/>
        </w:rPr>
      </w:pPr>
      <w:hyperlink w:anchor="_Toc124323350" w:history="1">
        <w:r w:rsidRPr="00B7342E">
          <w:rPr>
            <w:rStyle w:val="Hyperlink"/>
          </w:rPr>
          <w:t>3.2.1. Common YANG Data Models at the MPIs</w:t>
        </w:r>
        <w:r>
          <w:rPr>
            <w:webHidden/>
          </w:rPr>
          <w:tab/>
        </w:r>
        <w:r>
          <w:rPr>
            <w:webHidden/>
          </w:rPr>
          <w:fldChar w:fldCharType="begin"/>
        </w:r>
        <w:r>
          <w:rPr>
            <w:webHidden/>
          </w:rPr>
          <w:instrText xml:space="preserve"> PAGEREF _Toc124323350 \h </w:instrText>
        </w:r>
        <w:r>
          <w:rPr>
            <w:webHidden/>
          </w:rPr>
        </w:r>
        <w:r>
          <w:rPr>
            <w:webHidden/>
          </w:rPr>
          <w:fldChar w:fldCharType="separate"/>
        </w:r>
        <w:r>
          <w:rPr>
            <w:webHidden/>
          </w:rPr>
          <w:t>20</w:t>
        </w:r>
        <w:r>
          <w:rPr>
            <w:webHidden/>
          </w:rPr>
          <w:fldChar w:fldCharType="end"/>
        </w:r>
      </w:hyperlink>
    </w:p>
    <w:p w14:paraId="28C24889" w14:textId="6AC84BBA" w:rsidR="00CD4B2F" w:rsidRDefault="00CD4B2F">
      <w:pPr>
        <w:pStyle w:val="TOC3"/>
        <w:rPr>
          <w:rFonts w:asciiTheme="minorHAnsi" w:eastAsiaTheme="minorEastAsia" w:hAnsiTheme="minorHAnsi" w:cstheme="minorBidi"/>
          <w:sz w:val="22"/>
          <w:szCs w:val="22"/>
          <w:lang w:eastAsia="zh-CN"/>
        </w:rPr>
      </w:pPr>
      <w:hyperlink w:anchor="_Toc124323351" w:history="1">
        <w:r w:rsidRPr="00B7342E">
          <w:rPr>
            <w:rStyle w:val="Hyperlink"/>
          </w:rPr>
          <w:t>3.2.2. YANG models at the Optical MPIs</w:t>
        </w:r>
        <w:r>
          <w:rPr>
            <w:webHidden/>
          </w:rPr>
          <w:tab/>
        </w:r>
        <w:r>
          <w:rPr>
            <w:webHidden/>
          </w:rPr>
          <w:fldChar w:fldCharType="begin"/>
        </w:r>
        <w:r>
          <w:rPr>
            <w:webHidden/>
          </w:rPr>
          <w:instrText xml:space="preserve"> PAGEREF _Toc124323351 \h </w:instrText>
        </w:r>
        <w:r>
          <w:rPr>
            <w:webHidden/>
          </w:rPr>
        </w:r>
        <w:r>
          <w:rPr>
            <w:webHidden/>
          </w:rPr>
          <w:fldChar w:fldCharType="separate"/>
        </w:r>
        <w:r>
          <w:rPr>
            <w:webHidden/>
          </w:rPr>
          <w:t>21</w:t>
        </w:r>
        <w:r>
          <w:rPr>
            <w:webHidden/>
          </w:rPr>
          <w:fldChar w:fldCharType="end"/>
        </w:r>
      </w:hyperlink>
    </w:p>
    <w:p w14:paraId="40657754" w14:textId="630EB496" w:rsidR="00CD4B2F" w:rsidRDefault="00CD4B2F">
      <w:pPr>
        <w:pStyle w:val="TOC3"/>
        <w:rPr>
          <w:rFonts w:asciiTheme="minorHAnsi" w:eastAsiaTheme="minorEastAsia" w:hAnsiTheme="minorHAnsi" w:cstheme="minorBidi"/>
          <w:sz w:val="22"/>
          <w:szCs w:val="22"/>
          <w:lang w:eastAsia="zh-CN"/>
        </w:rPr>
      </w:pPr>
      <w:hyperlink w:anchor="_Toc124323352" w:history="1">
        <w:r w:rsidRPr="00B7342E">
          <w:rPr>
            <w:rStyle w:val="Hyperlink"/>
          </w:rPr>
          <w:t>3.2.3. YANG data models at the Packet MPIs</w:t>
        </w:r>
        <w:r>
          <w:rPr>
            <w:webHidden/>
          </w:rPr>
          <w:tab/>
        </w:r>
        <w:r>
          <w:rPr>
            <w:webHidden/>
          </w:rPr>
          <w:fldChar w:fldCharType="begin"/>
        </w:r>
        <w:r>
          <w:rPr>
            <w:webHidden/>
          </w:rPr>
          <w:instrText xml:space="preserve"> PAGEREF _Toc124323352 \h </w:instrText>
        </w:r>
        <w:r>
          <w:rPr>
            <w:webHidden/>
          </w:rPr>
        </w:r>
        <w:r>
          <w:rPr>
            <w:webHidden/>
          </w:rPr>
          <w:fldChar w:fldCharType="separate"/>
        </w:r>
        <w:r>
          <w:rPr>
            <w:webHidden/>
          </w:rPr>
          <w:t>22</w:t>
        </w:r>
        <w:r>
          <w:rPr>
            <w:webHidden/>
          </w:rPr>
          <w:fldChar w:fldCharType="end"/>
        </w:r>
      </w:hyperlink>
    </w:p>
    <w:p w14:paraId="0F9F96E7" w14:textId="0BCBCB7C" w:rsidR="00CD4B2F" w:rsidRDefault="00CD4B2F">
      <w:pPr>
        <w:pStyle w:val="TOC2"/>
        <w:rPr>
          <w:rFonts w:asciiTheme="minorHAnsi" w:eastAsiaTheme="minorEastAsia" w:hAnsiTheme="minorHAnsi" w:cstheme="minorBidi"/>
          <w:sz w:val="22"/>
          <w:szCs w:val="22"/>
          <w:lang w:eastAsia="zh-CN"/>
        </w:rPr>
      </w:pPr>
      <w:hyperlink w:anchor="_Toc124323353" w:history="1">
        <w:r w:rsidRPr="00B7342E">
          <w:rPr>
            <w:rStyle w:val="Hyperlink"/>
          </w:rPr>
          <w:t>3.3. Path Computation Elment Protocol (PCEP)</w:t>
        </w:r>
        <w:r>
          <w:rPr>
            <w:webHidden/>
          </w:rPr>
          <w:tab/>
        </w:r>
        <w:r>
          <w:rPr>
            <w:webHidden/>
          </w:rPr>
          <w:fldChar w:fldCharType="begin"/>
        </w:r>
        <w:r>
          <w:rPr>
            <w:webHidden/>
          </w:rPr>
          <w:instrText xml:space="preserve"> PAGEREF _Toc124323353 \h </w:instrText>
        </w:r>
        <w:r>
          <w:rPr>
            <w:webHidden/>
          </w:rPr>
        </w:r>
        <w:r>
          <w:rPr>
            <w:webHidden/>
          </w:rPr>
          <w:fldChar w:fldCharType="separate"/>
        </w:r>
        <w:r>
          <w:rPr>
            <w:webHidden/>
          </w:rPr>
          <w:t>23</w:t>
        </w:r>
        <w:r>
          <w:rPr>
            <w:webHidden/>
          </w:rPr>
          <w:fldChar w:fldCharType="end"/>
        </w:r>
      </w:hyperlink>
    </w:p>
    <w:p w14:paraId="786CD709" w14:textId="16E569A2" w:rsidR="00CD4B2F" w:rsidRDefault="00CD4B2F">
      <w:pPr>
        <w:pStyle w:val="TOC1"/>
        <w:rPr>
          <w:rFonts w:asciiTheme="minorHAnsi" w:eastAsiaTheme="minorEastAsia" w:hAnsiTheme="minorHAnsi" w:cstheme="minorBidi"/>
          <w:sz w:val="22"/>
          <w:szCs w:val="22"/>
          <w:lang w:eastAsia="zh-CN"/>
        </w:rPr>
      </w:pPr>
      <w:hyperlink w:anchor="_Toc124323354" w:history="1">
        <w:r w:rsidRPr="00B7342E">
          <w:rPr>
            <w:rStyle w:val="Hyperlink"/>
          </w:rPr>
          <w:t>4. Inventory, Service and Network Topology Discovery</w:t>
        </w:r>
        <w:r>
          <w:rPr>
            <w:webHidden/>
          </w:rPr>
          <w:tab/>
        </w:r>
        <w:r>
          <w:rPr>
            <w:webHidden/>
          </w:rPr>
          <w:fldChar w:fldCharType="begin"/>
        </w:r>
        <w:r>
          <w:rPr>
            <w:webHidden/>
          </w:rPr>
          <w:instrText xml:space="preserve"> PAGEREF _Toc124323354 \h </w:instrText>
        </w:r>
        <w:r>
          <w:rPr>
            <w:webHidden/>
          </w:rPr>
        </w:r>
        <w:r>
          <w:rPr>
            <w:webHidden/>
          </w:rPr>
          <w:fldChar w:fldCharType="separate"/>
        </w:r>
        <w:r>
          <w:rPr>
            <w:webHidden/>
          </w:rPr>
          <w:t>24</w:t>
        </w:r>
        <w:r>
          <w:rPr>
            <w:webHidden/>
          </w:rPr>
          <w:fldChar w:fldCharType="end"/>
        </w:r>
      </w:hyperlink>
    </w:p>
    <w:p w14:paraId="02825A2D" w14:textId="08E85AB6" w:rsidR="00CD4B2F" w:rsidRDefault="00CD4B2F">
      <w:pPr>
        <w:pStyle w:val="TOC2"/>
        <w:rPr>
          <w:rFonts w:asciiTheme="minorHAnsi" w:eastAsiaTheme="minorEastAsia" w:hAnsiTheme="minorHAnsi" w:cstheme="minorBidi"/>
          <w:sz w:val="22"/>
          <w:szCs w:val="22"/>
          <w:lang w:eastAsia="zh-CN"/>
        </w:rPr>
      </w:pPr>
      <w:hyperlink w:anchor="_Toc124323355" w:history="1">
        <w:r w:rsidRPr="00B7342E">
          <w:rPr>
            <w:rStyle w:val="Hyperlink"/>
          </w:rPr>
          <w:t>4.1. Optical Topology Discovery</w:t>
        </w:r>
        <w:r>
          <w:rPr>
            <w:webHidden/>
          </w:rPr>
          <w:tab/>
        </w:r>
        <w:r>
          <w:rPr>
            <w:webHidden/>
          </w:rPr>
          <w:fldChar w:fldCharType="begin"/>
        </w:r>
        <w:r>
          <w:rPr>
            <w:webHidden/>
          </w:rPr>
          <w:instrText xml:space="preserve"> PAGEREF _Toc124323355 \h </w:instrText>
        </w:r>
        <w:r>
          <w:rPr>
            <w:webHidden/>
          </w:rPr>
        </w:r>
        <w:r>
          <w:rPr>
            <w:webHidden/>
          </w:rPr>
          <w:fldChar w:fldCharType="separate"/>
        </w:r>
        <w:r>
          <w:rPr>
            <w:webHidden/>
          </w:rPr>
          <w:t>25</w:t>
        </w:r>
        <w:r>
          <w:rPr>
            <w:webHidden/>
          </w:rPr>
          <w:fldChar w:fldCharType="end"/>
        </w:r>
      </w:hyperlink>
    </w:p>
    <w:p w14:paraId="5DCA2505" w14:textId="5F3AE28C" w:rsidR="00CD4B2F" w:rsidRDefault="00CD4B2F">
      <w:pPr>
        <w:pStyle w:val="TOC2"/>
        <w:rPr>
          <w:rFonts w:asciiTheme="minorHAnsi" w:eastAsiaTheme="minorEastAsia" w:hAnsiTheme="minorHAnsi" w:cstheme="minorBidi"/>
          <w:sz w:val="22"/>
          <w:szCs w:val="22"/>
          <w:lang w:eastAsia="zh-CN"/>
        </w:rPr>
      </w:pPr>
      <w:hyperlink w:anchor="_Toc124323356" w:history="1">
        <w:r w:rsidRPr="00B7342E">
          <w:rPr>
            <w:rStyle w:val="Hyperlink"/>
          </w:rPr>
          <w:t>4.2. Optical Path Discovery</w:t>
        </w:r>
        <w:r>
          <w:rPr>
            <w:webHidden/>
          </w:rPr>
          <w:tab/>
        </w:r>
        <w:r>
          <w:rPr>
            <w:webHidden/>
          </w:rPr>
          <w:fldChar w:fldCharType="begin"/>
        </w:r>
        <w:r>
          <w:rPr>
            <w:webHidden/>
          </w:rPr>
          <w:instrText xml:space="preserve"> PAGEREF _Toc124323356 \h </w:instrText>
        </w:r>
        <w:r>
          <w:rPr>
            <w:webHidden/>
          </w:rPr>
        </w:r>
        <w:r>
          <w:rPr>
            <w:webHidden/>
          </w:rPr>
          <w:fldChar w:fldCharType="separate"/>
        </w:r>
        <w:r>
          <w:rPr>
            <w:webHidden/>
          </w:rPr>
          <w:t>27</w:t>
        </w:r>
        <w:r>
          <w:rPr>
            <w:webHidden/>
          </w:rPr>
          <w:fldChar w:fldCharType="end"/>
        </w:r>
      </w:hyperlink>
    </w:p>
    <w:p w14:paraId="2EFB2542" w14:textId="5A6EC7CA" w:rsidR="00CD4B2F" w:rsidRDefault="00CD4B2F">
      <w:pPr>
        <w:pStyle w:val="TOC2"/>
        <w:rPr>
          <w:rFonts w:asciiTheme="minorHAnsi" w:eastAsiaTheme="minorEastAsia" w:hAnsiTheme="minorHAnsi" w:cstheme="minorBidi"/>
          <w:sz w:val="22"/>
          <w:szCs w:val="22"/>
          <w:lang w:eastAsia="zh-CN"/>
        </w:rPr>
      </w:pPr>
      <w:hyperlink w:anchor="_Toc124323357" w:history="1">
        <w:r w:rsidRPr="00B7342E">
          <w:rPr>
            <w:rStyle w:val="Hyperlink"/>
          </w:rPr>
          <w:t>4.3. Packet Topology Discovery</w:t>
        </w:r>
        <w:r>
          <w:rPr>
            <w:webHidden/>
          </w:rPr>
          <w:tab/>
        </w:r>
        <w:r>
          <w:rPr>
            <w:webHidden/>
          </w:rPr>
          <w:fldChar w:fldCharType="begin"/>
        </w:r>
        <w:r>
          <w:rPr>
            <w:webHidden/>
          </w:rPr>
          <w:instrText xml:space="preserve"> PAGEREF _Toc124323357 \h </w:instrText>
        </w:r>
        <w:r>
          <w:rPr>
            <w:webHidden/>
          </w:rPr>
        </w:r>
        <w:r>
          <w:rPr>
            <w:webHidden/>
          </w:rPr>
          <w:fldChar w:fldCharType="separate"/>
        </w:r>
        <w:r>
          <w:rPr>
            <w:webHidden/>
          </w:rPr>
          <w:t>27</w:t>
        </w:r>
        <w:r>
          <w:rPr>
            <w:webHidden/>
          </w:rPr>
          <w:fldChar w:fldCharType="end"/>
        </w:r>
      </w:hyperlink>
    </w:p>
    <w:p w14:paraId="73D129CB" w14:textId="57AD5473" w:rsidR="00CD4B2F" w:rsidRDefault="00CD4B2F">
      <w:pPr>
        <w:pStyle w:val="TOC2"/>
        <w:rPr>
          <w:rFonts w:asciiTheme="minorHAnsi" w:eastAsiaTheme="minorEastAsia" w:hAnsiTheme="minorHAnsi" w:cstheme="minorBidi"/>
          <w:sz w:val="22"/>
          <w:szCs w:val="22"/>
          <w:lang w:eastAsia="zh-CN"/>
        </w:rPr>
      </w:pPr>
      <w:hyperlink w:anchor="_Toc124323358" w:history="1">
        <w:r w:rsidRPr="00B7342E">
          <w:rPr>
            <w:rStyle w:val="Hyperlink"/>
          </w:rPr>
          <w:t>4.4. TE Path Discovery</w:t>
        </w:r>
        <w:r>
          <w:rPr>
            <w:webHidden/>
          </w:rPr>
          <w:tab/>
        </w:r>
        <w:r>
          <w:rPr>
            <w:webHidden/>
          </w:rPr>
          <w:fldChar w:fldCharType="begin"/>
        </w:r>
        <w:r>
          <w:rPr>
            <w:webHidden/>
          </w:rPr>
          <w:instrText xml:space="preserve"> PAGEREF _Toc124323358 \h </w:instrText>
        </w:r>
        <w:r>
          <w:rPr>
            <w:webHidden/>
          </w:rPr>
        </w:r>
        <w:r>
          <w:rPr>
            <w:webHidden/>
          </w:rPr>
          <w:fldChar w:fldCharType="separate"/>
        </w:r>
        <w:r>
          <w:rPr>
            <w:webHidden/>
          </w:rPr>
          <w:t>28</w:t>
        </w:r>
        <w:r>
          <w:rPr>
            <w:webHidden/>
          </w:rPr>
          <w:fldChar w:fldCharType="end"/>
        </w:r>
      </w:hyperlink>
    </w:p>
    <w:p w14:paraId="3A3D4243" w14:textId="6EF33242" w:rsidR="00CD4B2F" w:rsidRDefault="00CD4B2F">
      <w:pPr>
        <w:pStyle w:val="TOC2"/>
        <w:rPr>
          <w:rFonts w:asciiTheme="minorHAnsi" w:eastAsiaTheme="minorEastAsia" w:hAnsiTheme="minorHAnsi" w:cstheme="minorBidi"/>
          <w:sz w:val="22"/>
          <w:szCs w:val="22"/>
          <w:lang w:eastAsia="zh-CN"/>
        </w:rPr>
      </w:pPr>
      <w:hyperlink w:anchor="_Toc124323359" w:history="1">
        <w:r w:rsidRPr="00B7342E">
          <w:rPr>
            <w:rStyle w:val="Hyperlink"/>
          </w:rPr>
          <w:t>4.5. Inter-domain Link Discovery</w:t>
        </w:r>
        <w:r>
          <w:rPr>
            <w:webHidden/>
          </w:rPr>
          <w:tab/>
        </w:r>
        <w:r>
          <w:rPr>
            <w:webHidden/>
          </w:rPr>
          <w:fldChar w:fldCharType="begin"/>
        </w:r>
        <w:r>
          <w:rPr>
            <w:webHidden/>
          </w:rPr>
          <w:instrText xml:space="preserve"> PAGEREF _Toc124323359 \h </w:instrText>
        </w:r>
        <w:r>
          <w:rPr>
            <w:webHidden/>
          </w:rPr>
        </w:r>
        <w:r>
          <w:rPr>
            <w:webHidden/>
          </w:rPr>
          <w:fldChar w:fldCharType="separate"/>
        </w:r>
        <w:r>
          <w:rPr>
            <w:webHidden/>
          </w:rPr>
          <w:t>29</w:t>
        </w:r>
        <w:r>
          <w:rPr>
            <w:webHidden/>
          </w:rPr>
          <w:fldChar w:fldCharType="end"/>
        </w:r>
      </w:hyperlink>
    </w:p>
    <w:p w14:paraId="5B23E55F" w14:textId="537FA9D2" w:rsidR="00CD4B2F" w:rsidRDefault="00CD4B2F">
      <w:pPr>
        <w:pStyle w:val="TOC3"/>
        <w:rPr>
          <w:rFonts w:asciiTheme="minorHAnsi" w:eastAsiaTheme="minorEastAsia" w:hAnsiTheme="minorHAnsi" w:cstheme="minorBidi"/>
          <w:sz w:val="22"/>
          <w:szCs w:val="22"/>
          <w:lang w:eastAsia="zh-CN"/>
        </w:rPr>
      </w:pPr>
      <w:hyperlink w:anchor="_Toc124323360" w:history="1">
        <w:r w:rsidRPr="00B7342E">
          <w:rPr>
            <w:rStyle w:val="Hyperlink"/>
          </w:rPr>
          <w:t>4.5.1. Cross-layer Link Discovery</w:t>
        </w:r>
        <w:r>
          <w:rPr>
            <w:webHidden/>
          </w:rPr>
          <w:tab/>
        </w:r>
        <w:r>
          <w:rPr>
            <w:webHidden/>
          </w:rPr>
          <w:fldChar w:fldCharType="begin"/>
        </w:r>
        <w:r>
          <w:rPr>
            <w:webHidden/>
          </w:rPr>
          <w:instrText xml:space="preserve"> PAGEREF _Toc124323360 \h </w:instrText>
        </w:r>
        <w:r>
          <w:rPr>
            <w:webHidden/>
          </w:rPr>
        </w:r>
        <w:r>
          <w:rPr>
            <w:webHidden/>
          </w:rPr>
          <w:fldChar w:fldCharType="separate"/>
        </w:r>
        <w:r>
          <w:rPr>
            <w:webHidden/>
          </w:rPr>
          <w:t>30</w:t>
        </w:r>
        <w:r>
          <w:rPr>
            <w:webHidden/>
          </w:rPr>
          <w:fldChar w:fldCharType="end"/>
        </w:r>
      </w:hyperlink>
    </w:p>
    <w:p w14:paraId="0B234FF9" w14:textId="08FE24AC" w:rsidR="00CD4B2F" w:rsidRDefault="00CD4B2F">
      <w:pPr>
        <w:pStyle w:val="TOC3"/>
        <w:rPr>
          <w:rFonts w:asciiTheme="minorHAnsi" w:eastAsiaTheme="minorEastAsia" w:hAnsiTheme="minorHAnsi" w:cstheme="minorBidi"/>
          <w:sz w:val="22"/>
          <w:szCs w:val="22"/>
          <w:lang w:eastAsia="zh-CN"/>
        </w:rPr>
      </w:pPr>
      <w:hyperlink w:anchor="_Toc124323361" w:history="1">
        <w:r w:rsidRPr="00B7342E">
          <w:rPr>
            <w:rStyle w:val="Hyperlink"/>
          </w:rPr>
          <w:t>4.5.2. Inter-domain IP Link Discovery</w:t>
        </w:r>
        <w:r>
          <w:rPr>
            <w:webHidden/>
          </w:rPr>
          <w:tab/>
        </w:r>
        <w:r>
          <w:rPr>
            <w:webHidden/>
          </w:rPr>
          <w:fldChar w:fldCharType="begin"/>
        </w:r>
        <w:r>
          <w:rPr>
            <w:webHidden/>
          </w:rPr>
          <w:instrText xml:space="preserve"> PAGEREF _Toc124323361 \h </w:instrText>
        </w:r>
        <w:r>
          <w:rPr>
            <w:webHidden/>
          </w:rPr>
        </w:r>
        <w:r>
          <w:rPr>
            <w:webHidden/>
          </w:rPr>
          <w:fldChar w:fldCharType="separate"/>
        </w:r>
        <w:r>
          <w:rPr>
            <w:webHidden/>
          </w:rPr>
          <w:t>32</w:t>
        </w:r>
        <w:r>
          <w:rPr>
            <w:webHidden/>
          </w:rPr>
          <w:fldChar w:fldCharType="end"/>
        </w:r>
      </w:hyperlink>
    </w:p>
    <w:p w14:paraId="64BFAA7E" w14:textId="1A4B5B67" w:rsidR="00CD4B2F" w:rsidRDefault="00CD4B2F">
      <w:pPr>
        <w:pStyle w:val="TOC2"/>
        <w:rPr>
          <w:rFonts w:asciiTheme="minorHAnsi" w:eastAsiaTheme="minorEastAsia" w:hAnsiTheme="minorHAnsi" w:cstheme="minorBidi"/>
          <w:sz w:val="22"/>
          <w:szCs w:val="22"/>
          <w:lang w:eastAsia="zh-CN"/>
        </w:rPr>
      </w:pPr>
      <w:hyperlink w:anchor="_Toc124323362" w:history="1">
        <w:r w:rsidRPr="00B7342E">
          <w:rPr>
            <w:rStyle w:val="Hyperlink"/>
          </w:rPr>
          <w:t>4.6. Multi-layer IP Link Discovery</w:t>
        </w:r>
        <w:r>
          <w:rPr>
            <w:webHidden/>
          </w:rPr>
          <w:tab/>
        </w:r>
        <w:r>
          <w:rPr>
            <w:webHidden/>
          </w:rPr>
          <w:fldChar w:fldCharType="begin"/>
        </w:r>
        <w:r>
          <w:rPr>
            <w:webHidden/>
          </w:rPr>
          <w:instrText xml:space="preserve"> PAGEREF _Toc124323362 \h </w:instrText>
        </w:r>
        <w:r>
          <w:rPr>
            <w:webHidden/>
          </w:rPr>
        </w:r>
        <w:r>
          <w:rPr>
            <w:webHidden/>
          </w:rPr>
          <w:fldChar w:fldCharType="separate"/>
        </w:r>
        <w:r>
          <w:rPr>
            <w:webHidden/>
          </w:rPr>
          <w:t>35</w:t>
        </w:r>
        <w:r>
          <w:rPr>
            <w:webHidden/>
          </w:rPr>
          <w:fldChar w:fldCharType="end"/>
        </w:r>
      </w:hyperlink>
    </w:p>
    <w:p w14:paraId="27FC95F7" w14:textId="16B80E3D" w:rsidR="00CD4B2F" w:rsidRDefault="00CD4B2F">
      <w:pPr>
        <w:pStyle w:val="TOC3"/>
        <w:rPr>
          <w:rFonts w:asciiTheme="minorHAnsi" w:eastAsiaTheme="minorEastAsia" w:hAnsiTheme="minorHAnsi" w:cstheme="minorBidi"/>
          <w:sz w:val="22"/>
          <w:szCs w:val="22"/>
          <w:lang w:eastAsia="zh-CN"/>
        </w:rPr>
      </w:pPr>
      <w:hyperlink w:anchor="_Toc124323363" w:history="1">
        <w:r w:rsidRPr="00B7342E">
          <w:rPr>
            <w:rStyle w:val="Hyperlink"/>
          </w:rPr>
          <w:t>4.6.1. Single-layer Intra-domain IP Links</w:t>
        </w:r>
        <w:r>
          <w:rPr>
            <w:webHidden/>
          </w:rPr>
          <w:tab/>
        </w:r>
        <w:r>
          <w:rPr>
            <w:webHidden/>
          </w:rPr>
          <w:fldChar w:fldCharType="begin"/>
        </w:r>
        <w:r>
          <w:rPr>
            <w:webHidden/>
          </w:rPr>
          <w:instrText xml:space="preserve"> PAGEREF _Toc124323363 \h </w:instrText>
        </w:r>
        <w:r>
          <w:rPr>
            <w:webHidden/>
          </w:rPr>
        </w:r>
        <w:r>
          <w:rPr>
            <w:webHidden/>
          </w:rPr>
          <w:fldChar w:fldCharType="separate"/>
        </w:r>
        <w:r>
          <w:rPr>
            <w:webHidden/>
          </w:rPr>
          <w:t>37</w:t>
        </w:r>
        <w:r>
          <w:rPr>
            <w:webHidden/>
          </w:rPr>
          <w:fldChar w:fldCharType="end"/>
        </w:r>
      </w:hyperlink>
    </w:p>
    <w:p w14:paraId="2011F7AE" w14:textId="1123B5A9" w:rsidR="00CD4B2F" w:rsidRDefault="00CD4B2F">
      <w:pPr>
        <w:pStyle w:val="TOC2"/>
        <w:rPr>
          <w:rFonts w:asciiTheme="minorHAnsi" w:eastAsiaTheme="minorEastAsia" w:hAnsiTheme="minorHAnsi" w:cstheme="minorBidi"/>
          <w:sz w:val="22"/>
          <w:szCs w:val="22"/>
          <w:lang w:eastAsia="zh-CN"/>
        </w:rPr>
      </w:pPr>
      <w:hyperlink w:anchor="_Toc124323364" w:history="1">
        <w:r w:rsidRPr="00B7342E">
          <w:rPr>
            <w:rStyle w:val="Hyperlink"/>
          </w:rPr>
          <w:t>4.7. LAG Discovery</w:t>
        </w:r>
        <w:r>
          <w:rPr>
            <w:webHidden/>
          </w:rPr>
          <w:tab/>
        </w:r>
        <w:r>
          <w:rPr>
            <w:webHidden/>
          </w:rPr>
          <w:fldChar w:fldCharType="begin"/>
        </w:r>
        <w:r>
          <w:rPr>
            <w:webHidden/>
          </w:rPr>
          <w:instrText xml:space="preserve"> PAGEREF _Toc124323364 \h </w:instrText>
        </w:r>
        <w:r>
          <w:rPr>
            <w:webHidden/>
          </w:rPr>
        </w:r>
        <w:r>
          <w:rPr>
            <w:webHidden/>
          </w:rPr>
          <w:fldChar w:fldCharType="separate"/>
        </w:r>
        <w:r>
          <w:rPr>
            <w:webHidden/>
          </w:rPr>
          <w:t>39</w:t>
        </w:r>
        <w:r>
          <w:rPr>
            <w:webHidden/>
          </w:rPr>
          <w:fldChar w:fldCharType="end"/>
        </w:r>
      </w:hyperlink>
    </w:p>
    <w:p w14:paraId="6C57849B" w14:textId="1C87CF95" w:rsidR="00CD4B2F" w:rsidRDefault="00CD4B2F">
      <w:pPr>
        <w:pStyle w:val="TOC2"/>
        <w:rPr>
          <w:rFonts w:asciiTheme="minorHAnsi" w:eastAsiaTheme="minorEastAsia" w:hAnsiTheme="minorHAnsi" w:cstheme="minorBidi"/>
          <w:sz w:val="22"/>
          <w:szCs w:val="22"/>
          <w:lang w:eastAsia="zh-CN"/>
        </w:rPr>
      </w:pPr>
      <w:hyperlink w:anchor="_Toc124323365" w:history="1">
        <w:r w:rsidRPr="00B7342E">
          <w:rPr>
            <w:rStyle w:val="Hyperlink"/>
          </w:rPr>
          <w:t>4.8. L2/L3 VPN Network Services Discovery</w:t>
        </w:r>
        <w:r>
          <w:rPr>
            <w:webHidden/>
          </w:rPr>
          <w:tab/>
        </w:r>
        <w:r>
          <w:rPr>
            <w:webHidden/>
          </w:rPr>
          <w:fldChar w:fldCharType="begin"/>
        </w:r>
        <w:r>
          <w:rPr>
            <w:webHidden/>
          </w:rPr>
          <w:instrText xml:space="preserve"> PAGEREF _Toc124323365 \h </w:instrText>
        </w:r>
        <w:r>
          <w:rPr>
            <w:webHidden/>
          </w:rPr>
        </w:r>
        <w:r>
          <w:rPr>
            <w:webHidden/>
          </w:rPr>
          <w:fldChar w:fldCharType="separate"/>
        </w:r>
        <w:r>
          <w:rPr>
            <w:webHidden/>
          </w:rPr>
          <w:t>41</w:t>
        </w:r>
        <w:r>
          <w:rPr>
            <w:webHidden/>
          </w:rPr>
          <w:fldChar w:fldCharType="end"/>
        </w:r>
      </w:hyperlink>
    </w:p>
    <w:p w14:paraId="74872990" w14:textId="1C007886" w:rsidR="00CD4B2F" w:rsidRDefault="00CD4B2F">
      <w:pPr>
        <w:pStyle w:val="TOC2"/>
        <w:rPr>
          <w:rFonts w:asciiTheme="minorHAnsi" w:eastAsiaTheme="minorEastAsia" w:hAnsiTheme="minorHAnsi" w:cstheme="minorBidi"/>
          <w:sz w:val="22"/>
          <w:szCs w:val="22"/>
          <w:lang w:eastAsia="zh-CN"/>
        </w:rPr>
      </w:pPr>
      <w:hyperlink w:anchor="_Toc124323366" w:history="1">
        <w:r w:rsidRPr="00B7342E">
          <w:rPr>
            <w:rStyle w:val="Hyperlink"/>
          </w:rPr>
          <w:t>4.9. Inventory Discovery</w:t>
        </w:r>
        <w:r>
          <w:rPr>
            <w:webHidden/>
          </w:rPr>
          <w:tab/>
        </w:r>
        <w:r>
          <w:rPr>
            <w:webHidden/>
          </w:rPr>
          <w:fldChar w:fldCharType="begin"/>
        </w:r>
        <w:r>
          <w:rPr>
            <w:webHidden/>
          </w:rPr>
          <w:instrText xml:space="preserve"> PAGEREF _Toc124323366 \h </w:instrText>
        </w:r>
        <w:r>
          <w:rPr>
            <w:webHidden/>
          </w:rPr>
        </w:r>
        <w:r>
          <w:rPr>
            <w:webHidden/>
          </w:rPr>
          <w:fldChar w:fldCharType="separate"/>
        </w:r>
        <w:r>
          <w:rPr>
            <w:webHidden/>
          </w:rPr>
          <w:t>41</w:t>
        </w:r>
        <w:r>
          <w:rPr>
            <w:webHidden/>
          </w:rPr>
          <w:fldChar w:fldCharType="end"/>
        </w:r>
      </w:hyperlink>
    </w:p>
    <w:p w14:paraId="005271E0" w14:textId="19DED369" w:rsidR="00CD4B2F" w:rsidRDefault="00CD4B2F">
      <w:pPr>
        <w:pStyle w:val="TOC1"/>
        <w:rPr>
          <w:rFonts w:asciiTheme="minorHAnsi" w:eastAsiaTheme="minorEastAsia" w:hAnsiTheme="minorHAnsi" w:cstheme="minorBidi"/>
          <w:sz w:val="22"/>
          <w:szCs w:val="22"/>
          <w:lang w:eastAsia="zh-CN"/>
        </w:rPr>
      </w:pPr>
      <w:hyperlink w:anchor="_Toc124323367" w:history="1">
        <w:r w:rsidRPr="00B7342E">
          <w:rPr>
            <w:rStyle w:val="Hyperlink"/>
          </w:rPr>
          <w:t>5. Establishment of L2/L3 VPN Services with TE Requirements</w:t>
        </w:r>
        <w:r>
          <w:rPr>
            <w:webHidden/>
          </w:rPr>
          <w:tab/>
        </w:r>
        <w:r>
          <w:rPr>
            <w:webHidden/>
          </w:rPr>
          <w:fldChar w:fldCharType="begin"/>
        </w:r>
        <w:r>
          <w:rPr>
            <w:webHidden/>
          </w:rPr>
          <w:instrText xml:space="preserve"> PAGEREF _Toc124323367 \h </w:instrText>
        </w:r>
        <w:r>
          <w:rPr>
            <w:webHidden/>
          </w:rPr>
        </w:r>
        <w:r>
          <w:rPr>
            <w:webHidden/>
          </w:rPr>
          <w:fldChar w:fldCharType="separate"/>
        </w:r>
        <w:r>
          <w:rPr>
            <w:webHidden/>
          </w:rPr>
          <w:t>42</w:t>
        </w:r>
        <w:r>
          <w:rPr>
            <w:webHidden/>
          </w:rPr>
          <w:fldChar w:fldCharType="end"/>
        </w:r>
      </w:hyperlink>
    </w:p>
    <w:p w14:paraId="75E75BE3" w14:textId="005CC93F" w:rsidR="00CD4B2F" w:rsidRDefault="00CD4B2F">
      <w:pPr>
        <w:pStyle w:val="TOC2"/>
        <w:rPr>
          <w:rFonts w:asciiTheme="minorHAnsi" w:eastAsiaTheme="minorEastAsia" w:hAnsiTheme="minorHAnsi" w:cstheme="minorBidi"/>
          <w:sz w:val="22"/>
          <w:szCs w:val="22"/>
          <w:lang w:eastAsia="zh-CN"/>
        </w:rPr>
      </w:pPr>
      <w:hyperlink w:anchor="_Toc124323368" w:history="1">
        <w:r w:rsidRPr="00B7342E">
          <w:rPr>
            <w:rStyle w:val="Hyperlink"/>
          </w:rPr>
          <w:t>5.1. Optical Path Computation</w:t>
        </w:r>
        <w:r>
          <w:rPr>
            <w:webHidden/>
          </w:rPr>
          <w:tab/>
        </w:r>
        <w:r>
          <w:rPr>
            <w:webHidden/>
          </w:rPr>
          <w:fldChar w:fldCharType="begin"/>
        </w:r>
        <w:r>
          <w:rPr>
            <w:webHidden/>
          </w:rPr>
          <w:instrText xml:space="preserve"> PAGEREF _Toc124323368 \h </w:instrText>
        </w:r>
        <w:r>
          <w:rPr>
            <w:webHidden/>
          </w:rPr>
        </w:r>
        <w:r>
          <w:rPr>
            <w:webHidden/>
          </w:rPr>
          <w:fldChar w:fldCharType="separate"/>
        </w:r>
        <w:r>
          <w:rPr>
            <w:webHidden/>
          </w:rPr>
          <w:t>44</w:t>
        </w:r>
        <w:r>
          <w:rPr>
            <w:webHidden/>
          </w:rPr>
          <w:fldChar w:fldCharType="end"/>
        </w:r>
      </w:hyperlink>
    </w:p>
    <w:p w14:paraId="47BD188A" w14:textId="38502703" w:rsidR="00CD4B2F" w:rsidRDefault="00CD4B2F">
      <w:pPr>
        <w:pStyle w:val="TOC2"/>
        <w:rPr>
          <w:rFonts w:asciiTheme="minorHAnsi" w:eastAsiaTheme="minorEastAsia" w:hAnsiTheme="minorHAnsi" w:cstheme="minorBidi"/>
          <w:sz w:val="22"/>
          <w:szCs w:val="22"/>
          <w:lang w:eastAsia="zh-CN"/>
        </w:rPr>
      </w:pPr>
      <w:hyperlink w:anchor="_Toc124323369" w:history="1">
        <w:r w:rsidRPr="00B7342E">
          <w:rPr>
            <w:rStyle w:val="Hyperlink"/>
          </w:rPr>
          <w:t>5.2. Multi-layer IP Link Setup</w:t>
        </w:r>
        <w:r>
          <w:rPr>
            <w:webHidden/>
          </w:rPr>
          <w:tab/>
        </w:r>
        <w:r>
          <w:rPr>
            <w:webHidden/>
          </w:rPr>
          <w:fldChar w:fldCharType="begin"/>
        </w:r>
        <w:r>
          <w:rPr>
            <w:webHidden/>
          </w:rPr>
          <w:instrText xml:space="preserve"> PAGEREF _Toc124323369 \h </w:instrText>
        </w:r>
        <w:r>
          <w:rPr>
            <w:webHidden/>
          </w:rPr>
        </w:r>
        <w:r>
          <w:rPr>
            <w:webHidden/>
          </w:rPr>
          <w:fldChar w:fldCharType="separate"/>
        </w:r>
        <w:r>
          <w:rPr>
            <w:webHidden/>
          </w:rPr>
          <w:t>45</w:t>
        </w:r>
        <w:r>
          <w:rPr>
            <w:webHidden/>
          </w:rPr>
          <w:fldChar w:fldCharType="end"/>
        </w:r>
      </w:hyperlink>
    </w:p>
    <w:p w14:paraId="3C633EC6" w14:textId="16EE11D9" w:rsidR="00CD4B2F" w:rsidRDefault="00CD4B2F">
      <w:pPr>
        <w:pStyle w:val="TOC3"/>
        <w:rPr>
          <w:rFonts w:asciiTheme="minorHAnsi" w:eastAsiaTheme="minorEastAsia" w:hAnsiTheme="minorHAnsi" w:cstheme="minorBidi"/>
          <w:sz w:val="22"/>
          <w:szCs w:val="22"/>
          <w:lang w:eastAsia="zh-CN"/>
        </w:rPr>
      </w:pPr>
      <w:hyperlink w:anchor="_Toc124323370" w:history="1">
        <w:r w:rsidRPr="00B7342E">
          <w:rPr>
            <w:rStyle w:val="Hyperlink"/>
          </w:rPr>
          <w:t>5.2.1. Multi-layer LAG Setup</w:t>
        </w:r>
        <w:r>
          <w:rPr>
            <w:webHidden/>
          </w:rPr>
          <w:tab/>
        </w:r>
        <w:r>
          <w:rPr>
            <w:webHidden/>
          </w:rPr>
          <w:fldChar w:fldCharType="begin"/>
        </w:r>
        <w:r>
          <w:rPr>
            <w:webHidden/>
          </w:rPr>
          <w:instrText xml:space="preserve"> PAGEREF _Toc124323370 \h </w:instrText>
        </w:r>
        <w:r>
          <w:rPr>
            <w:webHidden/>
          </w:rPr>
        </w:r>
        <w:r>
          <w:rPr>
            <w:webHidden/>
          </w:rPr>
          <w:fldChar w:fldCharType="separate"/>
        </w:r>
        <w:r>
          <w:rPr>
            <w:webHidden/>
          </w:rPr>
          <w:t>47</w:t>
        </w:r>
        <w:r>
          <w:rPr>
            <w:webHidden/>
          </w:rPr>
          <w:fldChar w:fldCharType="end"/>
        </w:r>
      </w:hyperlink>
    </w:p>
    <w:p w14:paraId="466C0733" w14:textId="48CCE220" w:rsidR="00CD4B2F" w:rsidRDefault="00CD4B2F">
      <w:pPr>
        <w:pStyle w:val="TOC3"/>
        <w:rPr>
          <w:rFonts w:asciiTheme="minorHAnsi" w:eastAsiaTheme="minorEastAsia" w:hAnsiTheme="minorHAnsi" w:cstheme="minorBidi"/>
          <w:sz w:val="22"/>
          <w:szCs w:val="22"/>
          <w:lang w:eastAsia="zh-CN"/>
        </w:rPr>
      </w:pPr>
      <w:hyperlink w:anchor="_Toc124323371" w:history="1">
        <w:r w:rsidRPr="00B7342E">
          <w:rPr>
            <w:rStyle w:val="Hyperlink"/>
          </w:rPr>
          <w:t>5.2.2. Multi-layer LAG Update</w:t>
        </w:r>
        <w:r>
          <w:rPr>
            <w:webHidden/>
          </w:rPr>
          <w:tab/>
        </w:r>
        <w:r>
          <w:rPr>
            <w:webHidden/>
          </w:rPr>
          <w:fldChar w:fldCharType="begin"/>
        </w:r>
        <w:r>
          <w:rPr>
            <w:webHidden/>
          </w:rPr>
          <w:instrText xml:space="preserve"> PAGEREF _Toc124323371 \h </w:instrText>
        </w:r>
        <w:r>
          <w:rPr>
            <w:webHidden/>
          </w:rPr>
        </w:r>
        <w:r>
          <w:rPr>
            <w:webHidden/>
          </w:rPr>
          <w:fldChar w:fldCharType="separate"/>
        </w:r>
        <w:r>
          <w:rPr>
            <w:webHidden/>
          </w:rPr>
          <w:t>47</w:t>
        </w:r>
        <w:r>
          <w:rPr>
            <w:webHidden/>
          </w:rPr>
          <w:fldChar w:fldCharType="end"/>
        </w:r>
      </w:hyperlink>
    </w:p>
    <w:p w14:paraId="395CFE21" w14:textId="5E67EEAB" w:rsidR="00CD4B2F" w:rsidRDefault="00CD4B2F">
      <w:pPr>
        <w:pStyle w:val="TOC3"/>
        <w:rPr>
          <w:rFonts w:asciiTheme="minorHAnsi" w:eastAsiaTheme="minorEastAsia" w:hAnsiTheme="minorHAnsi" w:cstheme="minorBidi"/>
          <w:sz w:val="22"/>
          <w:szCs w:val="22"/>
          <w:lang w:eastAsia="zh-CN"/>
        </w:rPr>
      </w:pPr>
      <w:hyperlink w:anchor="_Toc124323372" w:history="1">
        <w:r w:rsidRPr="00B7342E">
          <w:rPr>
            <w:rStyle w:val="Hyperlink"/>
          </w:rPr>
          <w:t>5.2.3. Multi-layer SRLG Configuration</w:t>
        </w:r>
        <w:r>
          <w:rPr>
            <w:webHidden/>
          </w:rPr>
          <w:tab/>
        </w:r>
        <w:r>
          <w:rPr>
            <w:webHidden/>
          </w:rPr>
          <w:fldChar w:fldCharType="begin"/>
        </w:r>
        <w:r>
          <w:rPr>
            <w:webHidden/>
          </w:rPr>
          <w:instrText xml:space="preserve"> PAGEREF _Toc124323372 \h </w:instrText>
        </w:r>
        <w:r>
          <w:rPr>
            <w:webHidden/>
          </w:rPr>
        </w:r>
        <w:r>
          <w:rPr>
            <w:webHidden/>
          </w:rPr>
          <w:fldChar w:fldCharType="separate"/>
        </w:r>
        <w:r>
          <w:rPr>
            <w:webHidden/>
          </w:rPr>
          <w:t>48</w:t>
        </w:r>
        <w:r>
          <w:rPr>
            <w:webHidden/>
          </w:rPr>
          <w:fldChar w:fldCharType="end"/>
        </w:r>
      </w:hyperlink>
    </w:p>
    <w:p w14:paraId="3F8E0038" w14:textId="1A659FB3" w:rsidR="00CD4B2F" w:rsidRDefault="00CD4B2F">
      <w:pPr>
        <w:pStyle w:val="TOC2"/>
        <w:rPr>
          <w:rFonts w:asciiTheme="minorHAnsi" w:eastAsiaTheme="minorEastAsia" w:hAnsiTheme="minorHAnsi" w:cstheme="minorBidi"/>
          <w:sz w:val="22"/>
          <w:szCs w:val="22"/>
          <w:lang w:eastAsia="zh-CN"/>
        </w:rPr>
      </w:pPr>
      <w:hyperlink w:anchor="_Toc124323373" w:history="1">
        <w:r w:rsidRPr="00B7342E">
          <w:rPr>
            <w:rStyle w:val="Hyperlink"/>
          </w:rPr>
          <w:t>5.3. TE Path Setup and Update</w:t>
        </w:r>
        <w:r>
          <w:rPr>
            <w:webHidden/>
          </w:rPr>
          <w:tab/>
        </w:r>
        <w:r>
          <w:rPr>
            <w:webHidden/>
          </w:rPr>
          <w:fldChar w:fldCharType="begin"/>
        </w:r>
        <w:r>
          <w:rPr>
            <w:webHidden/>
          </w:rPr>
          <w:instrText xml:space="preserve"> PAGEREF _Toc124323373 \h </w:instrText>
        </w:r>
        <w:r>
          <w:rPr>
            <w:webHidden/>
          </w:rPr>
        </w:r>
        <w:r>
          <w:rPr>
            <w:webHidden/>
          </w:rPr>
          <w:fldChar w:fldCharType="separate"/>
        </w:r>
        <w:r>
          <w:rPr>
            <w:webHidden/>
          </w:rPr>
          <w:t>48</w:t>
        </w:r>
        <w:r>
          <w:rPr>
            <w:webHidden/>
          </w:rPr>
          <w:fldChar w:fldCharType="end"/>
        </w:r>
      </w:hyperlink>
    </w:p>
    <w:p w14:paraId="45AB4214" w14:textId="16A29181" w:rsidR="00CD4B2F" w:rsidRDefault="00CD4B2F">
      <w:pPr>
        <w:pStyle w:val="TOC1"/>
        <w:rPr>
          <w:rFonts w:asciiTheme="minorHAnsi" w:eastAsiaTheme="minorEastAsia" w:hAnsiTheme="minorHAnsi" w:cstheme="minorBidi"/>
          <w:sz w:val="22"/>
          <w:szCs w:val="22"/>
          <w:lang w:eastAsia="zh-CN"/>
        </w:rPr>
      </w:pPr>
      <w:hyperlink w:anchor="_Toc124323374" w:history="1">
        <w:r w:rsidRPr="00B7342E">
          <w:rPr>
            <w:rStyle w:val="Hyperlink"/>
          </w:rPr>
          <w:t>6. Conclusions</w:t>
        </w:r>
        <w:r>
          <w:rPr>
            <w:webHidden/>
          </w:rPr>
          <w:tab/>
        </w:r>
        <w:r>
          <w:rPr>
            <w:webHidden/>
          </w:rPr>
          <w:fldChar w:fldCharType="begin"/>
        </w:r>
        <w:r>
          <w:rPr>
            <w:webHidden/>
          </w:rPr>
          <w:instrText xml:space="preserve"> PAGEREF _Toc124323374 \h </w:instrText>
        </w:r>
        <w:r>
          <w:rPr>
            <w:webHidden/>
          </w:rPr>
        </w:r>
        <w:r>
          <w:rPr>
            <w:webHidden/>
          </w:rPr>
          <w:fldChar w:fldCharType="separate"/>
        </w:r>
        <w:r>
          <w:rPr>
            <w:webHidden/>
          </w:rPr>
          <w:t>49</w:t>
        </w:r>
        <w:r>
          <w:rPr>
            <w:webHidden/>
          </w:rPr>
          <w:fldChar w:fldCharType="end"/>
        </w:r>
      </w:hyperlink>
    </w:p>
    <w:p w14:paraId="5612DC05" w14:textId="33ED2F99" w:rsidR="00CD4B2F" w:rsidRDefault="00CD4B2F">
      <w:pPr>
        <w:pStyle w:val="TOC1"/>
        <w:rPr>
          <w:rFonts w:asciiTheme="minorHAnsi" w:eastAsiaTheme="minorEastAsia" w:hAnsiTheme="minorHAnsi" w:cstheme="minorBidi"/>
          <w:sz w:val="22"/>
          <w:szCs w:val="22"/>
          <w:lang w:eastAsia="zh-CN"/>
        </w:rPr>
      </w:pPr>
      <w:hyperlink w:anchor="_Toc124323375" w:history="1">
        <w:r w:rsidRPr="00B7342E">
          <w:rPr>
            <w:rStyle w:val="Hyperlink"/>
          </w:rPr>
          <w:t>7. Security Considerations</w:t>
        </w:r>
        <w:r>
          <w:rPr>
            <w:webHidden/>
          </w:rPr>
          <w:tab/>
        </w:r>
        <w:r>
          <w:rPr>
            <w:webHidden/>
          </w:rPr>
          <w:fldChar w:fldCharType="begin"/>
        </w:r>
        <w:r>
          <w:rPr>
            <w:webHidden/>
          </w:rPr>
          <w:instrText xml:space="preserve"> PAGEREF _Toc124323375 \h </w:instrText>
        </w:r>
        <w:r>
          <w:rPr>
            <w:webHidden/>
          </w:rPr>
        </w:r>
        <w:r>
          <w:rPr>
            <w:webHidden/>
          </w:rPr>
          <w:fldChar w:fldCharType="separate"/>
        </w:r>
        <w:r>
          <w:rPr>
            <w:webHidden/>
          </w:rPr>
          <w:t>50</w:t>
        </w:r>
        <w:r>
          <w:rPr>
            <w:webHidden/>
          </w:rPr>
          <w:fldChar w:fldCharType="end"/>
        </w:r>
      </w:hyperlink>
    </w:p>
    <w:p w14:paraId="2C8F9518" w14:textId="115E2592" w:rsidR="00CD4B2F" w:rsidRDefault="00CD4B2F">
      <w:pPr>
        <w:pStyle w:val="TOC1"/>
        <w:rPr>
          <w:rFonts w:asciiTheme="minorHAnsi" w:eastAsiaTheme="minorEastAsia" w:hAnsiTheme="minorHAnsi" w:cstheme="minorBidi"/>
          <w:sz w:val="22"/>
          <w:szCs w:val="22"/>
          <w:lang w:eastAsia="zh-CN"/>
        </w:rPr>
      </w:pPr>
      <w:hyperlink w:anchor="_Toc124323376" w:history="1">
        <w:r w:rsidRPr="00B7342E">
          <w:rPr>
            <w:rStyle w:val="Hyperlink"/>
          </w:rPr>
          <w:t>8. Operational Considerations</w:t>
        </w:r>
        <w:r>
          <w:rPr>
            <w:webHidden/>
          </w:rPr>
          <w:tab/>
        </w:r>
        <w:r>
          <w:rPr>
            <w:webHidden/>
          </w:rPr>
          <w:fldChar w:fldCharType="begin"/>
        </w:r>
        <w:r>
          <w:rPr>
            <w:webHidden/>
          </w:rPr>
          <w:instrText xml:space="preserve"> PAGEREF _Toc124323376 \h </w:instrText>
        </w:r>
        <w:r>
          <w:rPr>
            <w:webHidden/>
          </w:rPr>
        </w:r>
        <w:r>
          <w:rPr>
            <w:webHidden/>
          </w:rPr>
          <w:fldChar w:fldCharType="separate"/>
        </w:r>
        <w:r>
          <w:rPr>
            <w:webHidden/>
          </w:rPr>
          <w:t>50</w:t>
        </w:r>
        <w:r>
          <w:rPr>
            <w:webHidden/>
          </w:rPr>
          <w:fldChar w:fldCharType="end"/>
        </w:r>
      </w:hyperlink>
    </w:p>
    <w:p w14:paraId="1B577511" w14:textId="078D5D23" w:rsidR="00CD4B2F" w:rsidRDefault="00CD4B2F">
      <w:pPr>
        <w:pStyle w:val="TOC1"/>
        <w:rPr>
          <w:rFonts w:asciiTheme="minorHAnsi" w:eastAsiaTheme="minorEastAsia" w:hAnsiTheme="minorHAnsi" w:cstheme="minorBidi"/>
          <w:sz w:val="22"/>
          <w:szCs w:val="22"/>
          <w:lang w:eastAsia="zh-CN"/>
        </w:rPr>
      </w:pPr>
      <w:hyperlink w:anchor="_Toc124323377" w:history="1">
        <w:r w:rsidRPr="00B7342E">
          <w:rPr>
            <w:rStyle w:val="Hyperlink"/>
          </w:rPr>
          <w:t>9. IANA Considerations</w:t>
        </w:r>
        <w:r>
          <w:rPr>
            <w:webHidden/>
          </w:rPr>
          <w:tab/>
        </w:r>
        <w:r>
          <w:rPr>
            <w:webHidden/>
          </w:rPr>
          <w:fldChar w:fldCharType="begin"/>
        </w:r>
        <w:r>
          <w:rPr>
            <w:webHidden/>
          </w:rPr>
          <w:instrText xml:space="preserve"> PAGEREF _Toc124323377 \h </w:instrText>
        </w:r>
        <w:r>
          <w:rPr>
            <w:webHidden/>
          </w:rPr>
        </w:r>
        <w:r>
          <w:rPr>
            <w:webHidden/>
          </w:rPr>
          <w:fldChar w:fldCharType="separate"/>
        </w:r>
        <w:r>
          <w:rPr>
            <w:webHidden/>
          </w:rPr>
          <w:t>50</w:t>
        </w:r>
        <w:r>
          <w:rPr>
            <w:webHidden/>
          </w:rPr>
          <w:fldChar w:fldCharType="end"/>
        </w:r>
      </w:hyperlink>
    </w:p>
    <w:p w14:paraId="0532BB43" w14:textId="278D08D2" w:rsidR="00CD4B2F" w:rsidRDefault="00CD4B2F">
      <w:pPr>
        <w:pStyle w:val="TOC1"/>
        <w:rPr>
          <w:rFonts w:asciiTheme="minorHAnsi" w:eastAsiaTheme="minorEastAsia" w:hAnsiTheme="minorHAnsi" w:cstheme="minorBidi"/>
          <w:sz w:val="22"/>
          <w:szCs w:val="22"/>
          <w:lang w:eastAsia="zh-CN"/>
        </w:rPr>
      </w:pPr>
      <w:hyperlink w:anchor="_Toc124323378" w:history="1">
        <w:r w:rsidRPr="00B7342E">
          <w:rPr>
            <w:rStyle w:val="Hyperlink"/>
          </w:rPr>
          <w:t>10. References</w:t>
        </w:r>
        <w:r>
          <w:rPr>
            <w:webHidden/>
          </w:rPr>
          <w:tab/>
        </w:r>
        <w:r>
          <w:rPr>
            <w:webHidden/>
          </w:rPr>
          <w:fldChar w:fldCharType="begin"/>
        </w:r>
        <w:r>
          <w:rPr>
            <w:webHidden/>
          </w:rPr>
          <w:instrText xml:space="preserve"> PAGEREF _Toc124323378 \h </w:instrText>
        </w:r>
        <w:r>
          <w:rPr>
            <w:webHidden/>
          </w:rPr>
        </w:r>
        <w:r>
          <w:rPr>
            <w:webHidden/>
          </w:rPr>
          <w:fldChar w:fldCharType="separate"/>
        </w:r>
        <w:r>
          <w:rPr>
            <w:webHidden/>
          </w:rPr>
          <w:t>50</w:t>
        </w:r>
        <w:r>
          <w:rPr>
            <w:webHidden/>
          </w:rPr>
          <w:fldChar w:fldCharType="end"/>
        </w:r>
      </w:hyperlink>
    </w:p>
    <w:p w14:paraId="0646A1A8" w14:textId="67210928" w:rsidR="00CD4B2F" w:rsidRDefault="00CD4B2F">
      <w:pPr>
        <w:pStyle w:val="TOC2"/>
        <w:rPr>
          <w:rFonts w:asciiTheme="minorHAnsi" w:eastAsiaTheme="minorEastAsia" w:hAnsiTheme="minorHAnsi" w:cstheme="minorBidi"/>
          <w:sz w:val="22"/>
          <w:szCs w:val="22"/>
          <w:lang w:eastAsia="zh-CN"/>
        </w:rPr>
      </w:pPr>
      <w:hyperlink w:anchor="_Toc124323379" w:history="1">
        <w:r w:rsidRPr="00B7342E">
          <w:rPr>
            <w:rStyle w:val="Hyperlink"/>
          </w:rPr>
          <w:t>10.1. Normative References</w:t>
        </w:r>
        <w:r>
          <w:rPr>
            <w:webHidden/>
          </w:rPr>
          <w:tab/>
        </w:r>
        <w:r>
          <w:rPr>
            <w:webHidden/>
          </w:rPr>
          <w:fldChar w:fldCharType="begin"/>
        </w:r>
        <w:r>
          <w:rPr>
            <w:webHidden/>
          </w:rPr>
          <w:instrText xml:space="preserve"> PAGEREF _Toc124323379 \h </w:instrText>
        </w:r>
        <w:r>
          <w:rPr>
            <w:webHidden/>
          </w:rPr>
        </w:r>
        <w:r>
          <w:rPr>
            <w:webHidden/>
          </w:rPr>
          <w:fldChar w:fldCharType="separate"/>
        </w:r>
        <w:r>
          <w:rPr>
            <w:webHidden/>
          </w:rPr>
          <w:t>50</w:t>
        </w:r>
        <w:r>
          <w:rPr>
            <w:webHidden/>
          </w:rPr>
          <w:fldChar w:fldCharType="end"/>
        </w:r>
      </w:hyperlink>
    </w:p>
    <w:p w14:paraId="5EB452DE" w14:textId="0FDBCD21" w:rsidR="00CD4B2F" w:rsidRDefault="00CD4B2F">
      <w:pPr>
        <w:pStyle w:val="TOC2"/>
        <w:rPr>
          <w:rFonts w:asciiTheme="minorHAnsi" w:eastAsiaTheme="minorEastAsia" w:hAnsiTheme="minorHAnsi" w:cstheme="minorBidi"/>
          <w:sz w:val="22"/>
          <w:szCs w:val="22"/>
          <w:lang w:eastAsia="zh-CN"/>
        </w:rPr>
      </w:pPr>
      <w:hyperlink w:anchor="_Toc124323380" w:history="1">
        <w:r w:rsidRPr="00B7342E">
          <w:rPr>
            <w:rStyle w:val="Hyperlink"/>
          </w:rPr>
          <w:t>10.2. Informative References</w:t>
        </w:r>
        <w:r>
          <w:rPr>
            <w:webHidden/>
          </w:rPr>
          <w:tab/>
        </w:r>
        <w:r>
          <w:rPr>
            <w:webHidden/>
          </w:rPr>
          <w:fldChar w:fldCharType="begin"/>
        </w:r>
        <w:r>
          <w:rPr>
            <w:webHidden/>
          </w:rPr>
          <w:instrText xml:space="preserve"> PAGEREF _Toc124323380 \h </w:instrText>
        </w:r>
        <w:r>
          <w:rPr>
            <w:webHidden/>
          </w:rPr>
        </w:r>
        <w:r>
          <w:rPr>
            <w:webHidden/>
          </w:rPr>
          <w:fldChar w:fldCharType="separate"/>
        </w:r>
        <w:r>
          <w:rPr>
            <w:webHidden/>
          </w:rPr>
          <w:t>52</w:t>
        </w:r>
        <w:r>
          <w:rPr>
            <w:webHidden/>
          </w:rPr>
          <w:fldChar w:fldCharType="end"/>
        </w:r>
      </w:hyperlink>
    </w:p>
    <w:p w14:paraId="46DBE843" w14:textId="5F210ECD" w:rsidR="00CD4B2F" w:rsidRDefault="00CD4B2F">
      <w:pPr>
        <w:pStyle w:val="TOC1"/>
        <w:tabs>
          <w:tab w:val="left" w:pos="2592"/>
        </w:tabs>
        <w:rPr>
          <w:rFonts w:asciiTheme="minorHAnsi" w:eastAsiaTheme="minorEastAsia" w:hAnsiTheme="minorHAnsi" w:cstheme="minorBidi"/>
          <w:sz w:val="22"/>
          <w:szCs w:val="22"/>
          <w:lang w:eastAsia="zh-CN"/>
        </w:rPr>
      </w:pPr>
      <w:hyperlink w:anchor="_Toc124323381" w:history="1">
        <w:r w:rsidRPr="00B7342E">
          <w:rPr>
            <w:rStyle w:val="Hyperlink"/>
          </w:rPr>
          <w:t>Appendix A.</w:t>
        </w:r>
        <w:r>
          <w:rPr>
            <w:rFonts w:asciiTheme="minorHAnsi" w:eastAsiaTheme="minorEastAsia" w:hAnsiTheme="minorHAnsi" w:cstheme="minorBidi"/>
            <w:sz w:val="22"/>
            <w:szCs w:val="22"/>
            <w:lang w:eastAsia="zh-CN"/>
          </w:rPr>
          <w:tab/>
        </w:r>
        <w:r w:rsidRPr="00B7342E">
          <w:rPr>
            <w:rStyle w:val="Hyperlink"/>
          </w:rPr>
          <w:t>OSS/Orchestration Layer</w:t>
        </w:r>
        <w:r>
          <w:rPr>
            <w:webHidden/>
          </w:rPr>
          <w:tab/>
        </w:r>
        <w:r>
          <w:rPr>
            <w:webHidden/>
          </w:rPr>
          <w:fldChar w:fldCharType="begin"/>
        </w:r>
        <w:r>
          <w:rPr>
            <w:webHidden/>
          </w:rPr>
          <w:instrText xml:space="preserve"> PAGEREF _Toc124323381 \h </w:instrText>
        </w:r>
        <w:r>
          <w:rPr>
            <w:webHidden/>
          </w:rPr>
        </w:r>
        <w:r>
          <w:rPr>
            <w:webHidden/>
          </w:rPr>
          <w:fldChar w:fldCharType="separate"/>
        </w:r>
        <w:r>
          <w:rPr>
            <w:webHidden/>
          </w:rPr>
          <w:t>55</w:t>
        </w:r>
        <w:r>
          <w:rPr>
            <w:webHidden/>
          </w:rPr>
          <w:fldChar w:fldCharType="end"/>
        </w:r>
      </w:hyperlink>
    </w:p>
    <w:p w14:paraId="7D6A3577" w14:textId="02784678" w:rsidR="00CD4B2F" w:rsidRDefault="00CD4B2F">
      <w:pPr>
        <w:pStyle w:val="TOC2"/>
        <w:tabs>
          <w:tab w:val="left" w:pos="1728"/>
        </w:tabs>
        <w:rPr>
          <w:rFonts w:asciiTheme="minorHAnsi" w:eastAsiaTheme="minorEastAsia" w:hAnsiTheme="minorHAnsi" w:cstheme="minorBidi"/>
          <w:sz w:val="22"/>
          <w:szCs w:val="22"/>
          <w:lang w:eastAsia="zh-CN"/>
        </w:rPr>
      </w:pPr>
      <w:hyperlink w:anchor="_Toc124323382" w:history="1">
        <w:r w:rsidRPr="00B7342E">
          <w:rPr>
            <w:rStyle w:val="Hyperlink"/>
          </w:rPr>
          <w:t>A.1.</w:t>
        </w:r>
        <w:r>
          <w:rPr>
            <w:rFonts w:asciiTheme="minorHAnsi" w:eastAsiaTheme="minorEastAsia" w:hAnsiTheme="minorHAnsi" w:cstheme="minorBidi"/>
            <w:sz w:val="22"/>
            <w:szCs w:val="22"/>
            <w:lang w:eastAsia="zh-CN"/>
          </w:rPr>
          <w:tab/>
        </w:r>
        <w:r w:rsidRPr="00B7342E">
          <w:rPr>
            <w:rStyle w:val="Hyperlink"/>
          </w:rPr>
          <w:t>MDSC NBI</w:t>
        </w:r>
        <w:r>
          <w:rPr>
            <w:webHidden/>
          </w:rPr>
          <w:tab/>
        </w:r>
        <w:r>
          <w:rPr>
            <w:webHidden/>
          </w:rPr>
          <w:fldChar w:fldCharType="begin"/>
        </w:r>
        <w:r>
          <w:rPr>
            <w:webHidden/>
          </w:rPr>
          <w:instrText xml:space="preserve"> PAGEREF _Toc124323382 \h </w:instrText>
        </w:r>
        <w:r>
          <w:rPr>
            <w:webHidden/>
          </w:rPr>
        </w:r>
        <w:r>
          <w:rPr>
            <w:webHidden/>
          </w:rPr>
          <w:fldChar w:fldCharType="separate"/>
        </w:r>
        <w:r>
          <w:rPr>
            <w:webHidden/>
          </w:rPr>
          <w:t>55</w:t>
        </w:r>
        <w:r>
          <w:rPr>
            <w:webHidden/>
          </w:rPr>
          <w:fldChar w:fldCharType="end"/>
        </w:r>
      </w:hyperlink>
    </w:p>
    <w:p w14:paraId="6E922258" w14:textId="5D0A816F" w:rsidR="00CD4B2F" w:rsidRDefault="00CD4B2F">
      <w:pPr>
        <w:pStyle w:val="TOC1"/>
        <w:tabs>
          <w:tab w:val="left" w:pos="2592"/>
        </w:tabs>
        <w:rPr>
          <w:rFonts w:asciiTheme="minorHAnsi" w:eastAsiaTheme="minorEastAsia" w:hAnsiTheme="minorHAnsi" w:cstheme="minorBidi"/>
          <w:sz w:val="22"/>
          <w:szCs w:val="22"/>
          <w:lang w:eastAsia="zh-CN"/>
        </w:rPr>
      </w:pPr>
      <w:hyperlink w:anchor="_Toc124323383" w:history="1">
        <w:r w:rsidRPr="00B7342E">
          <w:rPr>
            <w:rStyle w:val="Hyperlink"/>
          </w:rPr>
          <w:t>Appendix B.</w:t>
        </w:r>
        <w:r>
          <w:rPr>
            <w:rFonts w:asciiTheme="minorHAnsi" w:eastAsiaTheme="minorEastAsia" w:hAnsiTheme="minorHAnsi" w:cstheme="minorBidi"/>
            <w:sz w:val="22"/>
            <w:szCs w:val="22"/>
            <w:lang w:eastAsia="zh-CN"/>
          </w:rPr>
          <w:tab/>
        </w:r>
        <w:r w:rsidRPr="00B7342E">
          <w:rPr>
            <w:rStyle w:val="Hyperlink"/>
          </w:rPr>
          <w:t>Multi-layer and Multi-domain Resiliency</w:t>
        </w:r>
        <w:r>
          <w:rPr>
            <w:webHidden/>
          </w:rPr>
          <w:tab/>
        </w:r>
        <w:r>
          <w:rPr>
            <w:webHidden/>
          </w:rPr>
          <w:fldChar w:fldCharType="begin"/>
        </w:r>
        <w:r>
          <w:rPr>
            <w:webHidden/>
          </w:rPr>
          <w:instrText xml:space="preserve"> PAGEREF _Toc124323383 \h </w:instrText>
        </w:r>
        <w:r>
          <w:rPr>
            <w:webHidden/>
          </w:rPr>
        </w:r>
        <w:r>
          <w:rPr>
            <w:webHidden/>
          </w:rPr>
          <w:fldChar w:fldCharType="separate"/>
        </w:r>
        <w:r>
          <w:rPr>
            <w:webHidden/>
          </w:rPr>
          <w:t>58</w:t>
        </w:r>
        <w:r>
          <w:rPr>
            <w:webHidden/>
          </w:rPr>
          <w:fldChar w:fldCharType="end"/>
        </w:r>
      </w:hyperlink>
    </w:p>
    <w:p w14:paraId="773C7D94" w14:textId="4C239236" w:rsidR="00CD4B2F" w:rsidRDefault="00CD4B2F">
      <w:pPr>
        <w:pStyle w:val="TOC2"/>
        <w:tabs>
          <w:tab w:val="left" w:pos="1728"/>
        </w:tabs>
        <w:rPr>
          <w:rFonts w:asciiTheme="minorHAnsi" w:eastAsiaTheme="minorEastAsia" w:hAnsiTheme="minorHAnsi" w:cstheme="minorBidi"/>
          <w:sz w:val="22"/>
          <w:szCs w:val="22"/>
          <w:lang w:eastAsia="zh-CN"/>
        </w:rPr>
      </w:pPr>
      <w:hyperlink w:anchor="_Toc124323384" w:history="1">
        <w:r w:rsidRPr="00B7342E">
          <w:rPr>
            <w:rStyle w:val="Hyperlink"/>
          </w:rPr>
          <w:t>B.1.</w:t>
        </w:r>
        <w:r>
          <w:rPr>
            <w:rFonts w:asciiTheme="minorHAnsi" w:eastAsiaTheme="minorEastAsia" w:hAnsiTheme="minorHAnsi" w:cstheme="minorBidi"/>
            <w:sz w:val="22"/>
            <w:szCs w:val="22"/>
            <w:lang w:eastAsia="zh-CN"/>
          </w:rPr>
          <w:tab/>
        </w:r>
        <w:r w:rsidRPr="00B7342E">
          <w:rPr>
            <w:rStyle w:val="Hyperlink"/>
          </w:rPr>
          <w:t>Maintenance Window</w:t>
        </w:r>
        <w:r>
          <w:rPr>
            <w:webHidden/>
          </w:rPr>
          <w:tab/>
        </w:r>
        <w:r>
          <w:rPr>
            <w:webHidden/>
          </w:rPr>
          <w:fldChar w:fldCharType="begin"/>
        </w:r>
        <w:r>
          <w:rPr>
            <w:webHidden/>
          </w:rPr>
          <w:instrText xml:space="preserve"> PAGEREF _Toc124323384 \h </w:instrText>
        </w:r>
        <w:r>
          <w:rPr>
            <w:webHidden/>
          </w:rPr>
        </w:r>
        <w:r>
          <w:rPr>
            <w:webHidden/>
          </w:rPr>
          <w:fldChar w:fldCharType="separate"/>
        </w:r>
        <w:r>
          <w:rPr>
            <w:webHidden/>
          </w:rPr>
          <w:t>58</w:t>
        </w:r>
        <w:r>
          <w:rPr>
            <w:webHidden/>
          </w:rPr>
          <w:fldChar w:fldCharType="end"/>
        </w:r>
      </w:hyperlink>
    </w:p>
    <w:p w14:paraId="66AAA175" w14:textId="76BC3252" w:rsidR="00CD4B2F" w:rsidRDefault="00CD4B2F">
      <w:pPr>
        <w:pStyle w:val="TOC2"/>
        <w:tabs>
          <w:tab w:val="left" w:pos="1728"/>
        </w:tabs>
        <w:rPr>
          <w:rFonts w:asciiTheme="minorHAnsi" w:eastAsiaTheme="minorEastAsia" w:hAnsiTheme="minorHAnsi" w:cstheme="minorBidi"/>
          <w:sz w:val="22"/>
          <w:szCs w:val="22"/>
          <w:lang w:eastAsia="zh-CN"/>
        </w:rPr>
      </w:pPr>
      <w:hyperlink w:anchor="_Toc124323385" w:history="1">
        <w:r w:rsidRPr="00B7342E">
          <w:rPr>
            <w:rStyle w:val="Hyperlink"/>
          </w:rPr>
          <w:t>B.2.</w:t>
        </w:r>
        <w:r>
          <w:rPr>
            <w:rFonts w:asciiTheme="minorHAnsi" w:eastAsiaTheme="minorEastAsia" w:hAnsiTheme="minorHAnsi" w:cstheme="minorBidi"/>
            <w:sz w:val="22"/>
            <w:szCs w:val="22"/>
            <w:lang w:eastAsia="zh-CN"/>
          </w:rPr>
          <w:tab/>
        </w:r>
        <w:r w:rsidRPr="00B7342E">
          <w:rPr>
            <w:rStyle w:val="Hyperlink"/>
          </w:rPr>
          <w:t>Router Port Failure</w:t>
        </w:r>
        <w:r>
          <w:rPr>
            <w:webHidden/>
          </w:rPr>
          <w:tab/>
        </w:r>
        <w:r>
          <w:rPr>
            <w:webHidden/>
          </w:rPr>
          <w:fldChar w:fldCharType="begin"/>
        </w:r>
        <w:r>
          <w:rPr>
            <w:webHidden/>
          </w:rPr>
          <w:instrText xml:space="preserve"> PAGEREF _Toc124323385 \h </w:instrText>
        </w:r>
        <w:r>
          <w:rPr>
            <w:webHidden/>
          </w:rPr>
        </w:r>
        <w:r>
          <w:rPr>
            <w:webHidden/>
          </w:rPr>
          <w:fldChar w:fldCharType="separate"/>
        </w:r>
        <w:r>
          <w:rPr>
            <w:webHidden/>
          </w:rPr>
          <w:t>58</w:t>
        </w:r>
        <w:r>
          <w:rPr>
            <w:webHidden/>
          </w:rPr>
          <w:fldChar w:fldCharType="end"/>
        </w:r>
      </w:hyperlink>
    </w:p>
    <w:p w14:paraId="3B00E7BC" w14:textId="05CAF92D" w:rsidR="00CD4B2F" w:rsidRDefault="00CD4B2F">
      <w:pPr>
        <w:pStyle w:val="TOC1"/>
        <w:rPr>
          <w:rFonts w:asciiTheme="minorHAnsi" w:eastAsiaTheme="minorEastAsia" w:hAnsiTheme="minorHAnsi" w:cstheme="minorBidi"/>
          <w:sz w:val="22"/>
          <w:szCs w:val="22"/>
          <w:lang w:eastAsia="zh-CN"/>
        </w:rPr>
      </w:pPr>
      <w:hyperlink w:anchor="_Toc124323386" w:history="1">
        <w:r w:rsidRPr="00B7342E">
          <w:rPr>
            <w:rStyle w:val="Hyperlink"/>
          </w:rPr>
          <w:t>Acknowledgments</w:t>
        </w:r>
        <w:r>
          <w:rPr>
            <w:webHidden/>
          </w:rPr>
          <w:tab/>
        </w:r>
        <w:r>
          <w:rPr>
            <w:webHidden/>
          </w:rPr>
          <w:fldChar w:fldCharType="begin"/>
        </w:r>
        <w:r>
          <w:rPr>
            <w:webHidden/>
          </w:rPr>
          <w:instrText xml:space="preserve"> PAGEREF _Toc124323386 \h </w:instrText>
        </w:r>
        <w:r>
          <w:rPr>
            <w:webHidden/>
          </w:rPr>
        </w:r>
        <w:r>
          <w:rPr>
            <w:webHidden/>
          </w:rPr>
          <w:fldChar w:fldCharType="separate"/>
        </w:r>
        <w:r>
          <w:rPr>
            <w:webHidden/>
          </w:rPr>
          <w:t>59</w:t>
        </w:r>
        <w:r>
          <w:rPr>
            <w:webHidden/>
          </w:rPr>
          <w:fldChar w:fldCharType="end"/>
        </w:r>
      </w:hyperlink>
    </w:p>
    <w:p w14:paraId="2CC6F628" w14:textId="0490809C" w:rsidR="00CD4B2F" w:rsidRDefault="00CD4B2F">
      <w:pPr>
        <w:pStyle w:val="TOC1"/>
        <w:rPr>
          <w:rFonts w:asciiTheme="minorHAnsi" w:eastAsiaTheme="minorEastAsia" w:hAnsiTheme="minorHAnsi" w:cstheme="minorBidi"/>
          <w:sz w:val="22"/>
          <w:szCs w:val="22"/>
          <w:lang w:eastAsia="zh-CN"/>
        </w:rPr>
      </w:pPr>
      <w:hyperlink w:anchor="_Toc124323387" w:history="1">
        <w:r w:rsidRPr="00B7342E">
          <w:rPr>
            <w:rStyle w:val="Hyperlink"/>
            <w:lang w:val="it-IT"/>
          </w:rPr>
          <w:t>Contributors</w:t>
        </w:r>
        <w:r>
          <w:rPr>
            <w:webHidden/>
          </w:rPr>
          <w:tab/>
        </w:r>
        <w:r>
          <w:rPr>
            <w:webHidden/>
          </w:rPr>
          <w:fldChar w:fldCharType="begin"/>
        </w:r>
        <w:r>
          <w:rPr>
            <w:webHidden/>
          </w:rPr>
          <w:instrText xml:space="preserve"> PAGEREF _Toc124323387 \h </w:instrText>
        </w:r>
        <w:r>
          <w:rPr>
            <w:webHidden/>
          </w:rPr>
        </w:r>
        <w:r>
          <w:rPr>
            <w:webHidden/>
          </w:rPr>
          <w:fldChar w:fldCharType="separate"/>
        </w:r>
        <w:r>
          <w:rPr>
            <w:webHidden/>
          </w:rPr>
          <w:t>59</w:t>
        </w:r>
        <w:r>
          <w:rPr>
            <w:webHidden/>
          </w:rPr>
          <w:fldChar w:fldCharType="end"/>
        </w:r>
      </w:hyperlink>
    </w:p>
    <w:p w14:paraId="67DE34B8" w14:textId="28C5877D" w:rsidR="00CD4B2F" w:rsidRDefault="00CD4B2F">
      <w:pPr>
        <w:pStyle w:val="TOC1"/>
        <w:rPr>
          <w:rFonts w:asciiTheme="minorHAnsi" w:eastAsiaTheme="minorEastAsia" w:hAnsiTheme="minorHAnsi" w:cstheme="minorBidi"/>
          <w:sz w:val="22"/>
          <w:szCs w:val="22"/>
          <w:lang w:eastAsia="zh-CN"/>
        </w:rPr>
      </w:pPr>
      <w:hyperlink w:anchor="_Toc124323388" w:history="1">
        <w:r w:rsidRPr="00B7342E">
          <w:rPr>
            <w:rStyle w:val="Hyperlink"/>
          </w:rPr>
          <w:t>Authors’ Addresses</w:t>
        </w:r>
        <w:r>
          <w:rPr>
            <w:webHidden/>
          </w:rPr>
          <w:tab/>
        </w:r>
        <w:r>
          <w:rPr>
            <w:webHidden/>
          </w:rPr>
          <w:fldChar w:fldCharType="begin"/>
        </w:r>
        <w:r>
          <w:rPr>
            <w:webHidden/>
          </w:rPr>
          <w:instrText xml:space="preserve"> PAGEREF _Toc124323388 \h </w:instrText>
        </w:r>
        <w:r>
          <w:rPr>
            <w:webHidden/>
          </w:rPr>
        </w:r>
        <w:r>
          <w:rPr>
            <w:webHidden/>
          </w:rPr>
          <w:fldChar w:fldCharType="separate"/>
        </w:r>
        <w:r>
          <w:rPr>
            <w:webHidden/>
          </w:rPr>
          <w:t>61</w:t>
        </w:r>
        <w:r>
          <w:rPr>
            <w:webHidden/>
          </w:rPr>
          <w:fldChar w:fldCharType="end"/>
        </w:r>
      </w:hyperlink>
    </w:p>
    <w:p w14:paraId="1F42B326" w14:textId="7F1B8BFB" w:rsidR="008A30C6" w:rsidRPr="00701EC3" w:rsidRDefault="008A30C6" w:rsidP="008A30C6">
      <w:pPr>
        <w:pStyle w:val="TOC1"/>
        <w:rPr>
          <w:noProof w:val="0"/>
        </w:rPr>
      </w:pPr>
      <w:r w:rsidRPr="00701EC3">
        <w:rPr>
          <w:noProof w:val="0"/>
        </w:rPr>
        <w:fldChar w:fldCharType="end"/>
      </w:r>
    </w:p>
    <w:p w14:paraId="4A998168" w14:textId="77777777" w:rsidR="006F6F19" w:rsidRPr="005254EF" w:rsidRDefault="008E670E" w:rsidP="00237595">
      <w:pPr>
        <w:pStyle w:val="Heading1"/>
      </w:pPr>
      <w:bookmarkStart w:id="1" w:name="_Toc53130233"/>
      <w:bookmarkStart w:id="2" w:name="_Toc124323339"/>
      <w:r w:rsidRPr="005254EF">
        <w:t>Introduction</w:t>
      </w:r>
      <w:bookmarkEnd w:id="1"/>
      <w:bookmarkEnd w:id="2"/>
    </w:p>
    <w:p w14:paraId="50A5593B" w14:textId="2F2EA937" w:rsidR="009E5988" w:rsidRDefault="009E5988">
      <w:r w:rsidRPr="001A0AB4">
        <w:t xml:space="preserve">The </w:t>
      </w:r>
      <w:r w:rsidR="002D1DF8">
        <w:t>complete</w:t>
      </w:r>
      <w:r w:rsidR="002D1DF8" w:rsidRPr="001A0AB4">
        <w:t xml:space="preserve"> </w:t>
      </w:r>
      <w:r w:rsidRPr="001A0AB4">
        <w:t xml:space="preserve">automation of the management and control of Service Providers transport networks (IP/MPLS, </w:t>
      </w:r>
      <w:r w:rsidR="002D1DF8">
        <w:t>o</w:t>
      </w:r>
      <w:r w:rsidRPr="001A0AB4">
        <w:t>ptical</w:t>
      </w:r>
      <w:r w:rsidR="002D1DF8">
        <w:t>, and m</w:t>
      </w:r>
      <w:r w:rsidRPr="001A0AB4">
        <w:t>icrowave</w:t>
      </w:r>
      <w:r w:rsidR="002D1DF8">
        <w:t xml:space="preserve"> transport networks</w:t>
      </w:r>
      <w:r w:rsidRPr="001A0AB4">
        <w:t xml:space="preserve">) is </w:t>
      </w:r>
      <w:r w:rsidR="002D1DF8">
        <w:t>vital</w:t>
      </w:r>
      <w:r w:rsidR="002D1DF8" w:rsidRPr="001A0AB4">
        <w:t xml:space="preserve"> </w:t>
      </w:r>
      <w:r w:rsidRPr="001A0AB4">
        <w:t xml:space="preserve">for </w:t>
      </w:r>
      <w:r w:rsidR="002D1DF8">
        <w:t xml:space="preserve">meeting emerging demand for high-bandwidth use cases, including </w:t>
      </w:r>
      <w:r w:rsidRPr="001A0AB4">
        <w:t xml:space="preserve">5G </w:t>
      </w:r>
      <w:r w:rsidR="002D1DF8">
        <w:t>and fiber connectivity services.</w:t>
      </w:r>
      <w:r w:rsidRPr="001A0AB4">
        <w:t xml:space="preserve"> </w:t>
      </w:r>
      <w:r w:rsidR="002D1DF8">
        <w:t>The Abstraction</w:t>
      </w:r>
      <w:r w:rsidR="002D1DF8" w:rsidRPr="002D1DF8">
        <w:t xml:space="preserve"> and Control of TE Networks (ACTN)</w:t>
      </w:r>
      <w:r w:rsidR="002D1DF8">
        <w:t xml:space="preserve"> </w:t>
      </w:r>
      <w:r w:rsidRPr="001A0AB4">
        <w:t>architecture</w:t>
      </w:r>
      <w:r w:rsidR="002D1DF8">
        <w:t xml:space="preserve"> and interfaces facilitate the automation and operation of complex </w:t>
      </w:r>
      <w:r w:rsidR="003650D7">
        <w:t xml:space="preserve">optical </w:t>
      </w:r>
      <w:r w:rsidR="002D1DF8">
        <w:t>and IP/MPLS networks through</w:t>
      </w:r>
      <w:r w:rsidRPr="001A0AB4">
        <w:t xml:space="preserve"> standard interfaces and data model</w:t>
      </w:r>
      <w:r w:rsidR="002D1DF8">
        <w:t xml:space="preserve">s. </w:t>
      </w:r>
      <w:r w:rsidR="00263C97">
        <w:t>This allows</w:t>
      </w:r>
      <w:r w:rsidRPr="001A0AB4">
        <w:t xml:space="preserve"> a </w:t>
      </w:r>
      <w:r w:rsidR="002078CE">
        <w:t>wide</w:t>
      </w:r>
      <w:r w:rsidR="002078CE" w:rsidRPr="001A0AB4">
        <w:t xml:space="preserve"> range </w:t>
      </w:r>
      <w:r w:rsidR="002078CE">
        <w:t xml:space="preserve">of network services </w:t>
      </w:r>
      <w:r w:rsidRPr="001A0AB4">
        <w:t>that can be requested by the upper layers fulfilling almost any kind of service level requirements from a network perspective (e.g. physical diversity, latency, bandwidth, topology</w:t>
      </w:r>
      <w:r w:rsidR="00D25B8E">
        <w:t>,</w:t>
      </w:r>
      <w:r w:rsidRPr="001A0AB4">
        <w:t xml:space="preserve"> etc.</w:t>
      </w:r>
      <w:r w:rsidRPr="009E5988">
        <w:t xml:space="preserve">) </w:t>
      </w:r>
    </w:p>
    <w:p w14:paraId="4F18AF09" w14:textId="2D2770AD" w:rsidR="00FF33ED" w:rsidRDefault="00A67ACD" w:rsidP="00A67ACD">
      <w:r w:rsidRPr="005C5912">
        <w:t xml:space="preserve">Packet Optical Integration (POI) is an advanced use case of traffic engineering. In </w:t>
      </w:r>
      <w:r w:rsidR="002D1DF8" w:rsidRPr="005C5912">
        <w:t>wide</w:t>
      </w:r>
      <w:r w:rsidR="002D1DF8">
        <w:t>-</w:t>
      </w:r>
      <w:r w:rsidRPr="005C5912">
        <w:t xml:space="preserve">area networks, a packet network based on the </w:t>
      </w:r>
      <w:r w:rsidRPr="005C5912">
        <w:lastRenderedPageBreak/>
        <w:t>Internet Protocol (IP)</w:t>
      </w:r>
      <w:r w:rsidR="00D25B8E">
        <w:t>,</w:t>
      </w:r>
      <w:r w:rsidRPr="005C5912">
        <w:t xml:space="preserve"> and </w:t>
      </w:r>
      <w:r w:rsidR="00D25B8E">
        <w:t>often</w:t>
      </w:r>
      <w:r w:rsidR="00D25B8E" w:rsidRPr="005C5912">
        <w:t xml:space="preserve"> </w:t>
      </w:r>
      <w:r w:rsidRPr="005C5912">
        <w:t>Multiprotocol Label Switching (MPLS)</w:t>
      </w:r>
      <w:r w:rsidR="00AF29E6">
        <w:t xml:space="preserve"> or Segment Routing (SR)</w:t>
      </w:r>
      <w:r w:rsidR="00D25B8E">
        <w:t>,</w:t>
      </w:r>
      <w:r w:rsidRPr="005C5912">
        <w:t xml:space="preserve"> is typically realized on top of an optical transport network that uses Dense Wavelength Division Multiplexing (DWDM)</w:t>
      </w:r>
      <w:r w:rsidR="00BD5057">
        <w:t>(</w:t>
      </w:r>
      <w:r w:rsidR="00550ACC">
        <w:t>and optionally an Optical Transport Network (OTN)layer</w:t>
      </w:r>
      <w:r w:rsidR="00FF33ED">
        <w:t>)</w:t>
      </w:r>
      <w:r w:rsidR="00FF33ED" w:rsidRPr="005C5912">
        <w:t>.</w:t>
      </w:r>
    </w:p>
    <w:p w14:paraId="725CFCFB" w14:textId="43EBFA7C" w:rsidR="00A67ACD" w:rsidRDefault="00A67ACD" w:rsidP="00A67ACD">
      <w:r w:rsidRPr="005C5912">
        <w:t xml:space="preserve">In many existing network deployments, the packet and the optical networks are engineered and operated independently. </w:t>
      </w:r>
      <w:r w:rsidR="00D25B8E">
        <w:t>As a result, t</w:t>
      </w:r>
      <w:r w:rsidR="00D25B8E" w:rsidRPr="005C5912">
        <w:t xml:space="preserve">here </w:t>
      </w:r>
      <w:r w:rsidRPr="005C5912">
        <w:t xml:space="preserve">are technical differences between the technologies (e.g., routers </w:t>
      </w:r>
      <w:r w:rsidR="00D25B8E">
        <w:t>compared to</w:t>
      </w:r>
      <w:r w:rsidRPr="005C5912">
        <w:t xml:space="preserve"> optical switches) and the corresponding network engineering and planning methods (e.g., inter-domain peering optimization in IP</w:t>
      </w:r>
      <w:r w:rsidR="002D1DF8">
        <w:t xml:space="preserve">, versus </w:t>
      </w:r>
      <w:r w:rsidRPr="005C5912">
        <w:t xml:space="preserve">dealing with physical impairments in DWDM, or very different time scales). In </w:t>
      </w:r>
      <w:r>
        <w:t>addition, customers</w:t>
      </w:r>
      <w:r w:rsidRPr="005C5912">
        <w:t xml:space="preserve"> needs can be different between a packet and an optical network, and it is not uncommon to use </w:t>
      </w:r>
      <w:r w:rsidR="0072297F">
        <w:t>other</w:t>
      </w:r>
      <w:r w:rsidR="0072297F" w:rsidRPr="005C5912">
        <w:t xml:space="preserve"> </w:t>
      </w:r>
      <w:r w:rsidRPr="005C5912">
        <w:t>vendors in both domains</w:t>
      </w:r>
      <w:r w:rsidR="002D1DF8" w:rsidRPr="005C5912">
        <w:t>.</w:t>
      </w:r>
      <w:r w:rsidR="00D25B8E">
        <w:t xml:space="preserve"> </w:t>
      </w:r>
      <w:r w:rsidR="002D1DF8">
        <w:t>The operation of these complex</w:t>
      </w:r>
      <w:r w:rsidRPr="005C5912">
        <w:t xml:space="preserve"> packet and optical networks</w:t>
      </w:r>
      <w:r w:rsidR="002D1DF8">
        <w:t xml:space="preserve"> is often siloed</w:t>
      </w:r>
      <w:r w:rsidR="00D25B8E">
        <w:t xml:space="preserve">, as these technology domains require specific skill sets. </w:t>
      </w:r>
    </w:p>
    <w:p w14:paraId="74620D23" w14:textId="2431C966" w:rsidR="00A67ACD" w:rsidRDefault="00D25B8E" w:rsidP="00A67ACD">
      <w:r>
        <w:t xml:space="preserve">The </w:t>
      </w:r>
      <w:r w:rsidR="00FF33ED" w:rsidRPr="00913AF6">
        <w:t>packet/optical</w:t>
      </w:r>
      <w:r>
        <w:t xml:space="preserve"> network</w:t>
      </w:r>
      <w:r w:rsidRPr="005C5912">
        <w:t xml:space="preserve"> </w:t>
      </w:r>
      <w:r>
        <w:t xml:space="preserve">deployment and operation </w:t>
      </w:r>
      <w:r w:rsidR="00A67ACD" w:rsidRPr="005C5912">
        <w:t xml:space="preserve">separation </w:t>
      </w:r>
      <w:r>
        <w:t>are</w:t>
      </w:r>
      <w:r w:rsidRPr="005C5912">
        <w:t xml:space="preserve"> </w:t>
      </w:r>
      <w:r w:rsidR="00A67ACD" w:rsidRPr="005C5912">
        <w:t xml:space="preserve">inefficient for many reasons. </w:t>
      </w:r>
      <w:r w:rsidR="00150941">
        <w:t>First, b</w:t>
      </w:r>
      <w:r w:rsidR="00150941" w:rsidRPr="005C5912">
        <w:t xml:space="preserve">oth </w:t>
      </w:r>
      <w:r w:rsidR="00A67ACD" w:rsidRPr="005C5912">
        <w:t>capital expenditure (CAPEX) and operational expenditure (OPEX) could be significantly reduced by integrating the packet and the optical network</w:t>
      </w:r>
      <w:r w:rsidR="00430647">
        <w:t>s</w:t>
      </w:r>
      <w:r w:rsidR="00A67ACD" w:rsidRPr="005C5912">
        <w:t xml:space="preserve">. </w:t>
      </w:r>
      <w:r w:rsidR="00150941">
        <w:t>Second, m</w:t>
      </w:r>
      <w:r w:rsidR="00150941" w:rsidRPr="005C5912">
        <w:t>ulti</w:t>
      </w:r>
      <w:r w:rsidR="00A67ACD" w:rsidRPr="005C5912">
        <w:t xml:space="preserve">-layer online topology insight can speed up troubleshooting (e.g., alarm correlation) and network operation (e.g., coordination of maintenance events), </w:t>
      </w:r>
      <w:r w:rsidR="0072297F">
        <w:t xml:space="preserve">and </w:t>
      </w:r>
      <w:r w:rsidR="00A67ACD" w:rsidRPr="005C5912">
        <w:t>multi-layer offline topology inventory can improve service quality (e.g., detection of diversity constraint violations)</w:t>
      </w:r>
      <w:r w:rsidR="0072297F">
        <w:t xml:space="preserve">. </w:t>
      </w:r>
      <w:r w:rsidR="00150941">
        <w:t>Third, m</w:t>
      </w:r>
      <w:r w:rsidR="00A67ACD" w:rsidRPr="005C5912">
        <w:t>ulti-layer traffic engineering can use the available network capacity more efficiently (e.g., coordination of restoration). In addition, provisioning workflows can be simplified or automated across layers (e.g</w:t>
      </w:r>
      <w:r>
        <w:t>.</w:t>
      </w:r>
      <w:r w:rsidR="00A67ACD" w:rsidRPr="005C5912">
        <w:t xml:space="preserve">, to achieve </w:t>
      </w:r>
      <w:r w:rsidRPr="005C5912">
        <w:t>bandwidth</w:t>
      </w:r>
      <w:r>
        <w:t>-</w:t>
      </w:r>
      <w:r w:rsidRPr="005C5912">
        <w:t>on</w:t>
      </w:r>
      <w:r>
        <w:t>-</w:t>
      </w:r>
      <w:r w:rsidR="00A67ACD" w:rsidRPr="005C5912">
        <w:t>demand</w:t>
      </w:r>
      <w:r w:rsidR="00A67ACD">
        <w:t xml:space="preserve"> or to perform </w:t>
      </w:r>
      <w:r w:rsidR="00D46527">
        <w:t xml:space="preserve">activities during </w:t>
      </w:r>
      <w:r w:rsidR="00A67ACD">
        <w:t xml:space="preserve">maintenance </w:t>
      </w:r>
      <w:r w:rsidR="00D46527">
        <w:t>windows</w:t>
      </w:r>
      <w:r w:rsidR="00A67ACD" w:rsidRPr="005C5912">
        <w:t>).</w:t>
      </w:r>
    </w:p>
    <w:p w14:paraId="0E0C2442" w14:textId="2BBD8880" w:rsidR="00150941" w:rsidRDefault="00150941" w:rsidP="00150941">
      <w:r w:rsidRPr="00150941">
        <w:rPr>
          <w:highlight w:val="yellow"/>
          <w:lang w:val="en-IN"/>
        </w:rPr>
        <w:t>This document uses packet-based Traffic Engineered (TE) service examples. These are described as "TE-path” in this document. Unless otherwise stated, these TE services may be instantiated using RSVP-TE-based or SR-TE-based</w:t>
      </w:r>
      <w:r w:rsidR="00206526">
        <w:rPr>
          <w:highlight w:val="yellow"/>
          <w:lang w:val="en-IN"/>
        </w:rPr>
        <w:t>,</w:t>
      </w:r>
      <w:r w:rsidRPr="00150941">
        <w:rPr>
          <w:highlight w:val="yellow"/>
          <w:lang w:val="en-IN"/>
        </w:rPr>
        <w:t xml:space="preserve"> </w:t>
      </w:r>
      <w:r w:rsidR="00206526">
        <w:rPr>
          <w:highlight w:val="yellow"/>
          <w:lang w:val="en-IN"/>
        </w:rPr>
        <w:t xml:space="preserve">forwarding plane </w:t>
      </w:r>
      <w:r w:rsidRPr="00150941">
        <w:rPr>
          <w:highlight w:val="yellow"/>
          <w:lang w:val="en-IN"/>
        </w:rPr>
        <w:t>mechanisms.</w:t>
      </w:r>
    </w:p>
    <w:p w14:paraId="19A5F1A5" w14:textId="25081E28" w:rsidR="00B975A5" w:rsidRDefault="00150941" w:rsidP="00A67ACD">
      <w:r>
        <w:t xml:space="preserve">The </w:t>
      </w:r>
      <w:r w:rsidR="00B975A5">
        <w:t xml:space="preserve">ACTN framework enables </w:t>
      </w:r>
      <w:r>
        <w:t xml:space="preserve">the </w:t>
      </w:r>
      <w:r w:rsidR="00B975A5">
        <w:t>complete multi-layer and multi-vendor integration of packet and optical networks through</w:t>
      </w:r>
      <w:r w:rsidR="00831C6F">
        <w:t xml:space="preserve"> </w:t>
      </w:r>
      <w:r w:rsidR="0072297F">
        <w:t xml:space="preserve">a </w:t>
      </w:r>
      <w:r w:rsidR="00831C6F" w:rsidRPr="00831C6F">
        <w:t>Multi-Domain Service Coordinator (MDSC)</w:t>
      </w:r>
      <w:r w:rsidR="00672A15">
        <w:t>,</w:t>
      </w:r>
      <w:r w:rsidR="00831C6F" w:rsidRPr="00831C6F">
        <w:t xml:space="preserve"> and packet and optical Provisioning Network Controllers (PNCs)</w:t>
      </w:r>
      <w:r w:rsidR="00B975A5">
        <w:t>.</w:t>
      </w:r>
    </w:p>
    <w:p w14:paraId="54EFABFA" w14:textId="067E6948" w:rsidR="000A0F55" w:rsidRDefault="0072297F" w:rsidP="00A67ACD">
      <w:r>
        <w:t>This document describes critical scenarios for POI from the packet service layer perspective and identifies</w:t>
      </w:r>
      <w:r w:rsidR="00BB62AE">
        <w:t xml:space="preserve"> </w:t>
      </w:r>
      <w:r w:rsidR="00A67ACD" w:rsidRPr="00B975A5">
        <w:t xml:space="preserve">the required </w:t>
      </w:r>
      <w:r w:rsidR="00B975A5">
        <w:t>coordination</w:t>
      </w:r>
      <w:r w:rsidR="00B975A5" w:rsidRPr="00B975A5">
        <w:t xml:space="preserve"> </w:t>
      </w:r>
      <w:r w:rsidR="00A67ACD" w:rsidRPr="00B975A5">
        <w:t xml:space="preserve">between </w:t>
      </w:r>
      <w:r w:rsidR="00D25B8E">
        <w:t xml:space="preserve">packet and optical layers to improve POI deployment and </w:t>
      </w:r>
      <w:r w:rsidR="00D25B8E">
        <w:lastRenderedPageBreak/>
        <w:t>operation</w:t>
      </w:r>
      <w:r w:rsidR="00A67ACD" w:rsidRPr="00B975A5">
        <w:t>. The</w:t>
      </w:r>
      <w:r>
        <w:t>se</w:t>
      </w:r>
      <w:r w:rsidR="00A67ACD" w:rsidRPr="00B975A5">
        <w:t xml:space="preserve"> </w:t>
      </w:r>
      <w:r>
        <w:t>scenarios focus on</w:t>
      </w:r>
      <w:r w:rsidR="00A67ACD" w:rsidRPr="00B975A5">
        <w:t xml:space="preserve"> </w:t>
      </w:r>
      <w:r w:rsidR="00717C64">
        <w:t>multi</w:t>
      </w:r>
      <w:r>
        <w:t>-</w:t>
      </w:r>
      <w:r w:rsidR="00717C64">
        <w:t>domain packet</w:t>
      </w:r>
      <w:r w:rsidR="00A67ACD" w:rsidRPr="00B975A5">
        <w:t xml:space="preserve"> networks operated as </w:t>
      </w:r>
      <w:r w:rsidR="00D25B8E">
        <w:t xml:space="preserve">a </w:t>
      </w:r>
      <w:r w:rsidR="00A67ACD" w:rsidRPr="00B975A5">
        <w:t xml:space="preserve">client of optical networks. </w:t>
      </w:r>
    </w:p>
    <w:p w14:paraId="2B7CEF46" w14:textId="3300F286" w:rsidR="000A0F55" w:rsidRDefault="000A0F55" w:rsidP="00A67ACD">
      <w:r>
        <w:t>This document analyses the case where the packet networks support multi</w:t>
      </w:r>
      <w:r>
        <w:noBreakHyphen/>
        <w:t>domain TE paths</w:t>
      </w:r>
      <w:r w:rsidR="0072297F">
        <w:t>. T</w:t>
      </w:r>
      <w:r>
        <w:t>he optical networks could be either a DWDM network</w:t>
      </w:r>
      <w:r w:rsidR="0072297F">
        <w:t>, an OTN network (without DWDM layer), or a multi-</w:t>
      </w:r>
      <w:r>
        <w:t>layer OTN/DWDM network.</w:t>
      </w:r>
      <w:r w:rsidR="0072297F">
        <w:t xml:space="preserve"> Furthermore,</w:t>
      </w:r>
      <w:r>
        <w:t xml:space="preserve"> DWDM networks could be either fixed-grid or flexible-grid.</w:t>
      </w:r>
    </w:p>
    <w:p w14:paraId="32BDBE92" w14:textId="7BAED426" w:rsidR="001B1166" w:rsidRDefault="001B1166" w:rsidP="001B1166">
      <w:r w:rsidRPr="00993578">
        <w:t xml:space="preserve">Multi-layer and multi-domain scenarios, based on </w:t>
      </w:r>
      <w:r w:rsidR="0072297F">
        <w:t xml:space="preserve">the </w:t>
      </w:r>
      <w:r w:rsidRPr="00993578">
        <w:t xml:space="preserve">reference network described in section </w:t>
      </w:r>
      <w:r>
        <w:fldChar w:fldCharType="begin"/>
      </w:r>
      <w:r>
        <w:instrText xml:space="preserve"> REF _Ref42241566 \r \h \t  \* MERGEFORMAT </w:instrText>
      </w:r>
      <w:r>
        <w:fldChar w:fldCharType="separate"/>
      </w:r>
      <w:r w:rsidR="00CD4B2F">
        <w:t>2</w:t>
      </w:r>
      <w:r>
        <w:fldChar w:fldCharType="end"/>
      </w:r>
      <w:r w:rsidRPr="00993578">
        <w:t xml:space="preserve"> and very relevant for Service Providers, are described in </w:t>
      </w:r>
      <w:r w:rsidR="00D03145">
        <w:t>section</w:t>
      </w:r>
      <w:r w:rsidR="0072297F">
        <w:t>s</w:t>
      </w:r>
      <w:r w:rsidR="00D03145">
        <w:t xml:space="preserve"> </w:t>
      </w:r>
      <w:r w:rsidR="00D03145">
        <w:fldChar w:fldCharType="begin"/>
      </w:r>
      <w:r w:rsidR="00D03145">
        <w:instrText xml:space="preserve"> REF _Ref97197635 \r \h \t </w:instrText>
      </w:r>
      <w:r w:rsidR="00D03145">
        <w:fldChar w:fldCharType="separate"/>
      </w:r>
      <w:r w:rsidR="00CD4B2F">
        <w:t>4</w:t>
      </w:r>
      <w:r w:rsidR="00D03145">
        <w:fldChar w:fldCharType="end"/>
      </w:r>
      <w:r w:rsidR="00D03145">
        <w:t xml:space="preserve"> and </w:t>
      </w:r>
      <w:r w:rsidR="00D03145">
        <w:fldChar w:fldCharType="begin"/>
      </w:r>
      <w:r w:rsidR="00D03145">
        <w:instrText xml:space="preserve"> REF _Ref97197639 \r \h \t </w:instrText>
      </w:r>
      <w:r w:rsidR="00D03145">
        <w:fldChar w:fldCharType="separate"/>
      </w:r>
      <w:r w:rsidR="00CD4B2F">
        <w:t>5</w:t>
      </w:r>
      <w:r w:rsidR="00D03145">
        <w:fldChar w:fldCharType="end"/>
      </w:r>
      <w:r w:rsidRPr="00993578">
        <w:t>.</w:t>
      </w:r>
    </w:p>
    <w:p w14:paraId="3444C0E1" w14:textId="67D38677" w:rsidR="001B1166" w:rsidRDefault="001B1166" w:rsidP="001B1166">
      <w:r w:rsidRPr="00993578">
        <w:t>For each scenario</w:t>
      </w:r>
      <w:r>
        <w:t>,</w:t>
      </w:r>
      <w:r w:rsidRPr="00993578">
        <w:t xml:space="preserve"> existing IETF protocols and data models</w:t>
      </w:r>
      <w:r>
        <w:t>,</w:t>
      </w:r>
      <w:r w:rsidRPr="00993578">
        <w:t xml:space="preserve"> identified </w:t>
      </w:r>
      <w:r>
        <w:t>in section</w:t>
      </w:r>
      <w:r w:rsidR="0072297F">
        <w:t>s</w:t>
      </w:r>
      <w:r>
        <w:t xml:space="preserve"> </w:t>
      </w:r>
      <w:r>
        <w:fldChar w:fldCharType="begin"/>
      </w:r>
      <w:r>
        <w:instrText xml:space="preserve"> REF _Ref90895329 \r \h \t  \* MERGEFORMAT </w:instrText>
      </w:r>
      <w:r>
        <w:fldChar w:fldCharType="separate"/>
      </w:r>
      <w:r w:rsidR="00CD4B2F">
        <w:t>3.1</w:t>
      </w:r>
      <w:r>
        <w:fldChar w:fldCharType="end"/>
      </w:r>
      <w:r>
        <w:t xml:space="preserve"> and </w:t>
      </w:r>
      <w:r>
        <w:fldChar w:fldCharType="begin"/>
      </w:r>
      <w:r>
        <w:instrText xml:space="preserve"> REF _Ref90895331 \r \h \t  \* MERGEFORMAT </w:instrText>
      </w:r>
      <w:r>
        <w:fldChar w:fldCharType="separate"/>
      </w:r>
      <w:r w:rsidR="00CD4B2F">
        <w:t>3.2</w:t>
      </w:r>
      <w:r>
        <w:fldChar w:fldCharType="end"/>
      </w:r>
      <w:r>
        <w:t xml:space="preserve">, are analysed </w:t>
      </w:r>
      <w:r w:rsidRPr="00993578">
        <w:t xml:space="preserve">with </w:t>
      </w:r>
      <w:r w:rsidR="0072297F">
        <w:t xml:space="preserve">a </w:t>
      </w:r>
      <w:r w:rsidRPr="00993578">
        <w:t>particular focus on the MPI in the ACTN architecture.</w:t>
      </w:r>
    </w:p>
    <w:p w14:paraId="0E33F9D2" w14:textId="09A574C2" w:rsidR="00A67ACD" w:rsidRDefault="00A67ACD" w:rsidP="00A67ACD">
      <w:r w:rsidRPr="00B975A5">
        <w:t xml:space="preserve">For each multi-layer </w:t>
      </w:r>
      <w:r w:rsidR="00C64846" w:rsidRPr="00992DA2">
        <w:t>scenario</w:t>
      </w:r>
      <w:r w:rsidRPr="00B975A5">
        <w:t>, the document analyzes how to use the interfaces and data models of the ACTN architecture.</w:t>
      </w:r>
    </w:p>
    <w:p w14:paraId="322CF881" w14:textId="31615177" w:rsidR="00624D27" w:rsidRPr="00B975A5" w:rsidRDefault="00624D27" w:rsidP="00A67ACD">
      <w:r>
        <w:t xml:space="preserve">A summary of the gaps identified in this analysis is provided in section </w:t>
      </w:r>
      <w:r>
        <w:fldChar w:fldCharType="begin"/>
      </w:r>
      <w:r>
        <w:instrText xml:space="preserve"> REF _Ref97197738 \r \h \t </w:instrText>
      </w:r>
      <w:r>
        <w:fldChar w:fldCharType="separate"/>
      </w:r>
      <w:r w:rsidR="00CD4B2F">
        <w:t>6</w:t>
      </w:r>
      <w:r>
        <w:fldChar w:fldCharType="end"/>
      </w:r>
      <w:r>
        <w:t>.</w:t>
      </w:r>
    </w:p>
    <w:p w14:paraId="7B03AD93" w14:textId="5A53A287" w:rsidR="00A67ACD" w:rsidRDefault="00A67ACD" w:rsidP="00A67ACD">
      <w:r w:rsidRPr="00B975A5">
        <w:t>Understanding the l</w:t>
      </w:r>
      <w:r w:rsidR="00DD42FF">
        <w:t xml:space="preserve">evel of standardization and the </w:t>
      </w:r>
      <w:r w:rsidR="00DD42FF" w:rsidRPr="00992DA2">
        <w:t>possible</w:t>
      </w:r>
      <w:r w:rsidR="00DD42FF">
        <w:t xml:space="preserve"> </w:t>
      </w:r>
      <w:r w:rsidRPr="00B975A5">
        <w:t xml:space="preserve">gaps will help </w:t>
      </w:r>
      <w:r w:rsidR="00D25B8E">
        <w:t>assess</w:t>
      </w:r>
      <w:r w:rsidRPr="00B975A5">
        <w:t xml:space="preserve"> the feasibility of integration between </w:t>
      </w:r>
      <w:r w:rsidR="00717C64">
        <w:t>packet</w:t>
      </w:r>
      <w:r w:rsidR="00717C64" w:rsidRPr="00B975A5">
        <w:t xml:space="preserve"> </w:t>
      </w:r>
      <w:r w:rsidRPr="00B975A5">
        <w:t xml:space="preserve">and </w:t>
      </w:r>
      <w:r w:rsidR="00831C6F">
        <w:t>o</w:t>
      </w:r>
      <w:r w:rsidR="00831C6F" w:rsidRPr="00B975A5">
        <w:t xml:space="preserve">ptical </w:t>
      </w:r>
      <w:r w:rsidRPr="00B975A5">
        <w:t>DWDM domain</w:t>
      </w:r>
      <w:r w:rsidR="004C4F01">
        <w:t>s</w:t>
      </w:r>
      <w:r w:rsidR="00BD5057">
        <w:t xml:space="preserve"> (and optionally OTN layer)</w:t>
      </w:r>
      <w:r w:rsidRPr="00B975A5">
        <w:t xml:space="preserve"> in an end-to-end multi-vendor service provisioning perspective.</w:t>
      </w:r>
    </w:p>
    <w:p w14:paraId="0767CFF1" w14:textId="6074AA8B" w:rsidR="002A3FAD" w:rsidRPr="004E7492" w:rsidRDefault="002A3FAD" w:rsidP="002A3FAD">
      <w:pPr>
        <w:pStyle w:val="Heading2"/>
        <w:rPr>
          <w:rFonts w:cs="Courier New"/>
          <w:bCs w:val="0"/>
          <w:iCs w:val="0"/>
          <w:szCs w:val="24"/>
        </w:rPr>
      </w:pPr>
      <w:bookmarkStart w:id="3" w:name="_Toc124323340"/>
      <w:r w:rsidRPr="004E7492">
        <w:rPr>
          <w:rFonts w:cs="Courier New"/>
          <w:bCs w:val="0"/>
          <w:iCs w:val="0"/>
          <w:szCs w:val="24"/>
        </w:rPr>
        <w:t>Terminology</w:t>
      </w:r>
      <w:bookmarkEnd w:id="3"/>
    </w:p>
    <w:p w14:paraId="3EC32BD0" w14:textId="3C3B9A50" w:rsidR="002A3FAD" w:rsidRDefault="002A3FAD" w:rsidP="002A3FAD">
      <w:r>
        <w:t>This document uses the ACTN terminology defined in [RFC8453]</w:t>
      </w:r>
    </w:p>
    <w:p w14:paraId="2D3097C8" w14:textId="548ED7F8" w:rsidR="002A3FAD" w:rsidRDefault="002A3FAD" w:rsidP="002A3FAD">
      <w:r>
        <w:t>In addition</w:t>
      </w:r>
      <w:r w:rsidR="00D34DA7">
        <w:t>,</w:t>
      </w:r>
      <w:r>
        <w:t xml:space="preserve"> this document uses the following terminology.</w:t>
      </w:r>
    </w:p>
    <w:p w14:paraId="5150AC61" w14:textId="1320A7DD" w:rsidR="008C160D" w:rsidRDefault="002A3FAD" w:rsidP="008C160D">
      <w:pPr>
        <w:keepNext/>
        <w:ind w:left="431"/>
      </w:pPr>
      <w:r>
        <w:t>Customer service</w:t>
      </w:r>
      <w:r w:rsidR="008C160D">
        <w:t>:</w:t>
      </w:r>
    </w:p>
    <w:p w14:paraId="559BD3EA" w14:textId="1EF1DCD5" w:rsidR="002A3FAD" w:rsidRDefault="002A3FAD" w:rsidP="008C160D">
      <w:pPr>
        <w:ind w:left="720"/>
      </w:pPr>
      <w:r w:rsidRPr="002A3FAD">
        <w:t>the end-to-end service from CE to CE</w:t>
      </w:r>
    </w:p>
    <w:p w14:paraId="4C7637BA" w14:textId="66D48F1E" w:rsidR="008C160D" w:rsidRDefault="002A3FAD" w:rsidP="008C160D">
      <w:pPr>
        <w:keepNext/>
        <w:ind w:left="431"/>
      </w:pPr>
      <w:r>
        <w:t>Network service</w:t>
      </w:r>
      <w:r w:rsidR="008C160D">
        <w:t>:</w:t>
      </w:r>
    </w:p>
    <w:p w14:paraId="6B87639F" w14:textId="7BE5747B" w:rsidR="002A3FAD" w:rsidRDefault="002A3FAD" w:rsidP="008C160D">
      <w:pPr>
        <w:ind w:left="720"/>
      </w:pPr>
      <w:r>
        <w:t>the PE to PE configuration</w:t>
      </w:r>
      <w:r w:rsidR="00D34DA7">
        <w:t>,</w:t>
      </w:r>
      <w:r>
        <w:t xml:space="preserve"> including both the network service layer (VRFs, RT import/export policies configuration) and the network transport layer (e.g. RSVP-TE LSPs). This includes the configuration (on </w:t>
      </w:r>
      <w:r w:rsidR="00831C6F">
        <w:t xml:space="preserve">the </w:t>
      </w:r>
      <w:r>
        <w:t>PE side) of the interface towards the CE (e.g. VLAN, IP</w:t>
      </w:r>
      <w:r w:rsidR="002E2434">
        <w:t xml:space="preserve"> adress, routing protocol etc.)</w:t>
      </w:r>
    </w:p>
    <w:p w14:paraId="6BAF3CA3" w14:textId="223311FE" w:rsidR="002E571B" w:rsidRDefault="008C160D" w:rsidP="008C160D">
      <w:pPr>
        <w:keepNext/>
        <w:ind w:left="431"/>
      </w:pPr>
      <w:r>
        <w:lastRenderedPageBreak/>
        <w:t>Port:</w:t>
      </w:r>
    </w:p>
    <w:p w14:paraId="5811E3AC" w14:textId="69F819BA" w:rsidR="008C160D" w:rsidRDefault="008C160D" w:rsidP="008C160D">
      <w:pPr>
        <w:ind w:left="720"/>
      </w:pPr>
      <w:r>
        <w:t>the physical entity that transmits and receives physical signals</w:t>
      </w:r>
    </w:p>
    <w:p w14:paraId="633877D0" w14:textId="3348154D" w:rsidR="008C160D" w:rsidRDefault="008C160D" w:rsidP="008C160D">
      <w:pPr>
        <w:keepNext/>
        <w:ind w:left="431"/>
      </w:pPr>
      <w:r>
        <w:t>Interface:</w:t>
      </w:r>
    </w:p>
    <w:p w14:paraId="08595DDA" w14:textId="2EA0CBD1" w:rsidR="008C160D" w:rsidRDefault="008C160D" w:rsidP="008C160D">
      <w:pPr>
        <w:ind w:left="720"/>
      </w:pPr>
      <w:r>
        <w:t>a physical or logical entity that transmits and receives traffic</w:t>
      </w:r>
    </w:p>
    <w:p w14:paraId="787685A6" w14:textId="0630176D" w:rsidR="008C160D" w:rsidRDefault="008C160D" w:rsidP="008C160D">
      <w:pPr>
        <w:keepNext/>
        <w:ind w:left="431"/>
      </w:pPr>
      <w:r>
        <w:t>Link:</w:t>
      </w:r>
    </w:p>
    <w:p w14:paraId="75F234A7" w14:textId="125C7E33" w:rsidR="008C160D" w:rsidRDefault="008C160D" w:rsidP="008C160D">
      <w:pPr>
        <w:ind w:left="720"/>
      </w:pPr>
      <w:r>
        <w:t>an association between two interfaces that can exchange traffic directly</w:t>
      </w:r>
    </w:p>
    <w:p w14:paraId="01622D25" w14:textId="42B780AB" w:rsidR="008C160D" w:rsidRDefault="008C160D" w:rsidP="008C160D">
      <w:pPr>
        <w:keepNext/>
        <w:ind w:left="431"/>
      </w:pPr>
      <w:r>
        <w:t>Ethernet link:</w:t>
      </w:r>
    </w:p>
    <w:p w14:paraId="2E6A83EA" w14:textId="53BC8D98" w:rsidR="008C160D" w:rsidRDefault="008C160D" w:rsidP="008C160D">
      <w:pPr>
        <w:ind w:left="720"/>
      </w:pPr>
      <w:r>
        <w:t>a link between two Ethernet interfaces</w:t>
      </w:r>
    </w:p>
    <w:p w14:paraId="0390E560" w14:textId="441C4FEA" w:rsidR="008C160D" w:rsidRDefault="008C160D" w:rsidP="008C160D">
      <w:pPr>
        <w:keepNext/>
        <w:ind w:left="431"/>
      </w:pPr>
      <w:r>
        <w:t>IP link:</w:t>
      </w:r>
    </w:p>
    <w:p w14:paraId="68BC4F97" w14:textId="48FC39FC" w:rsidR="008C160D" w:rsidRDefault="008C160D" w:rsidP="008C160D">
      <w:pPr>
        <w:ind w:left="720"/>
      </w:pPr>
      <w:r>
        <w:t>a link between two IP interfaces</w:t>
      </w:r>
    </w:p>
    <w:p w14:paraId="0F494C9F" w14:textId="2E668652" w:rsidR="008C160D" w:rsidRDefault="008C160D" w:rsidP="008C160D">
      <w:pPr>
        <w:keepNext/>
        <w:ind w:left="431"/>
      </w:pPr>
      <w:r>
        <w:t>Cross-layer link:</w:t>
      </w:r>
    </w:p>
    <w:p w14:paraId="0A0D2710" w14:textId="55EE4389" w:rsidR="008C160D" w:rsidRDefault="008C160D" w:rsidP="008C160D">
      <w:pPr>
        <w:ind w:left="720"/>
      </w:pPr>
      <w:r>
        <w:t xml:space="preserve">an Ethernet link between </w:t>
      </w:r>
      <w:r w:rsidR="00804823" w:rsidRPr="00804823">
        <w:t xml:space="preserve">an Ethernet interface on </w:t>
      </w:r>
      <w:r w:rsidR="00804823">
        <w:t>a</w:t>
      </w:r>
      <w:r w:rsidR="00804823" w:rsidRPr="00804823">
        <w:t xml:space="preserve"> router and an Ethernet interface on </w:t>
      </w:r>
      <w:r w:rsidR="00804823">
        <w:t>an</w:t>
      </w:r>
      <w:r w:rsidR="00804823" w:rsidRPr="00804823">
        <w:t xml:space="preserve"> optical NE</w:t>
      </w:r>
    </w:p>
    <w:p w14:paraId="6FC2725E" w14:textId="7E19F700" w:rsidR="00804823" w:rsidRDefault="00804823" w:rsidP="00804823">
      <w:pPr>
        <w:keepNext/>
        <w:ind w:left="431"/>
      </w:pPr>
      <w:r>
        <w:t>I</w:t>
      </w:r>
      <w:r w:rsidRPr="00804823">
        <w:t>ntra-domain single-layer Ethernet link</w:t>
      </w:r>
      <w:r>
        <w:t>:</w:t>
      </w:r>
    </w:p>
    <w:p w14:paraId="11AA6E85" w14:textId="0335D97B"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that belong to the same P-PNC domain</w:t>
      </w:r>
    </w:p>
    <w:p w14:paraId="4D7CA231" w14:textId="6B765510" w:rsidR="00804823" w:rsidRDefault="00804823" w:rsidP="00804823">
      <w:pPr>
        <w:keepNext/>
        <w:ind w:left="431"/>
      </w:pPr>
      <w:r>
        <w:t>I</w:t>
      </w:r>
      <w:r w:rsidRPr="00804823">
        <w:t xml:space="preserve">ntra-domain single-layer </w:t>
      </w:r>
      <w:r>
        <w:t>IP</w:t>
      </w:r>
      <w:r w:rsidRPr="00804823">
        <w:t xml:space="preserve"> link</w:t>
      </w:r>
      <w:r>
        <w:t>:</w:t>
      </w:r>
    </w:p>
    <w:p w14:paraId="41672305" w14:textId="771B14B5" w:rsidR="00804823" w:rsidRDefault="00804823" w:rsidP="00804823">
      <w:pPr>
        <w:ind w:left="720"/>
      </w:pPr>
      <w:r>
        <w:t xml:space="preserve">an IP link supported by an intra-domain </w:t>
      </w:r>
      <w:r w:rsidRPr="00804823">
        <w:t>single-layer Ethernet link</w:t>
      </w:r>
    </w:p>
    <w:p w14:paraId="3218DDE2" w14:textId="67304742" w:rsidR="00804823" w:rsidRDefault="00804823" w:rsidP="00804823">
      <w:pPr>
        <w:keepNext/>
        <w:ind w:left="431"/>
      </w:pPr>
      <w:r>
        <w:t>Inter</w:t>
      </w:r>
      <w:r w:rsidRPr="00804823">
        <w:t>-domain single-layer Ethernet link</w:t>
      </w:r>
      <w:r>
        <w:t>:</w:t>
      </w:r>
    </w:p>
    <w:p w14:paraId="7F04F253" w14:textId="7B6B1BE1" w:rsidR="00804823" w:rsidRDefault="00804823" w:rsidP="00804823">
      <w:pPr>
        <w:ind w:left="720"/>
      </w:pPr>
      <w:r>
        <w:t xml:space="preserve">an Ethernet link between </w:t>
      </w:r>
      <w:r w:rsidRPr="00804823">
        <w:t xml:space="preserve">between two Ethernet interfaces on </w:t>
      </w:r>
      <w:r>
        <w:t xml:space="preserve">physically </w:t>
      </w:r>
      <w:r w:rsidRPr="00804823">
        <w:t>adjacent routers</w:t>
      </w:r>
      <w:r>
        <w:t xml:space="preserve"> which belong to different P-PNC domains</w:t>
      </w:r>
    </w:p>
    <w:p w14:paraId="091C336C" w14:textId="6CCB92DD" w:rsidR="005F5626" w:rsidRDefault="005F5626" w:rsidP="005F5626">
      <w:pPr>
        <w:keepNext/>
        <w:ind w:left="431"/>
      </w:pPr>
      <w:r>
        <w:t>Inter</w:t>
      </w:r>
      <w:r w:rsidRPr="00804823">
        <w:t xml:space="preserve">-domain single-layer </w:t>
      </w:r>
      <w:r>
        <w:t>IP</w:t>
      </w:r>
      <w:r w:rsidRPr="00804823">
        <w:t xml:space="preserve"> link</w:t>
      </w:r>
      <w:r>
        <w:t>:</w:t>
      </w:r>
    </w:p>
    <w:p w14:paraId="19ED721B" w14:textId="568D24E6" w:rsidR="005F5626" w:rsidRDefault="005F5626" w:rsidP="005F5626">
      <w:pPr>
        <w:ind w:left="720"/>
      </w:pPr>
      <w:r>
        <w:t>an IP link supported by an inter-domain single-layer Ethernet link.</w:t>
      </w:r>
    </w:p>
    <w:p w14:paraId="706A89FB" w14:textId="0D744111" w:rsidR="005F5626" w:rsidRDefault="005F5626" w:rsidP="005F5626">
      <w:pPr>
        <w:keepNext/>
        <w:ind w:left="431"/>
      </w:pPr>
      <w:r>
        <w:lastRenderedPageBreak/>
        <w:t>I</w:t>
      </w:r>
      <w:r w:rsidRPr="00804823">
        <w:t xml:space="preserve">ntra-domain </w:t>
      </w:r>
      <w:r>
        <w:t>multi</w:t>
      </w:r>
      <w:r w:rsidRPr="00804823">
        <w:t>-layer Ethernet link</w:t>
      </w:r>
      <w:r>
        <w:t>:</w:t>
      </w:r>
    </w:p>
    <w:p w14:paraId="423C4564" w14:textId="1871917E" w:rsidR="005F5626" w:rsidRDefault="005F5626" w:rsidP="005F5626">
      <w:pPr>
        <w:ind w:left="720"/>
      </w:pPr>
      <w:r>
        <w:t xml:space="preserve">an Ethernet link </w:t>
      </w:r>
      <w:r w:rsidRPr="005F5626">
        <w:t>supported by two cross-layer links and an optical tunnel</w:t>
      </w:r>
      <w:r>
        <w:t xml:space="preserve"> in between</w:t>
      </w:r>
    </w:p>
    <w:p w14:paraId="45D89815" w14:textId="21AC502C" w:rsidR="005F5626" w:rsidRDefault="005F5626" w:rsidP="005F5626">
      <w:pPr>
        <w:keepNext/>
        <w:ind w:left="431"/>
      </w:pPr>
      <w:r>
        <w:t>I</w:t>
      </w:r>
      <w:r w:rsidRPr="00804823">
        <w:t xml:space="preserve">ntra-domain </w:t>
      </w:r>
      <w:r>
        <w:t>multi</w:t>
      </w:r>
      <w:r w:rsidRPr="00804823">
        <w:t xml:space="preserve">-layer </w:t>
      </w:r>
      <w:r>
        <w:t>IP</w:t>
      </w:r>
      <w:r w:rsidRPr="00804823">
        <w:t xml:space="preserve"> link</w:t>
      </w:r>
      <w:r>
        <w:t>:</w:t>
      </w:r>
    </w:p>
    <w:p w14:paraId="6DFFD945" w14:textId="2C58D50B" w:rsidR="008C160D" w:rsidRDefault="005F5626" w:rsidP="008C160D">
      <w:pPr>
        <w:ind w:left="720"/>
      </w:pPr>
      <w:r>
        <w:t xml:space="preserve">an IP link </w:t>
      </w:r>
      <w:r w:rsidRPr="005F5626">
        <w:t xml:space="preserve">supported </w:t>
      </w:r>
      <w:r>
        <w:t>an intra-domain multi</w:t>
      </w:r>
      <w:r w:rsidRPr="00804823">
        <w:t>-layer Ethernet link</w:t>
      </w:r>
    </w:p>
    <w:p w14:paraId="7860F1F8" w14:textId="4F218A11" w:rsidR="00A7014C" w:rsidRPr="005254EF" w:rsidRDefault="00E33E77" w:rsidP="00E33E77">
      <w:pPr>
        <w:pStyle w:val="Heading1"/>
      </w:pPr>
      <w:bookmarkStart w:id="4" w:name="_Ref42241566"/>
      <w:bookmarkStart w:id="5" w:name="_Toc53130234"/>
      <w:bookmarkStart w:id="6" w:name="_Toc124323341"/>
      <w:r w:rsidRPr="00E33E77">
        <w:t xml:space="preserve">Reference </w:t>
      </w:r>
      <w:r w:rsidR="00A556C5">
        <w:t>N</w:t>
      </w:r>
      <w:r w:rsidR="00B9566D">
        <w:t xml:space="preserve">etwork </w:t>
      </w:r>
      <w:r w:rsidR="00A556C5">
        <w:t>A</w:t>
      </w:r>
      <w:r w:rsidRPr="00E33E77">
        <w:t>rchitecture</w:t>
      </w:r>
      <w:bookmarkEnd w:id="4"/>
      <w:bookmarkEnd w:id="5"/>
      <w:bookmarkEnd w:id="6"/>
    </w:p>
    <w:p w14:paraId="3A2FB0B4" w14:textId="0CB5DAA2" w:rsidR="005640C6" w:rsidRDefault="005640C6" w:rsidP="005640C6">
      <w:r>
        <w:t xml:space="preserve">This document </w:t>
      </w:r>
      <w:r w:rsidR="00427748">
        <w:t xml:space="preserve">analyses </w:t>
      </w:r>
      <w:r w:rsidR="00D25B8E">
        <w:t>several</w:t>
      </w:r>
      <w:r w:rsidR="00981678">
        <w:t xml:space="preserve"> deployment scenarios for P</w:t>
      </w:r>
      <w:r w:rsidR="00427748">
        <w:t xml:space="preserve">acket and Optical </w:t>
      </w:r>
      <w:r w:rsidR="00981678">
        <w:t xml:space="preserve">Integration (POI) in which ACTN hierarchy is deployed to control a </w:t>
      </w:r>
      <w:r w:rsidR="00427748">
        <w:t>multi</w:t>
      </w:r>
      <w:r w:rsidR="00427748">
        <w:noBreakHyphen/>
        <w:t xml:space="preserve">layer and multi-domain network </w:t>
      </w:r>
      <w:r w:rsidR="00981678">
        <w:t>with</w:t>
      </w:r>
      <w:r>
        <w:t xml:space="preserve"> two </w:t>
      </w:r>
      <w:r w:rsidR="003650D7">
        <w:t xml:space="preserve">optical </w:t>
      </w:r>
      <w:r>
        <w:t xml:space="preserve">domains and two </w:t>
      </w:r>
      <w:r w:rsidR="004C4F01">
        <w:t xml:space="preserve">packet </w:t>
      </w:r>
      <w:r>
        <w:t>domains</w:t>
      </w:r>
      <w:r w:rsidR="00981678">
        <w:t xml:space="preserve">, as shown in </w:t>
      </w:r>
      <w:r w:rsidR="008719F0">
        <w:fldChar w:fldCharType="begin"/>
      </w:r>
      <w:r w:rsidR="008719F0">
        <w:instrText xml:space="preserve"> REF _Ref5722602 \r \h </w:instrText>
      </w:r>
      <w:r w:rsidR="004E7492">
        <w:instrText xml:space="preserve"> \* MERGEFORMAT </w:instrText>
      </w:r>
      <w:r w:rsidR="008719F0">
        <w:fldChar w:fldCharType="separate"/>
      </w:r>
      <w:r w:rsidR="00CD4B2F">
        <w:t>Figure 1</w:t>
      </w:r>
      <w:r w:rsidR="008719F0">
        <w:fldChar w:fldCharType="end"/>
      </w:r>
      <w:r>
        <w:t>:</w:t>
      </w:r>
    </w:p>
    <w:p w14:paraId="529ABBBC" w14:textId="77777777" w:rsidR="005640C6" w:rsidRPr="004E7492" w:rsidRDefault="005640C6" w:rsidP="00E33E77"/>
    <w:p w14:paraId="15210D0A" w14:textId="77777777" w:rsidR="005640C6" w:rsidRDefault="005640C6" w:rsidP="005640C6">
      <w:pPr>
        <w:pStyle w:val="RFCFigure"/>
      </w:pPr>
    </w:p>
    <w:p w14:paraId="2FFE0822" w14:textId="77777777" w:rsidR="005640C6" w:rsidRDefault="005640C6" w:rsidP="005640C6">
      <w:pPr>
        <w:pStyle w:val="RFCFigure"/>
      </w:pPr>
      <w:r>
        <w:t xml:space="preserve">                           +----------+</w:t>
      </w:r>
    </w:p>
    <w:p w14:paraId="3F8ACF7A" w14:textId="77777777" w:rsidR="005640C6" w:rsidRDefault="005640C6" w:rsidP="005640C6">
      <w:pPr>
        <w:pStyle w:val="RFCFigure"/>
      </w:pPr>
      <w:r>
        <w:t xml:space="preserve">                           |   MDSC   |</w:t>
      </w:r>
    </w:p>
    <w:p w14:paraId="4B464DF7" w14:textId="77777777" w:rsidR="005640C6" w:rsidRDefault="005640C6" w:rsidP="005640C6">
      <w:pPr>
        <w:pStyle w:val="RFCFigure"/>
      </w:pPr>
      <w:r>
        <w:t xml:space="preserve">                           +-----+----+</w:t>
      </w:r>
    </w:p>
    <w:p w14:paraId="6329E3FB" w14:textId="77777777" w:rsidR="005640C6" w:rsidRDefault="005640C6" w:rsidP="005640C6">
      <w:pPr>
        <w:pStyle w:val="RFCFigure"/>
      </w:pPr>
      <w:r>
        <w:t xml:space="preserve">                                 |</w:t>
      </w:r>
    </w:p>
    <w:p w14:paraId="591BF98F" w14:textId="77777777" w:rsidR="005640C6" w:rsidRDefault="005640C6" w:rsidP="005640C6">
      <w:pPr>
        <w:pStyle w:val="RFCFigure"/>
      </w:pPr>
      <w:r>
        <w:t xml:space="preserve">               +-----------+-----+------+-----------+</w:t>
      </w:r>
    </w:p>
    <w:p w14:paraId="2141D9F0" w14:textId="77777777" w:rsidR="005640C6" w:rsidRDefault="005640C6" w:rsidP="005640C6">
      <w:pPr>
        <w:pStyle w:val="RFCFigure"/>
      </w:pPr>
      <w:r>
        <w:t xml:space="preserve">               |           |            |           |</w:t>
      </w:r>
    </w:p>
    <w:p w14:paraId="765290BE" w14:textId="77777777" w:rsidR="005640C6" w:rsidRDefault="005640C6" w:rsidP="005640C6">
      <w:pPr>
        <w:pStyle w:val="RFCFigure"/>
      </w:pPr>
      <w:r>
        <w:t xml:space="preserve">          +----+----+ +----+----+  +----+----+ +----+----+</w:t>
      </w:r>
    </w:p>
    <w:p w14:paraId="5887D0F1" w14:textId="77777777" w:rsidR="005640C6" w:rsidRDefault="005640C6" w:rsidP="005640C6">
      <w:pPr>
        <w:pStyle w:val="RFCFigure"/>
      </w:pPr>
      <w:r>
        <w:t xml:space="preserve">          | P-PNC 1 | | O-PNC 1 |  | O-PNC 2 | | P-PNC 2 |</w:t>
      </w:r>
    </w:p>
    <w:p w14:paraId="6D679A92" w14:textId="77777777" w:rsidR="005640C6" w:rsidRPr="00304BE2" w:rsidRDefault="005640C6" w:rsidP="005640C6">
      <w:pPr>
        <w:pStyle w:val="RFCFigure"/>
      </w:pPr>
      <w:r w:rsidRPr="00E5780C">
        <w:t xml:space="preserve">          </w:t>
      </w:r>
      <w:r w:rsidRPr="00304BE2">
        <w:t>+----+----+ +----+----+  +----+----+ +----+----+</w:t>
      </w:r>
    </w:p>
    <w:p w14:paraId="3AA1B7E5" w14:textId="77777777" w:rsidR="005640C6" w:rsidRPr="00304BE2" w:rsidRDefault="005640C6" w:rsidP="005640C6">
      <w:pPr>
        <w:pStyle w:val="RFCFigure"/>
      </w:pPr>
      <w:r w:rsidRPr="00304BE2">
        <w:t xml:space="preserve">               |           |            |           |</w:t>
      </w:r>
    </w:p>
    <w:p w14:paraId="6918928C" w14:textId="77777777" w:rsidR="005640C6" w:rsidRPr="00304BE2" w:rsidRDefault="005640C6" w:rsidP="005640C6">
      <w:pPr>
        <w:pStyle w:val="RFCFigure"/>
      </w:pPr>
      <w:r w:rsidRPr="00304BE2">
        <w:t xml:space="preserve">               |           \            /           |</w:t>
      </w:r>
    </w:p>
    <w:p w14:paraId="6EBAF433" w14:textId="77777777" w:rsidR="005640C6" w:rsidRPr="00304BE2" w:rsidRDefault="005640C6" w:rsidP="005640C6">
      <w:pPr>
        <w:pStyle w:val="RFCFigure"/>
      </w:pPr>
      <w:r w:rsidRPr="00304BE2">
        <w:t xml:space="preserve">     +-------------------+  \          /  +-------------------+</w:t>
      </w:r>
    </w:p>
    <w:p w14:paraId="15374596" w14:textId="3859B034" w:rsidR="005640C6" w:rsidRPr="001D62CC" w:rsidRDefault="005640C6" w:rsidP="005640C6">
      <w:pPr>
        <w:pStyle w:val="RFCFigure"/>
      </w:pPr>
      <w:r w:rsidRPr="001D62CC">
        <w:t>CE</w:t>
      </w:r>
      <w:r w:rsidR="00E71C81" w:rsidRPr="001D62CC">
        <w:t>1</w:t>
      </w:r>
      <w:r w:rsidRPr="001D62CC">
        <w:t xml:space="preserve"> / PE</w:t>
      </w:r>
      <w:r w:rsidR="00E71C81" w:rsidRPr="001D62CC">
        <w:t>1</w:t>
      </w:r>
      <w:r w:rsidRPr="001D62CC">
        <w:t xml:space="preserve">            </w:t>
      </w:r>
      <w:r w:rsidR="002B08F9" w:rsidRPr="001D62CC">
        <w:t xml:space="preserve"> BR</w:t>
      </w:r>
      <w:r w:rsidR="00E71C81" w:rsidRPr="001D62CC">
        <w:t>1</w:t>
      </w:r>
      <w:r w:rsidR="002B08F9" w:rsidRPr="001D62CC">
        <w:t xml:space="preserve"> </w:t>
      </w:r>
      <w:r w:rsidRPr="001D62CC">
        <w:t xml:space="preserve">\  |        /  / </w:t>
      </w:r>
      <w:r w:rsidR="002B08F9" w:rsidRPr="001D62CC">
        <w:t>BR</w:t>
      </w:r>
      <w:r w:rsidR="00E71C81" w:rsidRPr="001D62CC">
        <w:t>2</w:t>
      </w:r>
      <w:r w:rsidR="002B08F9" w:rsidRPr="001D62CC">
        <w:t xml:space="preserve">             </w:t>
      </w:r>
      <w:r w:rsidRPr="001D62CC">
        <w:t>PE</w:t>
      </w:r>
      <w:r w:rsidR="00E71C81" w:rsidRPr="001D62CC">
        <w:t>2</w:t>
      </w:r>
      <w:r w:rsidRPr="001D62CC">
        <w:t xml:space="preserve"> \ CE</w:t>
      </w:r>
      <w:r w:rsidR="00E71C81" w:rsidRPr="001D62CC">
        <w:t>2</w:t>
      </w:r>
    </w:p>
    <w:p w14:paraId="0475451E" w14:textId="77777777" w:rsidR="005640C6" w:rsidRPr="00176338" w:rsidRDefault="005640C6" w:rsidP="005640C6">
      <w:pPr>
        <w:pStyle w:val="RFCFigure"/>
        <w:rPr>
          <w:lang w:val="it-IT"/>
        </w:rPr>
      </w:pPr>
      <w:r w:rsidRPr="00176338">
        <w:rPr>
          <w:lang w:val="it-IT"/>
        </w:rPr>
        <w:t>o--/---o               o---\-|-------|--/---o               o---\--o</w:t>
      </w:r>
    </w:p>
    <w:p w14:paraId="21E9372A" w14:textId="77777777" w:rsidR="005640C6" w:rsidRPr="00176338" w:rsidRDefault="005640C6" w:rsidP="005640C6">
      <w:pPr>
        <w:pStyle w:val="RFCFigure"/>
        <w:rPr>
          <w:lang w:val="it-IT"/>
        </w:rPr>
      </w:pPr>
      <w:r w:rsidRPr="00176338">
        <w:rPr>
          <w:lang w:val="it-IT"/>
        </w:rPr>
        <w:t xml:space="preserve">   \   :               :   / |       |  \   :               :   /</w:t>
      </w:r>
    </w:p>
    <w:p w14:paraId="0AF600A1" w14:textId="01E4B64C" w:rsidR="005640C6" w:rsidRPr="00176338" w:rsidRDefault="005640C6" w:rsidP="005640C6">
      <w:pPr>
        <w:pStyle w:val="RFCFigure"/>
        <w:rPr>
          <w:lang w:val="it-IT"/>
        </w:rPr>
      </w:pPr>
      <w:r w:rsidRPr="00176338">
        <w:rPr>
          <w:lang w:val="it-IT"/>
        </w:rPr>
        <w:t xml:space="preserve">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 xml:space="preserve">1  :  /  |       |   \  : </w:t>
      </w:r>
      <w:r w:rsidR="002B08F9" w:rsidRPr="00176338">
        <w:rPr>
          <w:lang w:val="it-IT"/>
        </w:rPr>
        <w:t>PKT</w:t>
      </w:r>
      <w:r w:rsidRPr="00176338">
        <w:rPr>
          <w:lang w:val="it-IT"/>
        </w:rPr>
        <w:t xml:space="preserve"> </w:t>
      </w:r>
      <w:r w:rsidR="004C4F01" w:rsidRPr="00176338">
        <w:rPr>
          <w:lang w:val="it-IT"/>
        </w:rPr>
        <w:t xml:space="preserve">domain </w:t>
      </w:r>
      <w:r w:rsidRPr="00176338">
        <w:rPr>
          <w:lang w:val="it-IT"/>
        </w:rPr>
        <w:t>2  :  /</w:t>
      </w:r>
    </w:p>
    <w:p w14:paraId="1A82E713" w14:textId="77777777" w:rsidR="005640C6" w:rsidRPr="004E7492" w:rsidRDefault="005640C6" w:rsidP="005640C6">
      <w:pPr>
        <w:pStyle w:val="RFCFigure"/>
      </w:pPr>
      <w:r w:rsidRPr="00176338">
        <w:rPr>
          <w:lang w:val="it-IT"/>
        </w:rPr>
        <w:t xml:space="preserve">     </w:t>
      </w:r>
      <w:r w:rsidRPr="004E7492">
        <w:t>+-:---------------:-+   |       |    +-:---------------:--+</w:t>
      </w:r>
    </w:p>
    <w:p w14:paraId="2AE77B6D" w14:textId="77777777" w:rsidR="005640C6" w:rsidRDefault="005640C6" w:rsidP="005640C6">
      <w:pPr>
        <w:pStyle w:val="RFCFigure"/>
      </w:pPr>
      <w:r w:rsidRPr="004E7492">
        <w:t xml:space="preserve">       </w:t>
      </w:r>
      <w:r>
        <w:t>:               :     |       |      :               :</w:t>
      </w:r>
    </w:p>
    <w:p w14:paraId="0D76CEEE" w14:textId="77777777" w:rsidR="005640C6" w:rsidRDefault="005640C6" w:rsidP="005640C6">
      <w:pPr>
        <w:pStyle w:val="RFCFigure"/>
      </w:pPr>
      <w:r>
        <w:t xml:space="preserve">       :               :     |       |      :               :</w:t>
      </w:r>
    </w:p>
    <w:p w14:paraId="21ED3B22" w14:textId="77777777" w:rsidR="005640C6" w:rsidRDefault="005640C6" w:rsidP="005640C6">
      <w:pPr>
        <w:pStyle w:val="RFCFigure"/>
      </w:pPr>
      <w:r>
        <w:t xml:space="preserve">     +-:---------------:------+     +-------:---------------:--+</w:t>
      </w:r>
    </w:p>
    <w:p w14:paraId="25024372" w14:textId="77777777" w:rsidR="005640C6" w:rsidRDefault="005640C6" w:rsidP="005640C6">
      <w:pPr>
        <w:pStyle w:val="RFCFigure"/>
      </w:pPr>
      <w:r>
        <w:t xml:space="preserve">    /  :               :       \   /        :               :   \</w:t>
      </w:r>
    </w:p>
    <w:p w14:paraId="62E239D0" w14:textId="77777777" w:rsidR="005640C6" w:rsidRDefault="005640C6" w:rsidP="005640C6">
      <w:pPr>
        <w:pStyle w:val="RFCFigure"/>
      </w:pPr>
      <w:r>
        <w:t xml:space="preserve">   /   o...............o        \ /         o...............o    \</w:t>
      </w:r>
    </w:p>
    <w:p w14:paraId="1BD0D2C1" w14:textId="7F6C0C1B" w:rsidR="005640C6" w:rsidRDefault="005640C6" w:rsidP="005640C6">
      <w:pPr>
        <w:pStyle w:val="RFCFigure"/>
      </w:pPr>
      <w:r>
        <w:t xml:space="preserve">   \     </w:t>
      </w:r>
      <w:r w:rsidR="004C4F01">
        <w:t xml:space="preserve">optical domain </w:t>
      </w:r>
      <w:r>
        <w:t xml:space="preserve">1       / \       </w:t>
      </w:r>
      <w:r w:rsidR="004C4F01">
        <w:t xml:space="preserve">optical domain </w:t>
      </w:r>
      <w:r>
        <w:t>2       /</w:t>
      </w:r>
    </w:p>
    <w:p w14:paraId="3532090F" w14:textId="77777777" w:rsidR="005640C6" w:rsidRDefault="005640C6" w:rsidP="005640C6">
      <w:pPr>
        <w:pStyle w:val="RFCFigure"/>
      </w:pPr>
      <w:r>
        <w:t xml:space="preserve">    \                          /   \                            /</w:t>
      </w:r>
    </w:p>
    <w:p w14:paraId="5B926136" w14:textId="77777777" w:rsidR="005640C6" w:rsidRDefault="005640C6" w:rsidP="005640C6">
      <w:pPr>
        <w:pStyle w:val="RFCFigure"/>
      </w:pPr>
      <w:r>
        <w:t xml:space="preserve">     +------------------------+     +--------------------------+</w:t>
      </w:r>
    </w:p>
    <w:p w14:paraId="19A82983" w14:textId="77777777" w:rsidR="005640C6" w:rsidRDefault="005640C6" w:rsidP="005640C6">
      <w:pPr>
        <w:pStyle w:val="RFCFigure"/>
      </w:pPr>
    </w:p>
    <w:p w14:paraId="634D58B6" w14:textId="1B78F87E" w:rsidR="005640C6" w:rsidRPr="004E7492" w:rsidRDefault="005640C6" w:rsidP="005640C6">
      <w:pPr>
        <w:pStyle w:val="Caption"/>
        <w:rPr>
          <w:bCs w:val="0"/>
          <w:szCs w:val="24"/>
        </w:rPr>
      </w:pPr>
      <w:bookmarkStart w:id="7" w:name="_Ref5722602"/>
      <w:bookmarkStart w:id="8" w:name="_Ref96336474"/>
      <w:r w:rsidRPr="004E7492">
        <w:rPr>
          <w:bCs w:val="0"/>
          <w:szCs w:val="24"/>
        </w:rPr>
        <w:t xml:space="preserve">– Reference </w:t>
      </w:r>
      <w:bookmarkEnd w:id="7"/>
      <w:r w:rsidR="00B9566D" w:rsidRPr="004E7492">
        <w:rPr>
          <w:bCs w:val="0"/>
          <w:szCs w:val="24"/>
        </w:rPr>
        <w:t>Network</w:t>
      </w:r>
      <w:bookmarkEnd w:id="8"/>
    </w:p>
    <w:p w14:paraId="29511AF4" w14:textId="118F6F53" w:rsidR="00A43492" w:rsidRDefault="005640C6" w:rsidP="005640C6">
      <w:r>
        <w:lastRenderedPageBreak/>
        <w:t xml:space="preserve">The ACTN architecture, defined in [RFC8453], is used to control this </w:t>
      </w:r>
      <w:r w:rsidR="006B1D52">
        <w:t xml:space="preserve">multi-layer and </w:t>
      </w:r>
      <w:r>
        <w:t xml:space="preserve">multi-domain network where each Packet PNC (P-PNC) is responsible for controlling its </w:t>
      </w:r>
      <w:r w:rsidR="008719F0">
        <w:t xml:space="preserve">packet </w:t>
      </w:r>
      <w:r>
        <w:t>domain</w:t>
      </w:r>
      <w:r w:rsidR="006B1D52" w:rsidRPr="006B1D52">
        <w:t xml:space="preserve"> </w:t>
      </w:r>
      <w:r w:rsidR="006B1D52">
        <w:t xml:space="preserve">and where each Optical PNC (O-PNC) in the above topology is responsible for controlling its optical domain. The packet domains controlled by the P-PNCs </w:t>
      </w:r>
      <w:r w:rsidR="00A43492">
        <w:t>can be Autonomous System</w:t>
      </w:r>
      <w:r w:rsidR="006B1D52">
        <w:t>s</w:t>
      </w:r>
      <w:r>
        <w:t xml:space="preserve"> (AS</w:t>
      </w:r>
      <w:r w:rsidR="006B1D52">
        <w:t>es</w:t>
      </w:r>
      <w:r>
        <w:t>)</w:t>
      </w:r>
      <w:r w:rsidR="00195C3F">
        <w:t xml:space="preserve">, </w:t>
      </w:r>
      <w:r w:rsidR="006B1D52">
        <w:t xml:space="preserve">defined in </w:t>
      </w:r>
      <w:r w:rsidR="00195C3F">
        <w:t>[RFC1930],</w:t>
      </w:r>
      <w:r w:rsidR="00A43492">
        <w:t xml:space="preserve"> or IGP area</w:t>
      </w:r>
      <w:r w:rsidR="006B1D52">
        <w:t>s,</w:t>
      </w:r>
      <w:r w:rsidR="00A43492">
        <w:t xml:space="preserve"> within the same operator network</w:t>
      </w:r>
      <w:r>
        <w:t>.</w:t>
      </w:r>
    </w:p>
    <w:p w14:paraId="2783DE81" w14:textId="6F196FE0" w:rsidR="005640C6" w:rsidRDefault="00A43492" w:rsidP="005640C6">
      <w:r>
        <w:t xml:space="preserve">The routers between </w:t>
      </w:r>
      <w:r w:rsidR="000A0F55">
        <w:t xml:space="preserve">the packet </w:t>
      </w:r>
      <w:r>
        <w:t>domains can be either AS Boundary Routers (ASBR) or Area Border Router (ABR): in this document</w:t>
      </w:r>
      <w:r w:rsidR="004B3198">
        <w:t>,</w:t>
      </w:r>
      <w:r>
        <w:t xml:space="preserve"> the generic term Border Router (BR) is used to represent either an ASBR or a</w:t>
      </w:r>
      <w:r w:rsidR="00831C6F">
        <w:t>n</w:t>
      </w:r>
      <w:r>
        <w:t xml:space="preserve"> </w:t>
      </w:r>
      <w:r w:rsidR="00C64846" w:rsidRPr="00992DA2">
        <w:t>A</w:t>
      </w:r>
      <w:r>
        <w:t>BR.</w:t>
      </w:r>
    </w:p>
    <w:p w14:paraId="21C89188" w14:textId="36AFDCD3" w:rsidR="00C24FD0" w:rsidRDefault="00C24FD0" w:rsidP="00C24FD0">
      <w:r>
        <w:t>The MDSC is responsible for coordinating the whole multi-domain multi-layer (</w:t>
      </w:r>
      <w:r w:rsidR="004C4F01">
        <w:t xml:space="preserve">packet </w:t>
      </w:r>
      <w:r>
        <w:t xml:space="preserve">and </w:t>
      </w:r>
      <w:r w:rsidR="003650D7">
        <w:t>optical</w:t>
      </w:r>
      <w:r>
        <w:t xml:space="preserve">) network. A specific standard interface (MPI) permits MDSC to interact with the different Provisioning Network Controller (O/P-PNCs). </w:t>
      </w:r>
    </w:p>
    <w:p w14:paraId="3E55A37F" w14:textId="09062CE5" w:rsidR="005640C6" w:rsidRDefault="005640C6" w:rsidP="005640C6">
      <w:r>
        <w:t>The MPI interface presents an abstracted topology to MDSC</w:t>
      </w:r>
      <w:r w:rsidR="00D34DA7">
        <w:t>,</w:t>
      </w:r>
      <w:r>
        <w:t xml:space="preserve"> hiding technology-specific aspects of the network and hiding topology details depending on the policy chosen regarding the level of abstraction supported. The level of abstraction can be obtained based on P-PNC and O-PNC configuration parameters (e.g.</w:t>
      </w:r>
      <w:r w:rsidR="0030303A">
        <w:t>,</w:t>
      </w:r>
      <w:r>
        <w:t xml:space="preserve"> provide the potential connectivity between any PE and any </w:t>
      </w:r>
      <w:r w:rsidR="00A43492">
        <w:t>BR</w:t>
      </w:r>
      <w:r>
        <w:t xml:space="preserve"> in </w:t>
      </w:r>
      <w:r w:rsidR="00A12A79">
        <w:t>a packet</w:t>
      </w:r>
      <w:r>
        <w:t xml:space="preserve"> network).</w:t>
      </w:r>
    </w:p>
    <w:p w14:paraId="36EBBF8D" w14:textId="58ABD52F" w:rsidR="00B50EBB" w:rsidRPr="00B50EBB" w:rsidRDefault="00B50EBB" w:rsidP="00B50EBB">
      <w:r w:rsidRPr="00B50EBB">
        <w:t xml:space="preserve">In the </w:t>
      </w:r>
      <w:r w:rsidR="00B16F1F">
        <w:t xml:space="preserve">reference network </w:t>
      </w:r>
      <w:r w:rsidRPr="00B50EBB">
        <w:t xml:space="preserve">of </w:t>
      </w:r>
      <w:r w:rsidR="004B0663">
        <w:fldChar w:fldCharType="begin"/>
      </w:r>
      <w:r w:rsidR="004B0663">
        <w:instrText xml:space="preserve"> REF _Ref5722602 \r \h </w:instrText>
      </w:r>
      <w:r w:rsidR="004E7492">
        <w:instrText xml:space="preserve"> \* MERGEFORMAT </w:instrText>
      </w:r>
      <w:r w:rsidR="004B0663">
        <w:fldChar w:fldCharType="separate"/>
      </w:r>
      <w:r w:rsidR="00CD4B2F">
        <w:t>Figure 1</w:t>
      </w:r>
      <w:r w:rsidR="004B0663">
        <w:fldChar w:fldCharType="end"/>
      </w:r>
      <w:r w:rsidRPr="00B50EBB">
        <w:t>, it is assumed that:</w:t>
      </w:r>
    </w:p>
    <w:p w14:paraId="0D206290" w14:textId="1ADC70DC" w:rsidR="00B50EBB" w:rsidRPr="00B50EBB" w:rsidRDefault="00B50EBB" w:rsidP="006C1ECF">
      <w:pPr>
        <w:pStyle w:val="RFCListBullet"/>
      </w:pPr>
      <w:r w:rsidRPr="00B50EBB">
        <w:t xml:space="preserve">The domain boundaries between the </w:t>
      </w:r>
      <w:r w:rsidR="000A0F55">
        <w:t>packet</w:t>
      </w:r>
      <w:r w:rsidR="000A0F55" w:rsidRPr="00B50EBB">
        <w:t xml:space="preserve"> </w:t>
      </w:r>
      <w:r w:rsidRPr="00B50EBB">
        <w:t xml:space="preserve">and </w:t>
      </w:r>
      <w:r w:rsidR="000A0F55">
        <w:t>o</w:t>
      </w:r>
      <w:r w:rsidR="000A0F55" w:rsidRPr="00B50EBB">
        <w:t xml:space="preserve">ptical </w:t>
      </w:r>
      <w:r w:rsidRPr="00B50EBB">
        <w:t xml:space="preserve">domains are congruent. In other words, one </w:t>
      </w:r>
      <w:r w:rsidR="000A0F55">
        <w:t>o</w:t>
      </w:r>
      <w:r w:rsidR="000A0F55" w:rsidRPr="00B50EBB">
        <w:t xml:space="preserve">ptical </w:t>
      </w:r>
      <w:r w:rsidRPr="00B50EBB">
        <w:t xml:space="preserve">domain supports connectivity between </w:t>
      </w:r>
      <w:r w:rsidR="000A0F55">
        <w:t>r</w:t>
      </w:r>
      <w:r w:rsidR="000A0F55" w:rsidRPr="00B50EBB">
        <w:t xml:space="preserve">outers </w:t>
      </w:r>
      <w:r w:rsidRPr="00B50EBB">
        <w:t xml:space="preserve">in one and only one </w:t>
      </w:r>
      <w:r w:rsidR="000A0F55">
        <w:t>p</w:t>
      </w:r>
      <w:r w:rsidR="000A0F55" w:rsidRPr="00B50EBB">
        <w:t xml:space="preserve">acket </w:t>
      </w:r>
      <w:r w:rsidR="000A0F55">
        <w:t>d</w:t>
      </w:r>
      <w:r w:rsidR="000A0F55" w:rsidRPr="00B50EBB">
        <w:t>omain</w:t>
      </w:r>
      <w:r w:rsidRPr="00B50EBB">
        <w:t>;</w:t>
      </w:r>
    </w:p>
    <w:p w14:paraId="2E5682C8" w14:textId="6C8BDE29" w:rsidR="006B1D52" w:rsidRPr="006B1D52" w:rsidRDefault="006B1D52" w:rsidP="006C1ECF">
      <w:pPr>
        <w:pStyle w:val="RFCListBullet"/>
      </w:pPr>
      <w:r>
        <w:t xml:space="preserve">There </w:t>
      </w:r>
      <w:r w:rsidRPr="00B50EBB">
        <w:t xml:space="preserve">are no inter-domain </w:t>
      </w:r>
      <w:r w:rsidR="001F228D">
        <w:t xml:space="preserve">physical </w:t>
      </w:r>
      <w:r w:rsidRPr="00B50EBB">
        <w:t xml:space="preserve">links between </w:t>
      </w:r>
      <w:r>
        <w:t>o</w:t>
      </w:r>
      <w:r w:rsidRPr="00B50EBB">
        <w:t xml:space="preserve">ptical </w:t>
      </w:r>
      <w:r w:rsidRPr="006B4B81">
        <w:t>domains</w:t>
      </w:r>
      <w:r>
        <w:t>.</w:t>
      </w:r>
      <w:r w:rsidRPr="006B1D52">
        <w:t xml:space="preserve"> </w:t>
      </w:r>
      <w:r w:rsidR="00B50EBB" w:rsidRPr="006B1D52">
        <w:t xml:space="preserve">Inter-domain </w:t>
      </w:r>
      <w:r w:rsidR="001F228D">
        <w:t xml:space="preserve">physical </w:t>
      </w:r>
      <w:r w:rsidR="00B50EBB" w:rsidRPr="006B1D52">
        <w:t>links exist only</w:t>
      </w:r>
      <w:r w:rsidRPr="006B1D52">
        <w:t>:</w:t>
      </w:r>
    </w:p>
    <w:p w14:paraId="06650AEC" w14:textId="194BC9AF"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domains (i.e., between BR</w:t>
      </w:r>
      <w:r w:rsidR="000A0F55">
        <w:t>s</w:t>
      </w:r>
      <w:r w:rsidR="001F228D">
        <w:t xml:space="preserve"> belonging to different packet domains</w:t>
      </w:r>
      <w:r w:rsidRPr="00B50EBB">
        <w:t>)</w:t>
      </w:r>
      <w:r w:rsidR="006B1D52">
        <w:t xml:space="preserve">: these links are called </w:t>
      </w:r>
      <w:r w:rsidR="006B1D52" w:rsidRPr="001F228D">
        <w:t>inter-domain</w:t>
      </w:r>
      <w:r w:rsidR="006B1D52">
        <w:t xml:space="preserve"> </w:t>
      </w:r>
      <w:r w:rsidR="001F228D">
        <w:t xml:space="preserve">Ethernet or </w:t>
      </w:r>
      <w:r w:rsidR="006B1D52">
        <w:t>IP links within this document;</w:t>
      </w:r>
    </w:p>
    <w:p w14:paraId="2FDCD5AF" w14:textId="3A8BD65C" w:rsidR="006B1D52" w:rsidRDefault="00B50EBB" w:rsidP="007C3CEB">
      <w:pPr>
        <w:pStyle w:val="RFCListBullet"/>
        <w:numPr>
          <w:ilvl w:val="1"/>
          <w:numId w:val="16"/>
        </w:numPr>
        <w:tabs>
          <w:tab w:val="clear" w:pos="1296"/>
          <w:tab w:val="left" w:pos="1134"/>
        </w:tabs>
      </w:pPr>
      <w:r w:rsidRPr="00B50EBB">
        <w:t xml:space="preserve">between </w:t>
      </w:r>
      <w:r w:rsidR="000A0F55">
        <w:t>p</w:t>
      </w:r>
      <w:r w:rsidR="000A0F55" w:rsidRPr="00B50EBB">
        <w:t xml:space="preserve">acket </w:t>
      </w:r>
      <w:r w:rsidRPr="00B50EBB">
        <w:t xml:space="preserve">and </w:t>
      </w:r>
      <w:r w:rsidR="000A0F55">
        <w:t>o</w:t>
      </w:r>
      <w:r w:rsidR="000A0F55" w:rsidRPr="00B50EBB">
        <w:t xml:space="preserve">ptical </w:t>
      </w:r>
      <w:r w:rsidRPr="00B50EBB">
        <w:t xml:space="preserve">domains (i.e., between routers and </w:t>
      </w:r>
      <w:r w:rsidR="000A0F55">
        <w:t>o</w:t>
      </w:r>
      <w:r w:rsidR="000A0F55" w:rsidRPr="00B50EBB">
        <w:t xml:space="preserve">ptical </w:t>
      </w:r>
      <w:r w:rsidRPr="00B50EBB">
        <w:t>NEs</w:t>
      </w:r>
      <w:r w:rsidR="006B1D52" w:rsidRPr="00B50EBB">
        <w:t>)</w:t>
      </w:r>
      <w:r w:rsidR="006B1D52">
        <w:t>: these links are called cross-layer links within this document;</w:t>
      </w:r>
    </w:p>
    <w:p w14:paraId="49B1CE6F" w14:textId="15E8B2D9" w:rsidR="006B1D52" w:rsidRDefault="006B1D52" w:rsidP="007C3CEB">
      <w:pPr>
        <w:pStyle w:val="RFCListBullet"/>
        <w:numPr>
          <w:ilvl w:val="1"/>
          <w:numId w:val="16"/>
        </w:numPr>
        <w:tabs>
          <w:tab w:val="clear" w:pos="1296"/>
          <w:tab w:val="left" w:pos="1134"/>
        </w:tabs>
      </w:pPr>
      <w:r>
        <w:t xml:space="preserve">between customer </w:t>
      </w:r>
      <w:r w:rsidR="001F228D">
        <w:t xml:space="preserve">sites </w:t>
      </w:r>
      <w:r>
        <w:t xml:space="preserve">and </w:t>
      </w:r>
      <w:r w:rsidR="001F228D">
        <w:t xml:space="preserve">the </w:t>
      </w:r>
      <w:r>
        <w:t>packet network (i.e., between CE</w:t>
      </w:r>
      <w:r w:rsidR="001F228D">
        <w:t xml:space="preserve"> device</w:t>
      </w:r>
      <w:r>
        <w:t>s and PE</w:t>
      </w:r>
      <w:r w:rsidR="001F228D">
        <w:t xml:space="preserve"> router</w:t>
      </w:r>
      <w:r>
        <w:t>s): these links are called access links within this document.</w:t>
      </w:r>
    </w:p>
    <w:p w14:paraId="6E5E5E13" w14:textId="5D6A88F7" w:rsidR="00B50EBB" w:rsidRPr="00B50EBB" w:rsidRDefault="006B1D52" w:rsidP="006C1ECF">
      <w:pPr>
        <w:pStyle w:val="RFCListBullet"/>
      </w:pPr>
      <w:r>
        <w:lastRenderedPageBreak/>
        <w:t>All t</w:t>
      </w:r>
      <w:r w:rsidR="00B50EBB" w:rsidRPr="00B50EBB">
        <w:t xml:space="preserve">he </w:t>
      </w:r>
      <w:r>
        <w:t xml:space="preserve">physical </w:t>
      </w:r>
      <w:r w:rsidR="00B50EBB" w:rsidRPr="00B50EBB">
        <w:t xml:space="preserve">interfaces </w:t>
      </w:r>
      <w:r>
        <w:t xml:space="preserve">at inter-domain links are </w:t>
      </w:r>
      <w:r w:rsidR="00B50EBB" w:rsidRPr="00B50EBB">
        <w:t>Ethernet physical interfaces.</w:t>
      </w:r>
    </w:p>
    <w:p w14:paraId="56EEF053" w14:textId="7801060D" w:rsidR="00B47729" w:rsidRPr="00B50EBB" w:rsidRDefault="00B47729" w:rsidP="00B47729">
      <w:r w:rsidRPr="00876B63">
        <w:t xml:space="preserve">Although the new </w:t>
      </w:r>
      <w:r>
        <w:t xml:space="preserve">optical </w:t>
      </w:r>
      <w:r w:rsidRPr="00876B63">
        <w:t>technologies (e.g.</w:t>
      </w:r>
      <w:r w:rsidR="006B1D52">
        <w:t>,</w:t>
      </w:r>
      <w:r w:rsidRPr="00876B63">
        <w:t xml:space="preserve"> QSFP-DD ZR 400G) </w:t>
      </w:r>
      <w:r>
        <w:t>allow</w:t>
      </w:r>
      <w:r w:rsidR="00D34DA7">
        <w:t xml:space="preserve"> the operators to provide DWDM pluggable interfaces on the routers, the deployment of those pluggable optics is not yet widely adopted</w:t>
      </w:r>
      <w:r w:rsidRPr="00876B63">
        <w:t xml:space="preserve">. The reason is that most operators are not yet ready to manage </w:t>
      </w:r>
      <w:r>
        <w:t>p</w:t>
      </w:r>
      <w:r w:rsidRPr="00876B63">
        <w:t xml:space="preserve">acket and </w:t>
      </w:r>
      <w:r>
        <w:t xml:space="preserve">optical </w:t>
      </w:r>
      <w:r w:rsidRPr="00876B63">
        <w:t xml:space="preserve">networks in a </w:t>
      </w:r>
      <w:r>
        <w:t>single unified</w:t>
      </w:r>
      <w:r w:rsidRPr="00876B63">
        <w:t xml:space="preserve"> domain. </w:t>
      </w:r>
      <w:r w:rsidR="00D34DA7">
        <w:t>Therefore, a unified use case analysis is outside this draft's scope</w:t>
      </w:r>
      <w:r>
        <w:t>.</w:t>
      </w:r>
    </w:p>
    <w:p w14:paraId="354C03E7" w14:textId="43DD98EA" w:rsidR="00B50EBB" w:rsidRPr="00B50EBB" w:rsidRDefault="00B50EBB" w:rsidP="00B50EBB">
      <w:r w:rsidRPr="00B50EBB">
        <w:t xml:space="preserve">This document </w:t>
      </w:r>
      <w:r w:rsidR="008719F0">
        <w:t>analyses scenarios where</w:t>
      </w:r>
      <w:r w:rsidRPr="00B50EBB">
        <w:t xml:space="preserve"> </w:t>
      </w:r>
      <w:r w:rsidR="00267917">
        <w:t xml:space="preserve">all </w:t>
      </w:r>
      <w:r w:rsidRPr="00B50EBB">
        <w:t xml:space="preserve">the </w:t>
      </w:r>
      <w:r w:rsidR="008719F0">
        <w:t xml:space="preserve">multi-layer </w:t>
      </w:r>
      <w:r w:rsidRPr="00B50EBB">
        <w:t xml:space="preserve">IP </w:t>
      </w:r>
      <w:r w:rsidR="00F13CC9">
        <w:t>l</w:t>
      </w:r>
      <w:r w:rsidR="00F13CC9" w:rsidRPr="00B50EBB">
        <w:t>ink</w:t>
      </w:r>
      <w:r w:rsidR="008719F0">
        <w:t>s,</w:t>
      </w:r>
      <w:r w:rsidR="00F13CC9" w:rsidRPr="00B50EBB">
        <w:t xml:space="preserve"> </w:t>
      </w:r>
      <w:r w:rsidRPr="00B50EBB">
        <w:t xml:space="preserve">supported by the </w:t>
      </w:r>
      <w:r w:rsidR="008719F0">
        <w:t>o</w:t>
      </w:r>
      <w:r w:rsidR="008719F0" w:rsidRPr="00B50EBB">
        <w:t xml:space="preserve">ptical </w:t>
      </w:r>
      <w:r w:rsidRPr="00B50EBB">
        <w:t>network</w:t>
      </w:r>
      <w:r w:rsidR="008719F0">
        <w:t>,</w:t>
      </w:r>
      <w:r w:rsidRPr="00B50EBB">
        <w:t xml:space="preserve"> are </w:t>
      </w:r>
      <w:r w:rsidR="008719F0">
        <w:t>intra-domain (</w:t>
      </w:r>
      <w:r w:rsidRPr="00B50EBB">
        <w:t>intra-AS</w:t>
      </w:r>
      <w:r w:rsidR="008719F0">
        <w:t>/intra-area), such as</w:t>
      </w:r>
      <w:r w:rsidRPr="00B50EBB">
        <w:t xml:space="preserve"> PE-BR, PE-P, BR-P, P-P</w:t>
      </w:r>
      <w:r w:rsidR="008719F0">
        <w:t xml:space="preserve"> IP links. Therefore the inter-domain</w:t>
      </w:r>
      <w:r w:rsidRPr="00B50EBB">
        <w:t xml:space="preserve"> IP </w:t>
      </w:r>
      <w:r w:rsidR="00F13CC9">
        <w:t>l</w:t>
      </w:r>
      <w:r w:rsidR="00F13CC9" w:rsidRPr="00B50EBB">
        <w:t>ink</w:t>
      </w:r>
      <w:r w:rsidR="008719F0">
        <w:t>s</w:t>
      </w:r>
      <w:r w:rsidR="00F13CC9" w:rsidRPr="00B50EBB">
        <w:t xml:space="preserve"> </w:t>
      </w:r>
      <w:r w:rsidR="008719F0">
        <w:t xml:space="preserve">are </w:t>
      </w:r>
      <w:r w:rsidR="00267917">
        <w:t xml:space="preserve">always single-layer links </w:t>
      </w:r>
      <w:r w:rsidRPr="00B50EBB">
        <w:t>supported by Ethernet physical link</w:t>
      </w:r>
      <w:r w:rsidR="008719F0">
        <w:t>s</w:t>
      </w:r>
      <w:r w:rsidRPr="00B50EBB">
        <w:t>.</w:t>
      </w:r>
    </w:p>
    <w:p w14:paraId="403E7847" w14:textId="255EC08A" w:rsidR="00B50EBB" w:rsidRPr="00B50EBB" w:rsidRDefault="00B50EBB" w:rsidP="00B50EBB">
      <w:r w:rsidRPr="000A43A6">
        <w:t xml:space="preserve">The </w:t>
      </w:r>
      <w:r w:rsidR="008719F0" w:rsidRPr="000A43A6">
        <w:t xml:space="preserve">analysis of scenarios </w:t>
      </w:r>
      <w:r w:rsidR="00D15928">
        <w:t xml:space="preserve">with </w:t>
      </w:r>
      <w:r w:rsidR="008719F0" w:rsidRPr="000A43A6">
        <w:t xml:space="preserve">multi-layer </w:t>
      </w:r>
      <w:r w:rsidR="00D15928">
        <w:t xml:space="preserve">inter-domain </w:t>
      </w:r>
      <w:r w:rsidRPr="000A43A6">
        <w:t xml:space="preserve">IP </w:t>
      </w:r>
      <w:r w:rsidR="00F13CC9" w:rsidRPr="000A43A6">
        <w:t>links</w:t>
      </w:r>
      <w:r w:rsidR="00D15928">
        <w:t xml:space="preserve"> </w:t>
      </w:r>
      <w:r w:rsidR="00B47729" w:rsidRPr="000A43A6">
        <w:t>is outside the scope of this document</w:t>
      </w:r>
      <w:r w:rsidRPr="000A43A6">
        <w:t>.</w:t>
      </w:r>
    </w:p>
    <w:p w14:paraId="379920F2" w14:textId="19834821" w:rsidR="00B50EBB" w:rsidRPr="00B50EBB" w:rsidRDefault="00B50EBB" w:rsidP="00B50EBB">
      <w:r w:rsidRPr="00B50EBB">
        <w:t xml:space="preserve">Therefore, if inter-domain links between the </w:t>
      </w:r>
      <w:r w:rsidR="003650D7">
        <w:t>o</w:t>
      </w:r>
      <w:r w:rsidR="003650D7" w:rsidRPr="00B50EBB">
        <w:t xml:space="preserve">ptical </w:t>
      </w:r>
      <w:r w:rsidRPr="00B50EBB">
        <w:t xml:space="preserve">domains exist, they would be used to support multi-domain </w:t>
      </w:r>
      <w:r w:rsidR="003650D7">
        <w:t>o</w:t>
      </w:r>
      <w:r w:rsidR="003650D7" w:rsidRPr="00B50EBB">
        <w:t xml:space="preserve">ptical </w:t>
      </w:r>
      <w:r w:rsidRPr="00B50EBB">
        <w:t>services, which are outside the scope of this document.</w:t>
      </w:r>
    </w:p>
    <w:p w14:paraId="0891C600" w14:textId="3F0D44FA" w:rsidR="00B50EBB" w:rsidRPr="00E91373" w:rsidRDefault="00B50EBB" w:rsidP="00B50EBB">
      <w:r w:rsidRPr="00B50EBB">
        <w:t xml:space="preserve">The </w:t>
      </w:r>
      <w:r w:rsidR="00B96591">
        <w:t>optical network elements (NEs)</w:t>
      </w:r>
      <w:r w:rsidRPr="00B50EBB">
        <w:t xml:space="preserve"> within the optical domains can be ROADMs or OTN switches, with or without a</w:t>
      </w:r>
      <w:r w:rsidR="00B47729">
        <w:t>n integrated</w:t>
      </w:r>
      <w:r w:rsidRPr="00B50EBB">
        <w:t xml:space="preserve"> ROADM</w:t>
      </w:r>
      <w:r w:rsidR="00B47729">
        <w:t xml:space="preserve"> function</w:t>
      </w:r>
      <w:r w:rsidRPr="00B50EBB">
        <w:t>.</w:t>
      </w:r>
    </w:p>
    <w:p w14:paraId="09686833" w14:textId="0BFFC279" w:rsidR="00081DF7" w:rsidRPr="004E7492" w:rsidRDefault="00081DF7" w:rsidP="00081DF7">
      <w:pPr>
        <w:pStyle w:val="Heading2"/>
        <w:rPr>
          <w:rFonts w:cs="Courier New"/>
          <w:bCs w:val="0"/>
          <w:iCs w:val="0"/>
          <w:szCs w:val="24"/>
        </w:rPr>
      </w:pPr>
      <w:bookmarkStart w:id="9" w:name="_Ref93942827"/>
      <w:bookmarkStart w:id="10" w:name="_Toc124323342"/>
      <w:r w:rsidRPr="004E7492">
        <w:rPr>
          <w:rFonts w:cs="Courier New"/>
          <w:bCs w:val="0"/>
          <w:iCs w:val="0"/>
          <w:szCs w:val="24"/>
        </w:rPr>
        <w:t>Multi</w:t>
      </w:r>
      <w:r w:rsidRPr="004E7492">
        <w:rPr>
          <w:rFonts w:cs="Courier New"/>
          <w:bCs w:val="0"/>
          <w:iCs w:val="0"/>
          <w:szCs w:val="24"/>
        </w:rPr>
        <w:noBreakHyphen/>
        <w:t>domain Service Coordinator (MDSC) functions</w:t>
      </w:r>
      <w:bookmarkEnd w:id="9"/>
      <w:bookmarkEnd w:id="10"/>
    </w:p>
    <w:p w14:paraId="766E1779" w14:textId="4E7510C3" w:rsidR="005640C6" w:rsidRDefault="005640C6" w:rsidP="005640C6">
      <w:r w:rsidRPr="000A43A6">
        <w:t xml:space="preserve">The MDSC in </w:t>
      </w:r>
      <w:r w:rsidR="00081DF7">
        <w:fldChar w:fldCharType="begin"/>
      </w:r>
      <w:r w:rsidR="00081DF7">
        <w:instrText xml:space="preserve"> REF _Ref5722602 \r \h </w:instrText>
      </w:r>
      <w:r w:rsidR="004E7492">
        <w:instrText xml:space="preserve"> \* MERGEFORMAT </w:instrText>
      </w:r>
      <w:r w:rsidR="00081DF7">
        <w:fldChar w:fldCharType="separate"/>
      </w:r>
      <w:r w:rsidR="00CD4B2F">
        <w:t>Figure 1</w:t>
      </w:r>
      <w:r w:rsidR="00081DF7">
        <w:fldChar w:fldCharType="end"/>
      </w:r>
      <w:r w:rsidR="00176017">
        <w:t xml:space="preserve"> </w:t>
      </w:r>
      <w:r w:rsidRPr="000A43A6">
        <w:t xml:space="preserve">is responsible for multi-domain and multi-layer coordination across multiple </w:t>
      </w:r>
      <w:r w:rsidR="00740D65">
        <w:t>p</w:t>
      </w:r>
      <w:r w:rsidRPr="000A43A6">
        <w:t xml:space="preserve">acket and </w:t>
      </w:r>
      <w:r w:rsidR="00740D65">
        <w:t>o</w:t>
      </w:r>
      <w:r w:rsidRPr="000A43A6">
        <w:t>ptical domains</w:t>
      </w:r>
      <w:r w:rsidR="00D34DA7">
        <w:t xml:space="preserve"> and provides</w:t>
      </w:r>
      <w:r w:rsidRPr="000A43A6">
        <w:t xml:space="preserve"> </w:t>
      </w:r>
      <w:r w:rsidR="00B47729" w:rsidRPr="000A43A6">
        <w:t xml:space="preserve">multi-layer/multi-domain </w:t>
      </w:r>
      <w:r w:rsidR="00E62FD5" w:rsidRPr="000A43A6">
        <w:t>L2/L3</w:t>
      </w:r>
      <w:r w:rsidR="00267917">
        <w:t xml:space="preserve"> </w:t>
      </w:r>
      <w:r w:rsidR="00A43492" w:rsidRPr="000A43A6">
        <w:t>VPN</w:t>
      </w:r>
      <w:r w:rsidR="00E62FD5" w:rsidRPr="000A43A6">
        <w:t xml:space="preserve"> </w:t>
      </w:r>
      <w:r w:rsidR="00A07655" w:rsidRPr="000A43A6">
        <w:t xml:space="preserve">network </w:t>
      </w:r>
      <w:r w:rsidRPr="000A43A6">
        <w:t>services</w:t>
      </w:r>
      <w:r w:rsidR="00B47729" w:rsidRPr="000A43A6">
        <w:t xml:space="preserve"> </w:t>
      </w:r>
      <w:r w:rsidR="00A07655" w:rsidRPr="000A43A6">
        <w:t xml:space="preserve">requested by </w:t>
      </w:r>
      <w:r w:rsidR="00B47729" w:rsidRPr="000A43A6">
        <w:t>an OSS/Orchestration layer</w:t>
      </w:r>
      <w:r w:rsidRPr="000A43A6">
        <w:t>.</w:t>
      </w:r>
    </w:p>
    <w:p w14:paraId="78878313" w14:textId="732731E2" w:rsidR="00AC1304" w:rsidRDefault="00AC1304" w:rsidP="00AC1304">
      <w:r>
        <w:t xml:space="preserve">From an implementation perspective, the functions associated with MDSC </w:t>
      </w:r>
      <w:r w:rsidR="00D34DA7">
        <w:t>described in [RFC8453] may be grouped differently</w:t>
      </w:r>
      <w:r>
        <w:t>.</w:t>
      </w:r>
    </w:p>
    <w:p w14:paraId="01BC7581" w14:textId="41B19F77" w:rsidR="00AC1304" w:rsidRDefault="00D34DA7" w:rsidP="0079123C">
      <w:pPr>
        <w:pStyle w:val="ListParagraph"/>
        <w:numPr>
          <w:ilvl w:val="0"/>
          <w:numId w:val="21"/>
        </w:numPr>
      </w:pPr>
      <w:r>
        <w:t>T</w:t>
      </w:r>
      <w:r w:rsidR="00AC1304">
        <w:t xml:space="preserve">he service- and network-related functions are collapsed into a single, monolithic implementation, </w:t>
      </w:r>
      <w:r w:rsidR="00AC1304" w:rsidRPr="00992DA2">
        <w:t xml:space="preserve">dealing with the </w:t>
      </w:r>
      <w:r w:rsidR="00992DA2">
        <w:t xml:space="preserve">end </w:t>
      </w:r>
      <w:r w:rsidR="00AC1304" w:rsidRPr="00992DA2">
        <w:t xml:space="preserve">customer </w:t>
      </w:r>
      <w:r w:rsidR="00992DA2">
        <w:t xml:space="preserve">service </w:t>
      </w:r>
      <w:r w:rsidR="00AC1304" w:rsidRPr="00992DA2">
        <w:t>requests</w:t>
      </w:r>
      <w:r w:rsidR="00AC1304">
        <w:t xml:space="preserve"> received from the </w:t>
      </w:r>
      <w:r w:rsidR="00AC1304" w:rsidRPr="00992DA2">
        <w:t>CMI</w:t>
      </w:r>
      <w:r w:rsidR="00C64846">
        <w:t xml:space="preserve"> (Customer MDSC Interface)</w:t>
      </w:r>
      <w:r w:rsidR="003C212D">
        <w:t xml:space="preserve"> and adapting</w:t>
      </w:r>
      <w:r w:rsidR="00AC1304">
        <w:t xml:space="preserve"> the relevant network models. </w:t>
      </w:r>
      <w:r w:rsidR="003C212D">
        <w:t>An example</w:t>
      </w:r>
      <w:r w:rsidR="00AC1304">
        <w:t xml:space="preserve"> is represented in Figure 2 of [RFC8453]</w:t>
      </w:r>
      <w:r w:rsidR="00B0748C">
        <w:t>.</w:t>
      </w:r>
    </w:p>
    <w:p w14:paraId="35F4843F" w14:textId="2D04E3E6" w:rsidR="00AC1304" w:rsidRDefault="00AC1304" w:rsidP="0079123C">
      <w:pPr>
        <w:pStyle w:val="ListParagraph"/>
        <w:numPr>
          <w:ilvl w:val="0"/>
          <w:numId w:val="21"/>
        </w:numPr>
      </w:pPr>
      <w:r>
        <w:t>An implementation can choose to split the service-related and the network-related functions in</w:t>
      </w:r>
      <w:r w:rsidR="003C212D">
        <w:t>to</w:t>
      </w:r>
      <w:r>
        <w:t xml:space="preserve"> different functional entities, as described in [RFC8309] and in section 4.2 of [RFC8453]. In this case, MDSC is decomposed into a top-level Service Orchestrator, interfacing the customer via the CMI, and into a Network </w:t>
      </w:r>
      <w:r>
        <w:lastRenderedPageBreak/>
        <w:t>Orchestrator interfacing at the southbound with the PNCs. The interface between the Service Orchestrator and the Network Orchestrator is not specified in [RFC8453</w:t>
      </w:r>
      <w:r w:rsidR="00A20412">
        <w:t>]</w:t>
      </w:r>
      <w:r>
        <w:t>.</w:t>
      </w:r>
    </w:p>
    <w:p w14:paraId="00822914" w14:textId="1EFE3483" w:rsidR="00AC1304" w:rsidRDefault="00AC1304" w:rsidP="0079123C">
      <w:pPr>
        <w:pStyle w:val="ListParagraph"/>
        <w:numPr>
          <w:ilvl w:val="0"/>
          <w:numId w:val="21"/>
        </w:numPr>
      </w:pPr>
      <w:r>
        <w:t xml:space="preserve">Another implementation can choose to split the MDSC functions between an </w:t>
      </w:r>
      <w:r w:rsidR="00F13CC9">
        <w:t>"</w:t>
      </w:r>
      <w:r w:rsidR="000633CE">
        <w:t>higher-level MDSC</w:t>
      </w:r>
      <w:r w:rsidR="00F13CC9">
        <w:t>"</w:t>
      </w:r>
      <w:r w:rsidR="000633CE">
        <w:t xml:space="preserve"> (</w:t>
      </w:r>
      <w:r>
        <w:t>MDSC</w:t>
      </w:r>
      <w:r w:rsidR="000633CE">
        <w:t>-H)</w:t>
      </w:r>
      <w:r>
        <w:t xml:space="preserve"> responsible for </w:t>
      </w:r>
      <w:r w:rsidR="00E27FB6">
        <w:t xml:space="preserve">packet and optical </w:t>
      </w:r>
      <w:r>
        <w:t>multi-layer coordination</w:t>
      </w:r>
      <w:r w:rsidR="00A20412">
        <w:t>,</w:t>
      </w:r>
      <w:r>
        <w:t xml:space="preserve"> interfacing with </w:t>
      </w:r>
      <w:r w:rsidR="00F4157B">
        <w:t>one Optical</w:t>
      </w:r>
      <w:r>
        <w:t xml:space="preserve"> </w:t>
      </w:r>
      <w:r w:rsidR="00F13CC9">
        <w:t>"</w:t>
      </w:r>
      <w:r w:rsidR="000633CE">
        <w:t xml:space="preserve">lower-level </w:t>
      </w:r>
      <w:r w:rsidR="00F13CC9">
        <w:t xml:space="preserve">MDSC" </w:t>
      </w:r>
      <w:r w:rsidR="000633CE">
        <w:t>(</w:t>
      </w:r>
      <w:r>
        <w:t>MDSC</w:t>
      </w:r>
      <w:r w:rsidR="000633CE">
        <w:t>-L)</w:t>
      </w:r>
      <w:r>
        <w:t>, providing multi-domain coordination between the O-PNCs</w:t>
      </w:r>
      <w:r w:rsidR="00BB1E8A">
        <w:t xml:space="preserve"> and one Packet </w:t>
      </w:r>
      <w:r w:rsidR="000633CE">
        <w:t>MDSC-L</w:t>
      </w:r>
      <w:r w:rsidR="00BB1E8A">
        <w:t>, providing multi</w:t>
      </w:r>
      <w:r w:rsidR="00BB1E8A">
        <w:noBreakHyphen/>
        <w:t xml:space="preserve">domain coordination </w:t>
      </w:r>
      <w:r w:rsidR="00F13CC9">
        <w:t xml:space="preserve">between </w:t>
      </w:r>
      <w:r w:rsidR="00BB1E8A">
        <w:t>the P-PNCs (see for example Figure 9 of [RFC8453]</w:t>
      </w:r>
      <w:r w:rsidR="000636A7">
        <w:t>)</w:t>
      </w:r>
      <w:r>
        <w:t>.</w:t>
      </w:r>
    </w:p>
    <w:p w14:paraId="1C6E939F" w14:textId="5B8C2843" w:rsidR="00AC1304" w:rsidRDefault="00AC1304" w:rsidP="0079123C">
      <w:pPr>
        <w:pStyle w:val="ListParagraph"/>
        <w:numPr>
          <w:ilvl w:val="0"/>
          <w:numId w:val="21"/>
        </w:numPr>
      </w:pPr>
      <w:r>
        <w:t>Another implementation can also choose to combine the MDSC and the P-PNC</w:t>
      </w:r>
      <w:r w:rsidR="00F4157B">
        <w:t xml:space="preserve"> function</w:t>
      </w:r>
      <w:r>
        <w:t>s.</w:t>
      </w:r>
    </w:p>
    <w:p w14:paraId="0A524292" w14:textId="0B14EF48" w:rsidR="00506D73" w:rsidRDefault="008A1DE1" w:rsidP="005640C6">
      <w:r>
        <w:t>In</w:t>
      </w:r>
      <w:r w:rsidR="00FF1F8E" w:rsidRPr="00FA387D">
        <w:t xml:space="preserve"> </w:t>
      </w:r>
      <w:r w:rsidR="003C212D" w:rsidRPr="00FA387D">
        <w:t xml:space="preserve">the </w:t>
      </w:r>
      <w:r w:rsidR="00FF1F8E" w:rsidRPr="00FA387D">
        <w:t xml:space="preserve">current </w:t>
      </w:r>
      <w:r w:rsidR="00A43492" w:rsidRPr="00FA387D">
        <w:t>service</w:t>
      </w:r>
      <w:r w:rsidR="00FF1F8E" w:rsidRPr="00FA387D">
        <w:t xml:space="preserve"> provider’s network deployments</w:t>
      </w:r>
      <w:r w:rsidR="00E26B56" w:rsidRPr="00FA387D">
        <w:t xml:space="preserve">, </w:t>
      </w:r>
      <w:r w:rsidR="00FF1F8E" w:rsidRPr="00FA387D">
        <w:t xml:space="preserve">at the </w:t>
      </w:r>
      <w:r w:rsidR="00E26B56" w:rsidRPr="00FA387D">
        <w:t>North Bound of the MDSC, instead of a CNC, typically</w:t>
      </w:r>
      <w:r w:rsidR="00D34DA7">
        <w:t>,</w:t>
      </w:r>
      <w:r w:rsidR="00E26B56" w:rsidRPr="00FA387D">
        <w:t xml:space="preserve"> </w:t>
      </w:r>
      <w:r w:rsidR="00FF1F8E" w:rsidRPr="00FA387D">
        <w:t xml:space="preserve">there is </w:t>
      </w:r>
      <w:r w:rsidR="00E26B56" w:rsidRPr="00FA387D">
        <w:t>an OSS/Orchestration layer</w:t>
      </w:r>
      <w:r w:rsidR="00506D73" w:rsidRPr="00FA387D">
        <w:t xml:space="preserve">. </w:t>
      </w:r>
      <w:r w:rsidR="00AC1304" w:rsidRPr="00FA387D">
        <w:t xml:space="preserve">In this case, the MDSC would implement only the Network Orchestration functions, as </w:t>
      </w:r>
      <w:r w:rsidR="00992DA2" w:rsidRPr="00FA387D">
        <w:t xml:space="preserve">in [RFC8309] </w:t>
      </w:r>
      <w:r w:rsidR="00AC1304" w:rsidRPr="00FA387D">
        <w:t>described in point 2 above</w:t>
      </w:r>
      <w:r w:rsidR="00AC1304" w:rsidRPr="00FE4A8F">
        <w:t>.</w:t>
      </w:r>
      <w:r w:rsidR="00992DA2" w:rsidRPr="00FA387D">
        <w:t xml:space="preserve"> </w:t>
      </w:r>
      <w:r w:rsidRPr="000A43A6">
        <w:t>Therefore</w:t>
      </w:r>
      <w:r w:rsidR="00992DA2" w:rsidRPr="000A43A6">
        <w:t xml:space="preserve">, the MDSC </w:t>
      </w:r>
      <w:r w:rsidR="00D34DA7">
        <w:t>deals</w:t>
      </w:r>
      <w:r w:rsidR="00992DA2" w:rsidRPr="000A43A6">
        <w:t xml:space="preserve"> with the network services requests received from the OSS/Orchestration layer</w:t>
      </w:r>
      <w:r w:rsidR="00992DA2">
        <w:t>.</w:t>
      </w:r>
    </w:p>
    <w:p w14:paraId="6278CDAC" w14:textId="69292958" w:rsidR="006058DB" w:rsidRPr="00E62FD5" w:rsidRDefault="006058DB" w:rsidP="005640C6">
      <w:r w:rsidRPr="000A43A6">
        <w:t>The</w:t>
      </w:r>
      <w:r w:rsidR="00506D73" w:rsidRPr="000A43A6">
        <w:t xml:space="preserve"> </w:t>
      </w:r>
      <w:r w:rsidR="00FF1F8E" w:rsidRPr="000A43A6">
        <w:t xml:space="preserve">functionality of the </w:t>
      </w:r>
      <w:r w:rsidR="00506D73" w:rsidRPr="000A43A6">
        <w:t xml:space="preserve">OSS/Orchestration layer </w:t>
      </w:r>
      <w:r w:rsidR="00FF1F8E" w:rsidRPr="000A43A6">
        <w:t>a</w:t>
      </w:r>
      <w:r w:rsidR="00897F21" w:rsidRPr="000A43A6">
        <w:t>nd</w:t>
      </w:r>
      <w:r w:rsidR="00FF1F8E" w:rsidRPr="000A43A6">
        <w:t xml:space="preserve"> the interface toward the MDSC are usually operator-specific and outside </w:t>
      </w:r>
      <w:r w:rsidR="00506D73" w:rsidRPr="000A43A6">
        <w:t>the scope of this draft</w:t>
      </w:r>
      <w:r w:rsidR="00CA15B9" w:rsidRPr="000A43A6">
        <w:t>.</w:t>
      </w:r>
      <w:r w:rsidR="00FF1F8E" w:rsidRPr="000A43A6">
        <w:t xml:space="preserve"> </w:t>
      </w:r>
      <w:r w:rsidR="00ED4616" w:rsidRPr="000A43A6">
        <w:t>Therefore</w:t>
      </w:r>
      <w:r w:rsidR="00897F21" w:rsidRPr="000A43A6">
        <w:t xml:space="preserve">, this </w:t>
      </w:r>
      <w:r w:rsidR="00FF1F8E" w:rsidRPr="000A43A6">
        <w:t xml:space="preserve">document assumes that the OSS/Orchestrator requests </w:t>
      </w:r>
      <w:r w:rsidR="00B0748C">
        <w:t xml:space="preserve">the </w:t>
      </w:r>
      <w:r w:rsidR="00FF1F8E" w:rsidRPr="000A43A6">
        <w:t>MDSC to set</w:t>
      </w:r>
      <w:r w:rsidR="00897F21" w:rsidRPr="000A43A6">
        <w:t xml:space="preserve"> </w:t>
      </w:r>
      <w:r w:rsidR="00FF1F8E" w:rsidRPr="000A43A6">
        <w:t>up L2/L3</w:t>
      </w:r>
      <w:r w:rsidR="008A1DE1" w:rsidRPr="000A43A6">
        <w:t xml:space="preserve"> </w:t>
      </w:r>
      <w:r w:rsidR="00FF1F8E" w:rsidRPr="000A43A6">
        <w:t xml:space="preserve">VPN </w:t>
      </w:r>
      <w:r w:rsidR="008A1DE1" w:rsidRPr="000A43A6">
        <w:t xml:space="preserve">network </w:t>
      </w:r>
      <w:r w:rsidR="00FF1F8E" w:rsidRPr="000A43A6">
        <w:t xml:space="preserve">services through mechanisms </w:t>
      </w:r>
      <w:r w:rsidR="00D34DA7">
        <w:t>outside this document's scope</w:t>
      </w:r>
      <w:r w:rsidR="00FF1F8E" w:rsidRPr="000A43A6">
        <w:t>.</w:t>
      </w:r>
    </w:p>
    <w:p w14:paraId="4F773A4B" w14:textId="515DC180" w:rsidR="00205F44" w:rsidRPr="00E62FD5" w:rsidRDefault="006058DB" w:rsidP="005640C6">
      <w:r w:rsidRPr="00E62FD5">
        <w:t xml:space="preserve">There are two </w:t>
      </w:r>
      <w:r w:rsidR="00897F21">
        <w:t>prominent</w:t>
      </w:r>
      <w:r w:rsidR="00897F21" w:rsidRPr="00E62FD5">
        <w:t xml:space="preserve"> </w:t>
      </w:r>
      <w:r w:rsidR="00A07655">
        <w:t>workflow cases</w:t>
      </w:r>
      <w:r w:rsidR="00A07655" w:rsidRPr="00E62FD5">
        <w:t xml:space="preserve"> </w:t>
      </w:r>
      <w:r w:rsidR="00762554">
        <w:t>when</w:t>
      </w:r>
      <w:r w:rsidR="00762554" w:rsidRPr="00E62FD5">
        <w:t xml:space="preserve"> </w:t>
      </w:r>
      <w:r w:rsidR="00B0748C">
        <w:t xml:space="preserve">the </w:t>
      </w:r>
      <w:r w:rsidR="009A5463" w:rsidRPr="00E62FD5">
        <w:t>MDSC</w:t>
      </w:r>
      <w:r w:rsidR="00205F44" w:rsidRPr="00E62FD5">
        <w:t xml:space="preserve"> </w:t>
      </w:r>
      <w:r w:rsidR="00A07655">
        <w:t xml:space="preserve">multi-layer </w:t>
      </w:r>
      <w:r w:rsidR="00205F44" w:rsidRPr="00E62FD5">
        <w:t xml:space="preserve">coordination </w:t>
      </w:r>
      <w:r w:rsidR="00762554">
        <w:t>is initiated</w:t>
      </w:r>
      <w:r w:rsidR="00205F44" w:rsidRPr="00E62FD5">
        <w:t>:</w:t>
      </w:r>
    </w:p>
    <w:p w14:paraId="2C041DEC" w14:textId="5E987555" w:rsidR="00506D73" w:rsidRPr="000A43A6" w:rsidRDefault="00762554" w:rsidP="006C1ECF">
      <w:pPr>
        <w:pStyle w:val="RFCListBullet"/>
      </w:pPr>
      <w:r w:rsidRPr="000A43A6">
        <w:t>Initiated by request</w:t>
      </w:r>
      <w:r w:rsidR="00CA15B9" w:rsidRPr="000A43A6">
        <w:t xml:space="preserve"> </w:t>
      </w:r>
      <w:r w:rsidR="009A5463" w:rsidRPr="000A43A6">
        <w:t xml:space="preserve">from the OSS/Orchestration layer </w:t>
      </w:r>
      <w:r w:rsidRPr="000A43A6">
        <w:t>to setup L2/L3</w:t>
      </w:r>
      <w:r w:rsidR="008A1DE1" w:rsidRPr="000A43A6">
        <w:t xml:space="preserve"> </w:t>
      </w:r>
      <w:r w:rsidRPr="000A43A6">
        <w:t xml:space="preserve">VPN </w:t>
      </w:r>
      <w:r w:rsidR="00A07655" w:rsidRPr="000A43A6">
        <w:t xml:space="preserve">network </w:t>
      </w:r>
      <w:r w:rsidRPr="000A43A6">
        <w:t xml:space="preserve">services </w:t>
      </w:r>
      <w:r w:rsidR="009A5463" w:rsidRPr="000A43A6">
        <w:t>that</w:t>
      </w:r>
      <w:r w:rsidR="00CA15B9" w:rsidRPr="000A43A6">
        <w:t xml:space="preserve"> </w:t>
      </w:r>
      <w:r w:rsidRPr="000A43A6">
        <w:t xml:space="preserve">require </w:t>
      </w:r>
      <w:r w:rsidR="00CA15B9" w:rsidRPr="000A43A6">
        <w:t>multi-layer/multi-</w:t>
      </w:r>
      <w:r w:rsidR="009A5463" w:rsidRPr="000A43A6">
        <w:t>domain</w:t>
      </w:r>
      <w:r w:rsidR="00CA15B9" w:rsidRPr="000A43A6">
        <w:t xml:space="preserve"> coordination</w:t>
      </w:r>
      <w:r w:rsidR="00897F21" w:rsidRPr="000A43A6">
        <w:t>;</w:t>
      </w:r>
    </w:p>
    <w:p w14:paraId="34FCB5EF" w14:textId="47DD3646" w:rsidR="00205F44" w:rsidRPr="000A43A6" w:rsidRDefault="00D34DA7" w:rsidP="006C1ECF">
      <w:pPr>
        <w:pStyle w:val="RFCListBullet"/>
      </w:pPr>
      <w:r>
        <w:t>The MDSC initiates them</w:t>
      </w:r>
      <w:r w:rsidR="009A5463" w:rsidRPr="00E62FD5">
        <w:t xml:space="preserve"> </w:t>
      </w:r>
      <w:r w:rsidR="00762554">
        <w:t xml:space="preserve">to perform </w:t>
      </w:r>
      <w:r w:rsidR="009A5463" w:rsidRPr="00E62FD5">
        <w:t xml:space="preserve">multi-layer/multi-domain optimizations </w:t>
      </w:r>
      <w:r w:rsidR="00205F44" w:rsidRPr="00E62FD5">
        <w:t>and/</w:t>
      </w:r>
      <w:r w:rsidR="009A5463" w:rsidRPr="00E62FD5">
        <w:t xml:space="preserve">or maintenance </w:t>
      </w:r>
      <w:r w:rsidR="00DD2CDC">
        <w:t>activities</w:t>
      </w:r>
      <w:r w:rsidR="00205F44" w:rsidRPr="00E62FD5">
        <w:t xml:space="preserve"> (e.g. rerouting LSPs with their associated services when putting a </w:t>
      </w:r>
      <w:r w:rsidR="00E62FD5">
        <w:t xml:space="preserve">resource, like a </w:t>
      </w:r>
      <w:r w:rsidR="00205F44" w:rsidRPr="00E62FD5">
        <w:t>fibre</w:t>
      </w:r>
      <w:r w:rsidR="00E62FD5">
        <w:t>,</w:t>
      </w:r>
      <w:r w:rsidR="00205F44" w:rsidRPr="00E62FD5">
        <w:t xml:space="preserve"> in maintenance </w:t>
      </w:r>
      <w:r w:rsidR="000B2898" w:rsidRPr="00E62FD5">
        <w:t>mode during a maintenance</w:t>
      </w:r>
      <w:r w:rsidR="00DD2CDC">
        <w:t xml:space="preserve"> </w:t>
      </w:r>
      <w:r w:rsidR="000B2898" w:rsidRPr="00E62FD5">
        <w:t>window</w:t>
      </w:r>
      <w:r w:rsidR="00205F44" w:rsidRPr="00E62FD5">
        <w:t>)</w:t>
      </w:r>
      <w:r w:rsidR="000B2898" w:rsidRPr="00E62FD5">
        <w:t xml:space="preserve">. </w:t>
      </w:r>
      <w:r w:rsidR="00DD2CDC" w:rsidRPr="000A43A6">
        <w:t>Unlike</w:t>
      </w:r>
      <w:r w:rsidR="00205F44" w:rsidRPr="000A43A6">
        <w:t> service fulfilment, the</w:t>
      </w:r>
      <w:r w:rsidR="00DD2CDC" w:rsidRPr="000A43A6">
        <w:t>se</w:t>
      </w:r>
      <w:r w:rsidR="00205F44" w:rsidRPr="000A43A6">
        <w:t xml:space="preserve"> workflows are not related to a </w:t>
      </w:r>
      <w:r w:rsidR="00A07655" w:rsidRPr="000A43A6">
        <w:t xml:space="preserve">network </w:t>
      </w:r>
      <w:r w:rsidR="00205F44" w:rsidRPr="000A43A6">
        <w:t>service provisioning request received from the </w:t>
      </w:r>
      <w:r w:rsidR="000B2898" w:rsidRPr="000A43A6">
        <w:t>OSS/O</w:t>
      </w:r>
      <w:r w:rsidR="00205F44" w:rsidRPr="000A43A6">
        <w:t>rchestration layer.</w:t>
      </w:r>
    </w:p>
    <w:p w14:paraId="5C1CED03" w14:textId="04D37410" w:rsidR="000664D9" w:rsidRPr="00885267" w:rsidRDefault="000664D9" w:rsidP="00E3671A">
      <w:r>
        <w:t>The latter workflow cases are outside the scope of this document.</w:t>
      </w:r>
    </w:p>
    <w:p w14:paraId="5DDC6B70" w14:textId="79BDB3CE" w:rsidR="000B2898" w:rsidRDefault="000A43A6" w:rsidP="000B2898">
      <w:r>
        <w:t xml:space="preserve">This document </w:t>
      </w:r>
      <w:r w:rsidR="000664D9">
        <w:t xml:space="preserve">analyses the use </w:t>
      </w:r>
      <w:r>
        <w:t xml:space="preserve">cases where multi-layer coordination is triggered by a network service request </w:t>
      </w:r>
      <w:r w:rsidR="000664D9">
        <w:t xml:space="preserve">received </w:t>
      </w:r>
      <w:r>
        <w:t>from the OSS/Orchestration layer</w:t>
      </w:r>
      <w:r w:rsidR="00FD61A2">
        <w:t>.</w:t>
      </w:r>
    </w:p>
    <w:p w14:paraId="105AD798" w14:textId="72EC1402" w:rsidR="008C6AAA" w:rsidRPr="004E7492" w:rsidRDefault="003F2231" w:rsidP="00267917">
      <w:pPr>
        <w:pStyle w:val="Heading3"/>
        <w:rPr>
          <w:rFonts w:cs="Courier New"/>
          <w:bCs w:val="0"/>
          <w:szCs w:val="24"/>
        </w:rPr>
      </w:pPr>
      <w:bookmarkStart w:id="11" w:name="_Toc53130235"/>
      <w:bookmarkStart w:id="12" w:name="_Ref84892780"/>
      <w:bookmarkStart w:id="13" w:name="_Ref93943876"/>
      <w:bookmarkStart w:id="14" w:name="_Ref96638130"/>
      <w:bookmarkStart w:id="15" w:name="_Toc124323343"/>
      <w:r w:rsidRPr="004E7492">
        <w:rPr>
          <w:rFonts w:cs="Courier New"/>
          <w:bCs w:val="0"/>
          <w:szCs w:val="24"/>
        </w:rPr>
        <w:lastRenderedPageBreak/>
        <w:t xml:space="preserve">Multi-domain </w:t>
      </w:r>
      <w:r w:rsidR="00762554" w:rsidRPr="004E7492">
        <w:rPr>
          <w:rFonts w:cs="Courier New"/>
          <w:bCs w:val="0"/>
          <w:szCs w:val="24"/>
        </w:rPr>
        <w:t>L2/L3</w:t>
      </w:r>
      <w:r w:rsidR="008A1DE1" w:rsidRPr="004E7492">
        <w:rPr>
          <w:rFonts w:cs="Courier New"/>
          <w:bCs w:val="0"/>
          <w:szCs w:val="24"/>
        </w:rPr>
        <w:t xml:space="preserve"> </w:t>
      </w:r>
      <w:r w:rsidR="00762554" w:rsidRPr="004E7492">
        <w:rPr>
          <w:rFonts w:cs="Courier New"/>
          <w:bCs w:val="0"/>
          <w:szCs w:val="24"/>
        </w:rPr>
        <w:t>VPN</w:t>
      </w:r>
      <w:r w:rsidR="002C6A4A" w:rsidRPr="004E7492">
        <w:rPr>
          <w:rFonts w:cs="Courier New"/>
          <w:bCs w:val="0"/>
          <w:szCs w:val="24"/>
        </w:rPr>
        <w:t xml:space="preserve"> </w:t>
      </w:r>
      <w:r w:rsidR="00A556C5">
        <w:rPr>
          <w:rFonts w:cs="Courier New"/>
          <w:bCs w:val="0"/>
          <w:szCs w:val="24"/>
        </w:rPr>
        <w:t>N</w:t>
      </w:r>
      <w:r w:rsidR="00FA7372" w:rsidRPr="004E7492">
        <w:rPr>
          <w:rFonts w:cs="Courier New"/>
          <w:bCs w:val="0"/>
          <w:szCs w:val="24"/>
        </w:rPr>
        <w:t xml:space="preserve">etwork </w:t>
      </w:r>
      <w:r w:rsidR="00A556C5">
        <w:rPr>
          <w:rFonts w:cs="Courier New"/>
          <w:bCs w:val="0"/>
          <w:szCs w:val="24"/>
        </w:rPr>
        <w:t>S</w:t>
      </w:r>
      <w:r w:rsidR="00FA7372" w:rsidRPr="004E7492">
        <w:rPr>
          <w:rFonts w:cs="Courier New"/>
          <w:bCs w:val="0"/>
          <w:szCs w:val="24"/>
        </w:rPr>
        <w:t>ervice</w:t>
      </w:r>
      <w:r w:rsidRPr="004E7492">
        <w:rPr>
          <w:rFonts w:cs="Courier New"/>
          <w:bCs w:val="0"/>
          <w:szCs w:val="24"/>
        </w:rPr>
        <w:t>s</w:t>
      </w:r>
      <w:bookmarkEnd w:id="11"/>
      <w:bookmarkEnd w:id="12"/>
      <w:bookmarkEnd w:id="13"/>
      <w:bookmarkEnd w:id="14"/>
      <w:bookmarkEnd w:id="15"/>
    </w:p>
    <w:p w14:paraId="2396CF83" w14:textId="56A6D71E" w:rsidR="004B0663" w:rsidRDefault="004B0663" w:rsidP="004B0663">
      <w:r>
        <w:fldChar w:fldCharType="begin"/>
      </w:r>
      <w:r>
        <w:instrText xml:space="preserve"> REF _Ref93922317 \r \h </w:instrText>
      </w:r>
      <w:r w:rsidR="004E7492">
        <w:instrText xml:space="preserve"> \* MERGEFORMAT </w:instrText>
      </w:r>
      <w:r>
        <w:fldChar w:fldCharType="separate"/>
      </w:r>
      <w:r w:rsidR="00CD4B2F">
        <w:t>Figure 2</w:t>
      </w:r>
      <w:r>
        <w:fldChar w:fldCharType="end"/>
      </w:r>
      <w:r>
        <w:t xml:space="preserve"> </w:t>
      </w:r>
      <w:r w:rsidR="004006CA">
        <w:t xml:space="preserve">and </w:t>
      </w:r>
      <w:r w:rsidR="004006CA">
        <w:fldChar w:fldCharType="begin"/>
      </w:r>
      <w:r w:rsidR="004006CA">
        <w:instrText xml:space="preserve"> REF _Ref113883817 \r \h </w:instrText>
      </w:r>
      <w:r w:rsidR="004006CA">
        <w:fldChar w:fldCharType="separate"/>
      </w:r>
      <w:r w:rsidR="00CD4B2F">
        <w:t>Figure 3</w:t>
      </w:r>
      <w:r w:rsidR="004006CA">
        <w:fldChar w:fldCharType="end"/>
      </w:r>
      <w:r w:rsidR="004006CA">
        <w:t xml:space="preserve"> </w:t>
      </w:r>
      <w:r>
        <w:t xml:space="preserve">provide an example of a </w:t>
      </w:r>
      <w:r w:rsidR="00E27FB6">
        <w:t xml:space="preserve">hub &amp; spoke </w:t>
      </w:r>
      <w:r w:rsidR="003F2231">
        <w:t xml:space="preserve">multi-domain </w:t>
      </w:r>
      <w:r w:rsidR="00D15928">
        <w:t>L2/</w:t>
      </w:r>
      <w:r w:rsidRPr="000D344F">
        <w:t>L3</w:t>
      </w:r>
      <w:r w:rsidR="00D15928">
        <w:t xml:space="preserve"> </w:t>
      </w:r>
      <w:r w:rsidRPr="000D344F">
        <w:t>VPN with three PEs where the hub PE (PE13) and one spoke PE (PE14) are within the same packet domain</w:t>
      </w:r>
      <w:r w:rsidR="00D34DA7">
        <w:t>,</w:t>
      </w:r>
      <w:r w:rsidRPr="000D344F">
        <w:t xml:space="preserve"> and the other spoke PE (PE23) is within a different packet domain</w:t>
      </w:r>
      <w:r>
        <w:t>.</w:t>
      </w:r>
    </w:p>
    <w:p w14:paraId="309F2824" w14:textId="77777777" w:rsidR="004006CA" w:rsidRDefault="004006CA" w:rsidP="004006CA">
      <w:pPr>
        <w:pStyle w:val="RFCFigure"/>
      </w:pPr>
      <w:r>
        <w:t xml:space="preserve">     ------</w:t>
      </w:r>
    </w:p>
    <w:p w14:paraId="64D3B229" w14:textId="77777777" w:rsidR="004006CA" w:rsidRDefault="004006CA" w:rsidP="004006CA">
      <w:pPr>
        <w:pStyle w:val="RFCFigure"/>
      </w:pPr>
      <w:r>
        <w:t xml:space="preserve">    | CE13 |    Packet Domain 1              Packet Domain 2</w:t>
      </w:r>
    </w:p>
    <w:p w14:paraId="2866BADE" w14:textId="77777777" w:rsidR="004006CA" w:rsidRDefault="004006CA" w:rsidP="004006CA">
      <w:pPr>
        <w:pStyle w:val="RFCFigure"/>
      </w:pPr>
      <w:r>
        <w:t xml:space="preserve">     ------ ____________________            __________________</w:t>
      </w:r>
    </w:p>
    <w:p w14:paraId="081BA6AD" w14:textId="77777777" w:rsidR="004006CA" w:rsidRDefault="004006CA" w:rsidP="004006CA">
      <w:pPr>
        <w:pStyle w:val="RFCFigure"/>
      </w:pPr>
      <w:r>
        <w:t xml:space="preserve">     ( |                         )         (                  )</w:t>
      </w:r>
    </w:p>
    <w:p w14:paraId="27D5EE07" w14:textId="77777777" w:rsidR="004006CA" w:rsidRDefault="004006CA" w:rsidP="004006CA">
      <w:pPr>
        <w:pStyle w:val="RFCFigure"/>
      </w:pPr>
      <w:r>
        <w:t xml:space="preserve">    (  | PE13     P15       BR11  )       (  BR21       P24     )</w:t>
      </w:r>
    </w:p>
    <w:p w14:paraId="55193857" w14:textId="77777777" w:rsidR="004006CA" w:rsidRDefault="004006CA" w:rsidP="004006CA">
      <w:pPr>
        <w:pStyle w:val="RFCFigure"/>
      </w:pPr>
      <w:r>
        <w:t xml:space="preserve">   (   |____         ___       ____ )      ( ____      ___       )</w:t>
      </w:r>
    </w:p>
    <w:p w14:paraId="43934B7B" w14:textId="77777777" w:rsidR="004006CA" w:rsidRDefault="004006CA" w:rsidP="004006CA">
      <w:pPr>
        <w:pStyle w:val="RFCFigure"/>
      </w:pPr>
      <w:r>
        <w:t xml:space="preserve">  (    /    \ _ _ _ /   \ _ _ /    \________/    \    /   \     )</w:t>
      </w:r>
    </w:p>
    <w:p w14:paraId="04C37A6A" w14:textId="77777777" w:rsidR="004006CA" w:rsidRDefault="004006CA" w:rsidP="004006CA">
      <w:pPr>
        <w:pStyle w:val="RFCFigure"/>
      </w:pPr>
      <w:r>
        <w:t xml:space="preserve"> (     \____/       \___/     \___ /        \____/    \_ _/     )</w:t>
      </w:r>
    </w:p>
    <w:p w14:paraId="5A3BE7FB" w14:textId="77777777" w:rsidR="004006CA" w:rsidRDefault="004006CA" w:rsidP="004006CA">
      <w:pPr>
        <w:pStyle w:val="RFCFigure"/>
      </w:pPr>
      <w:r>
        <w:t>(   PE14  :\_ _               /      )  (    /  :      : \__     )</w:t>
      </w:r>
    </w:p>
    <w:p w14:paraId="473F8038" w14:textId="77777777" w:rsidR="004006CA" w:rsidRDefault="004006CA" w:rsidP="004006CA">
      <w:pPr>
        <w:pStyle w:val="RFCFigure"/>
      </w:pPr>
      <w:r>
        <w:t>(    ____  :   \__ P16    ___/      )  (  __/_             _\__  )</w:t>
      </w:r>
    </w:p>
    <w:p w14:paraId="6A26BDBB" w14:textId="77777777" w:rsidR="004006CA" w:rsidRDefault="004006CA" w:rsidP="004006CA">
      <w:pPr>
        <w:pStyle w:val="RFCFigure"/>
      </w:pPr>
      <w:r>
        <w:t xml:space="preserve"> (  /    \  :  /   \- - -/    \__________/    \ :_ _ _ :_ /    \  )</w:t>
      </w:r>
    </w:p>
    <w:p w14:paraId="6B49A385" w14:textId="77777777" w:rsidR="004006CA" w:rsidRDefault="004006CA" w:rsidP="004006CA">
      <w:pPr>
        <w:pStyle w:val="RFCFigure"/>
      </w:pPr>
      <w:r>
        <w:t xml:space="preserve"> (  \____/     \___/     \____/     )  ( \____/           \____/ )</w:t>
      </w:r>
    </w:p>
    <w:p w14:paraId="03131770" w14:textId="77777777" w:rsidR="004006CA" w:rsidRDefault="004006CA" w:rsidP="004006CA">
      <w:pPr>
        <w:pStyle w:val="RFCFigure"/>
      </w:pPr>
      <w:r>
        <w:t xml:space="preserve">   (  / :   :    :         :  BR12  )   (   :    :     :     |  )</w:t>
      </w:r>
    </w:p>
    <w:p w14:paraId="0E76C961" w14:textId="77777777" w:rsidR="004006CA" w:rsidRDefault="004006CA" w:rsidP="004006CA">
      <w:pPr>
        <w:pStyle w:val="RFCFigure"/>
      </w:pPr>
      <w:r>
        <w:t xml:space="preserve">    (/                              )   ( BR22           PE23|   )</w:t>
      </w:r>
    </w:p>
    <w:p w14:paraId="7E184FB9" w14:textId="77777777" w:rsidR="004006CA" w:rsidRDefault="004006CA" w:rsidP="004006CA">
      <w:pPr>
        <w:pStyle w:val="RFCFigure"/>
      </w:pPr>
      <w:r>
        <w:t xml:space="preserve"> ------ :   :    :         :       )      ( :     :    :     |  )</w:t>
      </w:r>
    </w:p>
    <w:p w14:paraId="05B779FA" w14:textId="77777777" w:rsidR="004006CA" w:rsidRDefault="004006CA" w:rsidP="004006CA">
      <w:pPr>
        <w:pStyle w:val="RFCFigure"/>
      </w:pPr>
      <w:r>
        <w:t>| CE14 | (__ ____ _________ _____)           (_____ ___ _ ------</w:t>
      </w:r>
    </w:p>
    <w:p w14:paraId="6ACF1268" w14:textId="77777777" w:rsidR="004006CA" w:rsidRDefault="004006CA" w:rsidP="004006CA">
      <w:pPr>
        <w:pStyle w:val="RFCFigure"/>
      </w:pPr>
      <w:r>
        <w:t xml:space="preserve"> ------ :   :    :         :                :      :   : | CE23 |</w:t>
      </w:r>
    </w:p>
    <w:p w14:paraId="25020E87" w14:textId="77777777" w:rsidR="004006CA" w:rsidRPr="005010F6" w:rsidRDefault="004006CA" w:rsidP="004006CA">
      <w:pPr>
        <w:pStyle w:val="RFCFigure"/>
        <w:rPr>
          <w:lang w:val="it-IT"/>
        </w:rPr>
      </w:pPr>
      <w:r>
        <w:t xml:space="preserve">                                                          </w:t>
      </w:r>
      <w:r w:rsidRPr="005010F6">
        <w:rPr>
          <w:lang w:val="it-IT"/>
        </w:rPr>
        <w:t>------</w:t>
      </w:r>
    </w:p>
    <w:p w14:paraId="5AF41680" w14:textId="77777777" w:rsidR="004006CA" w:rsidRPr="004006CA" w:rsidRDefault="004006CA" w:rsidP="004006CA">
      <w:pPr>
        <w:pStyle w:val="RFCFigure"/>
        <w:rPr>
          <w:lang w:val="it-IT"/>
        </w:rPr>
      </w:pPr>
      <w:r w:rsidRPr="005010F6">
        <w:rPr>
          <w:lang w:val="it-IT"/>
        </w:rPr>
        <w:t xml:space="preserve">        </w:t>
      </w:r>
      <w:r w:rsidRPr="004006CA">
        <w:rPr>
          <w:lang w:val="it-IT"/>
        </w:rPr>
        <w:t>:   :    :         :                :      :   :</w:t>
      </w:r>
    </w:p>
    <w:p w14:paraId="611014F3" w14:textId="77777777" w:rsidR="004006CA" w:rsidRPr="004006CA" w:rsidRDefault="004006CA" w:rsidP="004006CA">
      <w:pPr>
        <w:pStyle w:val="RFCFigure"/>
        <w:rPr>
          <w:lang w:val="it-IT"/>
        </w:rPr>
      </w:pPr>
      <w:r w:rsidRPr="004006CA">
        <w:rPr>
          <w:lang w:val="it-IT"/>
        </w:rPr>
        <w:t xml:space="preserve">       _ ___ ____ _________ ________         ______ ___ _______</w:t>
      </w:r>
    </w:p>
    <w:p w14:paraId="4100900F" w14:textId="77777777" w:rsidR="004006CA" w:rsidRPr="004006CA" w:rsidRDefault="004006CA" w:rsidP="004006CA">
      <w:pPr>
        <w:pStyle w:val="RFCFigure"/>
        <w:rPr>
          <w:lang w:val="it-IT"/>
        </w:rPr>
      </w:pPr>
      <w:r w:rsidRPr="004006CA">
        <w:rPr>
          <w:lang w:val="it-IT"/>
        </w:rPr>
        <w:t xml:space="preserve">      ( :   :    :         :        )       :      :   :       )</w:t>
      </w:r>
    </w:p>
    <w:p w14:paraId="4DA36ADC" w14:textId="77777777" w:rsidR="004006CA" w:rsidRPr="004006CA" w:rsidRDefault="004006CA" w:rsidP="004006CA">
      <w:pPr>
        <w:pStyle w:val="RFCFigure"/>
        <w:rPr>
          <w:lang w:val="it-IT"/>
        </w:rPr>
      </w:pPr>
      <w:r w:rsidRPr="004006CA">
        <w:rPr>
          <w:lang w:val="it-IT"/>
        </w:rPr>
        <w:t xml:space="preserve">     (      ____  :      ____        )     (      ____  .. ..   )</w:t>
      </w:r>
    </w:p>
    <w:p w14:paraId="11476AD8" w14:textId="77777777" w:rsidR="004006CA" w:rsidRPr="004006CA" w:rsidRDefault="004006CA" w:rsidP="004006CA">
      <w:pPr>
        <w:pStyle w:val="RFCFigure"/>
        <w:rPr>
          <w:lang w:val="it-IT"/>
        </w:rPr>
      </w:pPr>
      <w:r w:rsidRPr="004006CA">
        <w:rPr>
          <w:lang w:val="it-IT"/>
        </w:rPr>
        <w:t xml:space="preserve">    (   :  /    \_ _ _ _/    \ NE12   )   ( :    /    \ _    :   )</w:t>
      </w:r>
    </w:p>
    <w:p w14:paraId="7BDA89AD" w14:textId="77777777" w:rsidR="004006CA" w:rsidRPr="004006CA" w:rsidRDefault="004006CA" w:rsidP="004006CA">
      <w:pPr>
        <w:pStyle w:val="RFCFigure"/>
        <w:rPr>
          <w:lang w:val="it-IT"/>
        </w:rPr>
      </w:pPr>
      <w:r w:rsidRPr="004006CA">
        <w:rPr>
          <w:lang w:val="it-IT"/>
        </w:rPr>
        <w:t xml:space="preserve">   (  NE11 \____/ :     \____/         )  ( NE21 \____/   \     )</w:t>
      </w:r>
    </w:p>
    <w:p w14:paraId="09E0AE4F" w14:textId="77777777" w:rsidR="004006CA" w:rsidRPr="004006CA" w:rsidRDefault="004006CA" w:rsidP="004006CA">
      <w:pPr>
        <w:pStyle w:val="RFCFigure"/>
        <w:rPr>
          <w:lang w:val="it-IT"/>
        </w:rPr>
      </w:pPr>
      <w:r w:rsidRPr="004006CA">
        <w:rPr>
          <w:lang w:val="it-IT"/>
        </w:rPr>
        <w:t xml:space="preserve">   (    :  /    \    _ _ /  \          )  ( :     /        \ :   )</w:t>
      </w:r>
    </w:p>
    <w:p w14:paraId="0B8BB4F0" w14:textId="77777777" w:rsidR="004006CA" w:rsidRPr="004006CA" w:rsidRDefault="004006CA" w:rsidP="004006CA">
      <w:pPr>
        <w:pStyle w:val="RFCFigure"/>
        <w:rPr>
          <w:lang w:val="it-IT"/>
        </w:rPr>
      </w:pPr>
      <w:r w:rsidRPr="004006CA">
        <w:rPr>
          <w:lang w:val="it-IT"/>
        </w:rPr>
        <w:t xml:space="preserve">   (   ___/      \:_|        \____    )  (   .___/         _\__  )</w:t>
      </w:r>
    </w:p>
    <w:p w14:paraId="09A9236C" w14:textId="77777777" w:rsidR="004006CA" w:rsidRPr="004006CA" w:rsidRDefault="004006CA" w:rsidP="004006CA">
      <w:pPr>
        <w:pStyle w:val="RFCFigure"/>
        <w:rPr>
          <w:lang w:val="it-IT"/>
        </w:rPr>
      </w:pPr>
      <w:r w:rsidRPr="004006CA">
        <w:rPr>
          <w:lang w:val="it-IT"/>
        </w:rPr>
        <w:t xml:space="preserve">   (  /    \_ _ /    \ _ _ _ /    \   )  (   /    \ _ _ _ /    \  )</w:t>
      </w:r>
    </w:p>
    <w:p w14:paraId="38C09D9B" w14:textId="77777777" w:rsidR="004006CA" w:rsidRPr="004006CA" w:rsidRDefault="004006CA" w:rsidP="004006CA">
      <w:pPr>
        <w:pStyle w:val="RFCFigure"/>
        <w:rPr>
          <w:lang w:val="it-IT"/>
        </w:rPr>
      </w:pPr>
      <w:r w:rsidRPr="004006CA">
        <w:rPr>
          <w:lang w:val="it-IT"/>
        </w:rPr>
        <w:t xml:space="preserve">    ( \____/    \____/       \____/  )    (  \____/       \____/  )</w:t>
      </w:r>
    </w:p>
    <w:p w14:paraId="506B2610" w14:textId="77777777" w:rsidR="004006CA" w:rsidRPr="004006CA" w:rsidRDefault="004006CA" w:rsidP="004006CA">
      <w:pPr>
        <w:pStyle w:val="RFCFigure"/>
        <w:rPr>
          <w:lang w:val="it-IT"/>
        </w:rPr>
      </w:pPr>
      <w:r w:rsidRPr="004006CA">
        <w:rPr>
          <w:lang w:val="it-IT"/>
        </w:rPr>
        <w:t xml:space="preserve">     ( NE13      NE14         NE15   )     (  NE22         NE23  )</w:t>
      </w:r>
    </w:p>
    <w:p w14:paraId="39A01D16" w14:textId="77777777" w:rsidR="004006CA" w:rsidRDefault="004006CA" w:rsidP="004006CA">
      <w:pPr>
        <w:pStyle w:val="RFCFigure"/>
      </w:pPr>
      <w:r w:rsidRPr="004006CA">
        <w:rPr>
          <w:lang w:val="it-IT"/>
        </w:rPr>
        <w:t xml:space="preserve">      </w:t>
      </w:r>
      <w:r>
        <w:t>(_____________________________)       (___________________)</w:t>
      </w:r>
    </w:p>
    <w:p w14:paraId="4E88B6B3" w14:textId="77777777" w:rsidR="004006CA" w:rsidRDefault="004006CA" w:rsidP="004006CA">
      <w:pPr>
        <w:pStyle w:val="RFCFigure"/>
      </w:pPr>
    </w:p>
    <w:p w14:paraId="6DD5C578" w14:textId="77777777" w:rsidR="004006CA" w:rsidRDefault="004006CA" w:rsidP="004006CA">
      <w:pPr>
        <w:pStyle w:val="RFCFigure"/>
      </w:pPr>
      <w:r>
        <w:t xml:space="preserve">             Optical Domain 1                  Optical Domain 2</w:t>
      </w:r>
    </w:p>
    <w:p w14:paraId="3D0581A2" w14:textId="77777777" w:rsidR="004006CA" w:rsidRDefault="004006CA" w:rsidP="004006CA">
      <w:pPr>
        <w:pStyle w:val="RFCFigure"/>
      </w:pPr>
    </w:p>
    <w:p w14:paraId="174AF334" w14:textId="77777777" w:rsidR="004006CA" w:rsidRDefault="004006CA" w:rsidP="004006CA">
      <w:pPr>
        <w:pStyle w:val="RFCFigure"/>
      </w:pPr>
    </w:p>
    <w:p w14:paraId="3160D314" w14:textId="77777777" w:rsidR="004006CA" w:rsidRDefault="004006CA" w:rsidP="004006CA">
      <w:pPr>
        <w:pStyle w:val="RFCFigure"/>
      </w:pPr>
      <w:r>
        <w:t xml:space="preserve">       _____  = Inter-domain links</w:t>
      </w:r>
    </w:p>
    <w:p w14:paraId="6A8E8127" w14:textId="77777777" w:rsidR="004006CA" w:rsidRDefault="004006CA" w:rsidP="004006CA">
      <w:pPr>
        <w:pStyle w:val="RFCFigure"/>
      </w:pPr>
      <w:r>
        <w:t xml:space="preserve">       .. ..  = Cross-layer links</w:t>
      </w:r>
    </w:p>
    <w:p w14:paraId="606EF0CA" w14:textId="211B7627" w:rsidR="004006CA" w:rsidRDefault="004006CA" w:rsidP="004006CA">
      <w:pPr>
        <w:pStyle w:val="RFCFigure"/>
      </w:pPr>
      <w:r>
        <w:t xml:space="preserve">       _ _ _  = Intra-domain links</w:t>
      </w:r>
    </w:p>
    <w:p w14:paraId="24C0522B" w14:textId="77777777" w:rsidR="004B0663" w:rsidRDefault="004B0663" w:rsidP="004B0663">
      <w:pPr>
        <w:pStyle w:val="RFCFigure"/>
      </w:pPr>
    </w:p>
    <w:p w14:paraId="011D00DC" w14:textId="6CE4A0FD" w:rsidR="004B0663" w:rsidRPr="004E7492" w:rsidRDefault="00B9566D" w:rsidP="004B0663">
      <w:pPr>
        <w:pStyle w:val="Caption"/>
        <w:rPr>
          <w:bCs w:val="0"/>
          <w:szCs w:val="24"/>
        </w:rPr>
      </w:pPr>
      <w:bookmarkStart w:id="16" w:name="_Ref93922317"/>
      <w:bookmarkStart w:id="17" w:name="_Ref96638189"/>
      <w:r w:rsidRPr="004E7492">
        <w:rPr>
          <w:bCs w:val="0"/>
          <w:szCs w:val="24"/>
        </w:rPr>
        <w:t xml:space="preserve">- </w:t>
      </w:r>
      <w:r w:rsidR="004B0663" w:rsidRPr="004E7492">
        <w:rPr>
          <w:bCs w:val="0"/>
          <w:szCs w:val="24"/>
        </w:rPr>
        <w:t xml:space="preserve">Multi-domain VPN </w:t>
      </w:r>
      <w:r w:rsidR="004006CA">
        <w:rPr>
          <w:bCs w:val="0"/>
          <w:szCs w:val="24"/>
        </w:rPr>
        <w:t xml:space="preserve">topology </w:t>
      </w:r>
      <w:r w:rsidR="004B0663" w:rsidRPr="004E7492">
        <w:rPr>
          <w:bCs w:val="0"/>
          <w:szCs w:val="24"/>
        </w:rPr>
        <w:t>example</w:t>
      </w:r>
      <w:bookmarkEnd w:id="16"/>
      <w:bookmarkEnd w:id="17"/>
    </w:p>
    <w:p w14:paraId="75A2682D" w14:textId="77777777" w:rsidR="004006CA" w:rsidRDefault="004006CA" w:rsidP="004006CA">
      <w:pPr>
        <w:pStyle w:val="RFCFigure"/>
      </w:pPr>
      <w:r>
        <w:lastRenderedPageBreak/>
        <w:t xml:space="preserve">     ------</w:t>
      </w:r>
    </w:p>
    <w:p w14:paraId="728384E6" w14:textId="77777777" w:rsidR="004006CA" w:rsidRDefault="004006CA" w:rsidP="004006CA">
      <w:pPr>
        <w:pStyle w:val="RFCFigure"/>
      </w:pPr>
      <w:r>
        <w:t xml:space="preserve">    | CE13 |    Packet Domain 1              Packet Domain 2</w:t>
      </w:r>
    </w:p>
    <w:p w14:paraId="3A8E63D1" w14:textId="77777777" w:rsidR="004006CA" w:rsidRDefault="004006CA" w:rsidP="004006CA">
      <w:pPr>
        <w:pStyle w:val="RFCFigure"/>
      </w:pPr>
      <w:r>
        <w:t xml:space="preserve">     ------ ____________________            _________________</w:t>
      </w:r>
    </w:p>
    <w:p w14:paraId="039810F0" w14:textId="77777777" w:rsidR="004006CA" w:rsidRDefault="004006CA" w:rsidP="004006CA">
      <w:pPr>
        <w:pStyle w:val="RFCFigure"/>
      </w:pPr>
      <w:r>
        <w:t xml:space="preserve">     ( |                         )         (                 )</w:t>
      </w:r>
    </w:p>
    <w:p w14:paraId="7BCE69A7" w14:textId="77777777" w:rsidR="004006CA" w:rsidRDefault="004006CA" w:rsidP="004006CA">
      <w:pPr>
        <w:pStyle w:val="RFCFigure"/>
      </w:pPr>
      <w:r>
        <w:t xml:space="preserve">    (  | PE13     P15       BR11  )       (  BR21       P24    )</w:t>
      </w:r>
    </w:p>
    <w:p w14:paraId="38B81ACA" w14:textId="77777777" w:rsidR="004006CA" w:rsidRDefault="004006CA" w:rsidP="004006CA">
      <w:pPr>
        <w:pStyle w:val="RFCFigure"/>
      </w:pPr>
      <w:r>
        <w:t xml:space="preserve">   (   |____         ___       ____ )      ( ____     ___       )</w:t>
      </w:r>
    </w:p>
    <w:p w14:paraId="09E87940" w14:textId="77777777" w:rsidR="004006CA" w:rsidRDefault="004006CA" w:rsidP="004006CA">
      <w:pPr>
        <w:pStyle w:val="RFCFigure"/>
      </w:pPr>
      <w:r>
        <w:t xml:space="preserve">  (    / H  \       /   \     /    \________/..  \   / ..\ ..  )</w:t>
      </w:r>
    </w:p>
    <w:p w14:paraId="368032C4" w14:textId="77777777" w:rsidR="004006CA" w:rsidRDefault="004006CA" w:rsidP="004006CA">
      <w:pPr>
        <w:pStyle w:val="RFCFigure"/>
      </w:pPr>
      <w:r>
        <w:t xml:space="preserve"> (     \____/.....  \___/     \___ / .. .. ..___:/   \___/   : )</w:t>
      </w:r>
    </w:p>
    <w:p w14:paraId="6F284A9D" w14:textId="77777777" w:rsidR="004006CA" w:rsidRDefault="004006CA" w:rsidP="004006CA">
      <w:pPr>
        <w:pStyle w:val="RFCFigure"/>
      </w:pPr>
      <w:r>
        <w:t>(   PE14  :      :              .. .. )  (             :        )</w:t>
      </w:r>
    </w:p>
    <w:p w14:paraId="77C358D3" w14:textId="77777777" w:rsidR="004006CA" w:rsidRDefault="004006CA" w:rsidP="004006CA">
      <w:pPr>
        <w:pStyle w:val="RFCFigure"/>
      </w:pPr>
      <w:r>
        <w:t>(    ____  :    _:_ P16   ____ :     )  ( ____  :          __:_ )</w:t>
      </w:r>
    </w:p>
    <w:p w14:paraId="1C339728" w14:textId="77777777" w:rsidR="004006CA" w:rsidRDefault="004006CA" w:rsidP="004006CA">
      <w:pPr>
        <w:pStyle w:val="RFCFigure"/>
      </w:pPr>
      <w:r>
        <w:t xml:space="preserve"> (  / S  \  :  / ..\     /   ..__________/    \        :  /  S \ )</w:t>
      </w:r>
    </w:p>
    <w:p w14:paraId="023AA0CB" w14:textId="77777777" w:rsidR="004006CA" w:rsidRDefault="004006CA" w:rsidP="004006CA">
      <w:pPr>
        <w:pStyle w:val="RFCFigure"/>
      </w:pPr>
      <w:r>
        <w:t xml:space="preserve"> (  \____/     \__:/     \____/     )  ( \____/ :         \____/ )</w:t>
      </w:r>
    </w:p>
    <w:p w14:paraId="1E373542" w14:textId="77777777" w:rsidR="004006CA" w:rsidRDefault="004006CA" w:rsidP="004006CA">
      <w:pPr>
        <w:pStyle w:val="RFCFigure"/>
      </w:pPr>
      <w:r>
        <w:t xml:space="preserve">   (  / :   :     :          :BR12  )   (              :     |  )</w:t>
      </w:r>
    </w:p>
    <w:p w14:paraId="4702F095" w14:textId="77777777" w:rsidR="004006CA" w:rsidRDefault="004006CA" w:rsidP="004006CA">
      <w:pPr>
        <w:pStyle w:val="RFCFigure"/>
      </w:pPr>
      <w:r>
        <w:t xml:space="preserve">    (/  :         :                 )   ( BR22  :        PE23|   )</w:t>
      </w:r>
    </w:p>
    <w:p w14:paraId="56D4592C" w14:textId="77777777" w:rsidR="004006CA" w:rsidRDefault="004006CA" w:rsidP="004006CA">
      <w:pPr>
        <w:pStyle w:val="RFCFigure"/>
      </w:pPr>
      <w:r>
        <w:t xml:space="preserve"> ------ :   :     :          :     )      (            :     | )</w:t>
      </w:r>
    </w:p>
    <w:p w14:paraId="2B6DCD0B" w14:textId="77777777" w:rsidR="004006CA" w:rsidRDefault="004006CA" w:rsidP="004006CA">
      <w:pPr>
        <w:pStyle w:val="RFCFigure"/>
      </w:pPr>
      <w:r>
        <w:t>| CE14 |:(__ _____:__________ ___)           (__:______ __ ------</w:t>
      </w:r>
    </w:p>
    <w:p w14:paraId="2E5FF397" w14:textId="77777777" w:rsidR="004006CA" w:rsidRPr="008348C9" w:rsidRDefault="004006CA" w:rsidP="004006CA">
      <w:pPr>
        <w:pStyle w:val="RFCFigure"/>
        <w:rPr>
          <w:lang w:val="it-IT"/>
        </w:rPr>
      </w:pPr>
      <w:r>
        <w:t xml:space="preserve"> </w:t>
      </w:r>
      <w:r w:rsidRPr="008348C9">
        <w:rPr>
          <w:lang w:val="it-IT"/>
        </w:rPr>
        <w:t>------ :   :      :         :                         :  | CE23 |</w:t>
      </w:r>
    </w:p>
    <w:p w14:paraId="3210C478" w14:textId="77777777" w:rsidR="004006CA" w:rsidRPr="005010F6" w:rsidRDefault="004006CA" w:rsidP="004006CA">
      <w:pPr>
        <w:pStyle w:val="RFCFigure"/>
        <w:rPr>
          <w:lang w:val="it-IT"/>
        </w:rPr>
      </w:pPr>
      <w:r w:rsidRPr="008348C9">
        <w:rPr>
          <w:lang w:val="it-IT"/>
        </w:rPr>
        <w:t xml:space="preserve">        </w:t>
      </w:r>
      <w:r w:rsidRPr="005010F6">
        <w:rPr>
          <w:lang w:val="it-IT"/>
        </w:rPr>
        <w:t>:           :                           :          ------</w:t>
      </w:r>
    </w:p>
    <w:p w14:paraId="484DF68D" w14:textId="77777777" w:rsidR="004006CA" w:rsidRPr="004006CA" w:rsidRDefault="004006CA" w:rsidP="004006CA">
      <w:pPr>
        <w:pStyle w:val="RFCFigure"/>
        <w:rPr>
          <w:lang w:val="it-IT"/>
        </w:rPr>
      </w:pPr>
      <w:r w:rsidRPr="005010F6">
        <w:rPr>
          <w:lang w:val="it-IT"/>
        </w:rPr>
        <w:t xml:space="preserve">        </w:t>
      </w:r>
      <w:r w:rsidRPr="004006CA">
        <w:rPr>
          <w:lang w:val="it-IT"/>
        </w:rPr>
        <w:t>:   :       :        :                         :</w:t>
      </w:r>
    </w:p>
    <w:p w14:paraId="71F85995" w14:textId="77777777" w:rsidR="004006CA" w:rsidRPr="004006CA" w:rsidRDefault="004006CA" w:rsidP="004006CA">
      <w:pPr>
        <w:pStyle w:val="RFCFigure"/>
        <w:rPr>
          <w:lang w:val="it-IT"/>
        </w:rPr>
      </w:pPr>
      <w:r w:rsidRPr="004006CA">
        <w:rPr>
          <w:lang w:val="it-IT"/>
        </w:rPr>
        <w:t xml:space="preserve">       _:___________:________ ______         ___:______ _______</w:t>
      </w:r>
    </w:p>
    <w:p w14:paraId="5F91AB94" w14:textId="77777777" w:rsidR="004006CA" w:rsidRPr="004006CA" w:rsidRDefault="004006CA" w:rsidP="004006CA">
      <w:pPr>
        <w:pStyle w:val="RFCFigure"/>
        <w:rPr>
          <w:lang w:val="it-IT"/>
        </w:rPr>
      </w:pPr>
      <w:r w:rsidRPr="004006CA">
        <w:rPr>
          <w:lang w:val="it-IT"/>
        </w:rPr>
        <w:t xml:space="preserve">      ( :   :       :        :      )       (          : .. .. )</w:t>
      </w:r>
    </w:p>
    <w:p w14:paraId="72702FBE" w14:textId="77777777" w:rsidR="004006CA" w:rsidRPr="004006CA" w:rsidRDefault="004006CA" w:rsidP="004006CA">
      <w:pPr>
        <w:pStyle w:val="RFCFigure"/>
        <w:rPr>
          <w:lang w:val="it-IT"/>
        </w:rPr>
      </w:pPr>
      <w:r w:rsidRPr="004006CA">
        <w:rPr>
          <w:lang w:val="it-IT"/>
        </w:rPr>
        <w:t xml:space="preserve">     (  :   ____    :    ____        )     (     :____          )</w:t>
      </w:r>
    </w:p>
    <w:p w14:paraId="54E48A34" w14:textId="77777777" w:rsidR="004006CA" w:rsidRPr="004006CA" w:rsidRDefault="004006CA" w:rsidP="004006CA">
      <w:pPr>
        <w:pStyle w:val="RFCFigure"/>
        <w:rPr>
          <w:lang w:val="it-IT"/>
        </w:rPr>
      </w:pPr>
      <w:r w:rsidRPr="004006CA">
        <w:rPr>
          <w:lang w:val="it-IT"/>
        </w:rPr>
        <w:t xml:space="preserve">    (   :  / .. \.. : ../ .. \ NE12   )   (      /..  \      :   )</w:t>
      </w:r>
    </w:p>
    <w:p w14:paraId="5E96C23B" w14:textId="77777777" w:rsidR="004006CA" w:rsidRPr="004006CA" w:rsidRDefault="004006CA" w:rsidP="004006CA">
      <w:pPr>
        <w:pStyle w:val="RFCFigure"/>
        <w:rPr>
          <w:lang w:val="it-IT"/>
        </w:rPr>
      </w:pPr>
      <w:r w:rsidRPr="004006CA">
        <w:rPr>
          <w:lang w:val="it-IT"/>
        </w:rPr>
        <w:t xml:space="preserve">   (  NE11 \____/   :   \____/         )  ( NE21 \__:_/          )</w:t>
      </w:r>
    </w:p>
    <w:p w14:paraId="58A64D5D" w14:textId="77777777" w:rsidR="004006CA" w:rsidRPr="004006CA" w:rsidRDefault="004006CA" w:rsidP="004006CA">
      <w:pPr>
        <w:pStyle w:val="RFCFigure"/>
        <w:rPr>
          <w:lang w:val="it-IT"/>
        </w:rPr>
      </w:pPr>
      <w:r w:rsidRPr="004006CA">
        <w:rPr>
          <w:lang w:val="it-IT"/>
        </w:rPr>
        <w:t xml:space="preserve">   (    :           :                  )  (                  :  )</w:t>
      </w:r>
    </w:p>
    <w:p w14:paraId="7EF2D341" w14:textId="77777777" w:rsidR="004006CA" w:rsidRPr="004006CA" w:rsidRDefault="004006CA" w:rsidP="004006CA">
      <w:pPr>
        <w:pStyle w:val="RFCFigure"/>
        <w:rPr>
          <w:lang w:val="it-IT"/>
        </w:rPr>
      </w:pPr>
      <w:r w:rsidRPr="004006CA">
        <w:rPr>
          <w:lang w:val="it-IT"/>
        </w:rPr>
        <w:t xml:space="preserve">   (   _:__      ___:         ____    )  (    ____  : ..  ____  )</w:t>
      </w:r>
    </w:p>
    <w:p w14:paraId="449F6916" w14:textId="77777777" w:rsidR="004006CA" w:rsidRPr="004006CA" w:rsidRDefault="004006CA" w:rsidP="004006CA">
      <w:pPr>
        <w:pStyle w:val="RFCFigure"/>
        <w:rPr>
          <w:lang w:val="it-IT"/>
        </w:rPr>
      </w:pPr>
      <w:r w:rsidRPr="004006CA">
        <w:rPr>
          <w:lang w:val="it-IT"/>
        </w:rPr>
        <w:t xml:space="preserve">   (  / :..\..../...:\       /    \   )  (   /    \      /.. :\  )</w:t>
      </w:r>
    </w:p>
    <w:p w14:paraId="328F503A" w14:textId="77777777" w:rsidR="004006CA" w:rsidRPr="004006CA" w:rsidRDefault="004006CA" w:rsidP="004006CA">
      <w:pPr>
        <w:pStyle w:val="RFCFigure"/>
        <w:rPr>
          <w:lang w:val="it-IT"/>
        </w:rPr>
      </w:pPr>
      <w:r w:rsidRPr="004006CA">
        <w:rPr>
          <w:lang w:val="it-IT"/>
        </w:rPr>
        <w:t xml:space="preserve">    ( \____/    \____/       \____/  )    (  \____/      \____/  )</w:t>
      </w:r>
    </w:p>
    <w:p w14:paraId="3F0595BD" w14:textId="77777777" w:rsidR="004006CA" w:rsidRPr="004006CA" w:rsidRDefault="004006CA" w:rsidP="004006CA">
      <w:pPr>
        <w:pStyle w:val="RFCFigure"/>
        <w:rPr>
          <w:lang w:val="it-IT"/>
        </w:rPr>
      </w:pPr>
      <w:r w:rsidRPr="004006CA">
        <w:rPr>
          <w:lang w:val="it-IT"/>
        </w:rPr>
        <w:t xml:space="preserve">     ( NE13      NE14         NE15   )     (  NE22        NE23  )</w:t>
      </w:r>
    </w:p>
    <w:p w14:paraId="544E573D" w14:textId="77777777" w:rsidR="004006CA" w:rsidRDefault="004006CA" w:rsidP="004006CA">
      <w:pPr>
        <w:pStyle w:val="RFCFigure"/>
      </w:pPr>
      <w:r w:rsidRPr="004006CA">
        <w:rPr>
          <w:lang w:val="it-IT"/>
        </w:rPr>
        <w:t xml:space="preserve">      </w:t>
      </w:r>
      <w:r>
        <w:t>(_____________________________)       (__________________)</w:t>
      </w:r>
    </w:p>
    <w:p w14:paraId="5C75A85C" w14:textId="77777777" w:rsidR="004006CA" w:rsidRDefault="004006CA" w:rsidP="004006CA">
      <w:pPr>
        <w:pStyle w:val="RFCFigure"/>
      </w:pPr>
    </w:p>
    <w:p w14:paraId="28C8AC29" w14:textId="77777777" w:rsidR="004006CA" w:rsidRDefault="004006CA" w:rsidP="004006CA">
      <w:pPr>
        <w:pStyle w:val="RFCFigure"/>
      </w:pPr>
      <w:r>
        <w:t xml:space="preserve">             Optical Domain 1                  Optical Domain 2</w:t>
      </w:r>
    </w:p>
    <w:p w14:paraId="35817976" w14:textId="77777777" w:rsidR="004006CA" w:rsidRDefault="004006CA" w:rsidP="004006CA">
      <w:pPr>
        <w:pStyle w:val="RFCFigure"/>
      </w:pPr>
    </w:p>
    <w:p w14:paraId="431D722B" w14:textId="77777777" w:rsidR="004006CA" w:rsidRDefault="004006CA" w:rsidP="004006CA">
      <w:pPr>
        <w:pStyle w:val="RFCFigure"/>
      </w:pPr>
    </w:p>
    <w:p w14:paraId="5BB1AE57" w14:textId="77777777" w:rsidR="004006CA" w:rsidRDefault="004006CA" w:rsidP="004006CA">
      <w:pPr>
        <w:pStyle w:val="RFCFigure"/>
      </w:pPr>
      <w:r>
        <w:t xml:space="preserve">        H / S = Hub VRF / Spoke VRF</w:t>
      </w:r>
    </w:p>
    <w:p w14:paraId="4A7A2DD3" w14:textId="77777777" w:rsidR="004006CA" w:rsidRDefault="004006CA" w:rsidP="004006CA">
      <w:pPr>
        <w:pStyle w:val="RFCFigure"/>
      </w:pPr>
    </w:p>
    <w:p w14:paraId="4C3CD8E9" w14:textId="77777777" w:rsidR="004006CA" w:rsidRPr="004006CA" w:rsidRDefault="004006CA" w:rsidP="004006CA">
      <w:pPr>
        <w:pStyle w:val="RFCFigure"/>
        <w:rPr>
          <w:lang w:val="it-IT"/>
        </w:rPr>
      </w:pPr>
      <w:r>
        <w:t xml:space="preserve">       </w:t>
      </w:r>
      <w:r w:rsidRPr="004006CA">
        <w:rPr>
          <w:lang w:val="it-IT"/>
        </w:rPr>
        <w:t>.....  = Intra-domain TE Path 1 {PE13, P16, NE14, NE13, PE14}</w:t>
      </w:r>
    </w:p>
    <w:p w14:paraId="555A33A4" w14:textId="77777777" w:rsidR="004006CA" w:rsidRPr="004006CA" w:rsidRDefault="004006CA" w:rsidP="004006CA">
      <w:pPr>
        <w:pStyle w:val="RFCFigure"/>
        <w:rPr>
          <w:lang w:val="it-IT"/>
        </w:rPr>
      </w:pPr>
      <w:r w:rsidRPr="004006CA">
        <w:rPr>
          <w:lang w:val="it-IT"/>
        </w:rPr>
        <w:t xml:space="preserve">       .. ..  = Inter-domain TE Path 2 {PE13, NE11, NE12, BR12, </w:t>
      </w:r>
    </w:p>
    <w:p w14:paraId="2D8EAB82" w14:textId="007C01FC" w:rsidR="004006CA" w:rsidRPr="004006CA" w:rsidRDefault="004006CA" w:rsidP="004006CA">
      <w:pPr>
        <w:pStyle w:val="RFCFigure"/>
        <w:rPr>
          <w:lang w:val="it-IT"/>
        </w:rPr>
      </w:pPr>
      <w:r w:rsidRPr="004006CA">
        <w:rPr>
          <w:lang w:val="it-IT"/>
        </w:rPr>
        <w:t xml:space="preserve">                BR11, BR21, NE21, NE23, P24, PE23}</w:t>
      </w:r>
    </w:p>
    <w:p w14:paraId="59F06A8A" w14:textId="2A486EA4" w:rsidR="004006CA" w:rsidRPr="00550F4C" w:rsidRDefault="004006CA" w:rsidP="004006CA">
      <w:pPr>
        <w:pStyle w:val="RFCFigure"/>
        <w:rPr>
          <w:lang w:val="it-IT"/>
        </w:rPr>
      </w:pPr>
    </w:p>
    <w:p w14:paraId="001E97F0" w14:textId="0782087A" w:rsidR="004006CA" w:rsidRPr="004E7492" w:rsidRDefault="004006CA" w:rsidP="004006CA">
      <w:pPr>
        <w:pStyle w:val="Caption"/>
        <w:rPr>
          <w:bCs w:val="0"/>
          <w:szCs w:val="24"/>
        </w:rPr>
      </w:pPr>
      <w:bookmarkStart w:id="18" w:name="_Ref113883817"/>
      <w:r w:rsidRPr="004E7492">
        <w:rPr>
          <w:bCs w:val="0"/>
          <w:szCs w:val="24"/>
        </w:rPr>
        <w:t xml:space="preserve">- Multi-domain VPN </w:t>
      </w:r>
      <w:r>
        <w:rPr>
          <w:bCs w:val="0"/>
          <w:szCs w:val="24"/>
        </w:rPr>
        <w:t xml:space="preserve">TE paths </w:t>
      </w:r>
      <w:r w:rsidRPr="004E7492">
        <w:rPr>
          <w:bCs w:val="0"/>
          <w:szCs w:val="24"/>
        </w:rPr>
        <w:t>example</w:t>
      </w:r>
      <w:bookmarkEnd w:id="18"/>
    </w:p>
    <w:p w14:paraId="2312E053" w14:textId="537D932D" w:rsidR="00176017" w:rsidRPr="00B9566D" w:rsidRDefault="00176017" w:rsidP="00176017">
      <w:r w:rsidRPr="00B9566D">
        <w:t>There are many options to implement multi</w:t>
      </w:r>
      <w:r w:rsidRPr="00B9566D">
        <w:noBreakHyphen/>
        <w:t>domain L2/L3 VPNs, including:</w:t>
      </w:r>
    </w:p>
    <w:p w14:paraId="26348DAC" w14:textId="5CE1E984" w:rsidR="00176017" w:rsidRPr="00B9566D" w:rsidRDefault="00176017" w:rsidP="0079123C">
      <w:pPr>
        <w:pStyle w:val="ListParagraph"/>
        <w:numPr>
          <w:ilvl w:val="0"/>
          <w:numId w:val="24"/>
        </w:numPr>
      </w:pPr>
      <w:r w:rsidRPr="00B9566D">
        <w:t>BGP-LU (</w:t>
      </w:r>
      <w:r w:rsidR="00B41615">
        <w:t>[RFC8277]</w:t>
      </w:r>
      <w:r w:rsidRPr="00B9566D">
        <w:t>)</w:t>
      </w:r>
    </w:p>
    <w:p w14:paraId="492BB7D5" w14:textId="77777777" w:rsidR="00176017" w:rsidRPr="00B9566D" w:rsidRDefault="00176017" w:rsidP="0079123C">
      <w:pPr>
        <w:pStyle w:val="ListParagraph"/>
        <w:numPr>
          <w:ilvl w:val="0"/>
          <w:numId w:val="24"/>
        </w:numPr>
      </w:pPr>
      <w:r w:rsidRPr="00B9566D">
        <w:lastRenderedPageBreak/>
        <w:t>Inter-domain RSVP-TE</w:t>
      </w:r>
    </w:p>
    <w:p w14:paraId="2D3830A2" w14:textId="77777777" w:rsidR="00176017" w:rsidRPr="00B9566D" w:rsidRDefault="00176017" w:rsidP="0079123C">
      <w:pPr>
        <w:pStyle w:val="ListParagraph"/>
        <w:numPr>
          <w:ilvl w:val="0"/>
          <w:numId w:val="24"/>
        </w:numPr>
      </w:pPr>
      <w:r w:rsidRPr="00B9566D">
        <w:t>Inter-domain SR-TE</w:t>
      </w:r>
    </w:p>
    <w:p w14:paraId="5FAE90EA" w14:textId="466F586C" w:rsidR="00176017" w:rsidRPr="00B9566D" w:rsidRDefault="00176017" w:rsidP="00176017">
      <w:r w:rsidRPr="00B9566D">
        <w:t xml:space="preserve">This </w:t>
      </w:r>
      <w:r w:rsidR="004B0663" w:rsidRPr="00B9566D">
        <w:t>document</w:t>
      </w:r>
      <w:r w:rsidRPr="00B9566D">
        <w:t xml:space="preserve"> </w:t>
      </w:r>
      <w:r w:rsidR="00D34DA7">
        <w:t>analyses</w:t>
      </w:r>
      <w:r w:rsidRPr="00B9566D">
        <w:t xml:space="preserve"> the inter</w:t>
      </w:r>
      <w:r w:rsidRPr="00B9566D">
        <w:noBreakHyphen/>
        <w:t xml:space="preserve">domain </w:t>
      </w:r>
      <w:r w:rsidR="00176338">
        <w:t>TE</w:t>
      </w:r>
      <w:r w:rsidRPr="00B9566D">
        <w:t xml:space="preserve"> option</w:t>
      </w:r>
      <w:r w:rsidR="00176338">
        <w:t>s</w:t>
      </w:r>
      <w:r w:rsidR="00150941">
        <w:t xml:space="preserve"> </w:t>
      </w:r>
      <w:r w:rsidR="00622ACB">
        <w:t>for which the TE tunnel model, defined in [TE-TUNNEL], could be used at the MPI for intra-domain or inter-domain TE configuration</w:t>
      </w:r>
      <w:r w:rsidRPr="00B9566D">
        <w:t xml:space="preserve">. </w:t>
      </w:r>
      <w:r w:rsidR="004B0663" w:rsidRPr="00B9566D">
        <w:t>The analysis of other options is outside the scope of this draft</w:t>
      </w:r>
      <w:r w:rsidRPr="00B9566D">
        <w:t>.</w:t>
      </w:r>
    </w:p>
    <w:p w14:paraId="242B7496" w14:textId="0CC5D707" w:rsidR="004B0663" w:rsidRPr="00B9566D" w:rsidRDefault="00176017" w:rsidP="00176017">
      <w:r w:rsidRPr="00B9566D">
        <w:t xml:space="preserve">It is </w:t>
      </w:r>
      <w:r w:rsidR="00D15928">
        <w:t xml:space="preserve">also </w:t>
      </w:r>
      <w:r w:rsidRPr="00B9566D">
        <w:t>assumed that</w:t>
      </w:r>
      <w:r w:rsidR="00D15928">
        <w:t>:</w:t>
      </w:r>
    </w:p>
    <w:p w14:paraId="06838609" w14:textId="5C762D32" w:rsidR="004B0663" w:rsidRPr="004E7492" w:rsidRDefault="00176017" w:rsidP="006C1ECF">
      <w:pPr>
        <w:pStyle w:val="RFCListBullet"/>
      </w:pPr>
      <w:r w:rsidRPr="004E7492">
        <w:t>the bandwidth of each intra</w:t>
      </w:r>
      <w:r w:rsidRPr="004E7492">
        <w:noBreakHyphen/>
        <w:t>domain TE path is managed by its respective P-PNC</w:t>
      </w:r>
      <w:r w:rsidR="00D15928" w:rsidRPr="004E7492">
        <w:t>;</w:t>
      </w:r>
    </w:p>
    <w:p w14:paraId="53332279" w14:textId="38A004BF" w:rsidR="004B0663" w:rsidRPr="004E7492" w:rsidDel="00622ACB" w:rsidRDefault="00622ACB" w:rsidP="006C1ECF">
      <w:pPr>
        <w:pStyle w:val="RFCListBullet"/>
      </w:pPr>
      <w:r>
        <w:t xml:space="preserve">technology-specific mechanisms (in </w:t>
      </w:r>
      <w:r w:rsidR="00D34DA7">
        <w:t xml:space="preserve">the </w:t>
      </w:r>
      <w:r>
        <w:t xml:space="preserve">case of inter-domain SR-TE, the </w:t>
      </w:r>
      <w:r w:rsidR="00176017" w:rsidRPr="004E7492" w:rsidDel="00622ACB">
        <w:t>binding SID</w:t>
      </w:r>
      <w:r>
        <w:t>)</w:t>
      </w:r>
      <w:r w:rsidR="00176017" w:rsidRPr="004E7492" w:rsidDel="00622ACB">
        <w:t xml:space="preserve"> </w:t>
      </w:r>
      <w:r>
        <w:t>are</w:t>
      </w:r>
      <w:r w:rsidRPr="004E7492" w:rsidDel="00622ACB">
        <w:t xml:space="preserve"> </w:t>
      </w:r>
      <w:r w:rsidR="00176017" w:rsidRPr="004E7492" w:rsidDel="00622ACB">
        <w:t xml:space="preserve">used for the </w:t>
      </w:r>
      <w:r>
        <w:t>inter-domain</w:t>
      </w:r>
      <w:r w:rsidR="00176017" w:rsidRPr="004E7492" w:rsidDel="00622ACB">
        <w:t xml:space="preserve"> TE path stitching</w:t>
      </w:r>
      <w:r w:rsidR="00D15928" w:rsidRPr="004E7492" w:rsidDel="00622ACB">
        <w:t>;</w:t>
      </w:r>
    </w:p>
    <w:p w14:paraId="46FA4796" w14:textId="2320213F" w:rsidR="00176017" w:rsidRPr="004E7492" w:rsidDel="00622ACB" w:rsidRDefault="00176017" w:rsidP="006C1ECF">
      <w:pPr>
        <w:pStyle w:val="RFCListBullet"/>
      </w:pPr>
      <w:r w:rsidRPr="004E7492" w:rsidDel="00622ACB">
        <w:t xml:space="preserve">each packet domain in </w:t>
      </w:r>
      <w:r w:rsidR="004B0663" w:rsidRPr="00B9566D" w:rsidDel="00622ACB">
        <w:fldChar w:fldCharType="begin"/>
      </w:r>
      <w:r w:rsidR="004B0663" w:rsidRPr="00B9566D" w:rsidDel="00622ACB">
        <w:instrText xml:space="preserve"> REF _Ref93922317 \r \h </w:instrText>
      </w:r>
      <w:r w:rsidR="00B9566D" w:rsidDel="00622ACB">
        <w:instrText xml:space="preserve"> \* MERGEFORMAT </w:instrText>
      </w:r>
      <w:r w:rsidR="004B0663" w:rsidRPr="00B9566D" w:rsidDel="00622ACB">
        <w:fldChar w:fldCharType="separate"/>
      </w:r>
      <w:r w:rsidR="00CD4B2F">
        <w:t>Figure 2</w:t>
      </w:r>
      <w:r w:rsidR="004B0663" w:rsidRPr="00B9566D" w:rsidDel="00622ACB">
        <w:fldChar w:fldCharType="end"/>
      </w:r>
      <w:r w:rsidRPr="004E7492" w:rsidDel="00622ACB">
        <w:t xml:space="preserve"> </w:t>
      </w:r>
      <w:r w:rsidR="00D34DA7">
        <w:t>uses</w:t>
      </w:r>
      <w:r w:rsidRPr="004E7492" w:rsidDel="00622ACB">
        <w:t xml:space="preserve"> </w:t>
      </w:r>
      <w:r w:rsidR="00622ACB">
        <w:t xml:space="preserve">technology-specific </w:t>
      </w:r>
      <w:r w:rsidR="008401A6">
        <w:t xml:space="preserve">local </w:t>
      </w:r>
      <w:r w:rsidR="00622ACB">
        <w:t xml:space="preserve">protection mechanisms (in </w:t>
      </w:r>
      <w:r w:rsidR="00D34DA7">
        <w:t xml:space="preserve">the </w:t>
      </w:r>
      <w:r w:rsidR="00622ACB">
        <w:t xml:space="preserve">case of SR-TE, </w:t>
      </w:r>
      <w:r w:rsidRPr="004E7492" w:rsidDel="00622ACB">
        <w:t>TI-LFA</w:t>
      </w:r>
      <w:r w:rsidR="00622ACB">
        <w:t>)</w:t>
      </w:r>
      <w:r w:rsidRPr="004E7492" w:rsidDel="00622ACB">
        <w:t>, with SRLG awareness.</w:t>
      </w:r>
    </w:p>
    <w:p w14:paraId="13EF6CD8" w14:textId="3E2F49AE" w:rsidR="00622ACB" w:rsidRPr="004E7492" w:rsidRDefault="00622ACB" w:rsidP="00622ACB">
      <w:r w:rsidRPr="00546D87">
        <w:rPr>
          <w:highlight w:val="yellow"/>
        </w:rPr>
        <w:t xml:space="preserve">In </w:t>
      </w:r>
      <w:r w:rsidR="00D34DA7" w:rsidRPr="00546D87">
        <w:rPr>
          <w:highlight w:val="yellow"/>
        </w:rPr>
        <w:t xml:space="preserve">the </w:t>
      </w:r>
      <w:r w:rsidRPr="00546D87">
        <w:rPr>
          <w:highlight w:val="yellow"/>
        </w:rPr>
        <w:t xml:space="preserve">case of inter-domain </w:t>
      </w:r>
      <w:r w:rsidR="00546D87" w:rsidRPr="00546D87">
        <w:rPr>
          <w:highlight w:val="yellow"/>
        </w:rPr>
        <w:t>TE-paths</w:t>
      </w:r>
      <w:r w:rsidRPr="00546D87">
        <w:rPr>
          <w:highlight w:val="yellow"/>
        </w:rPr>
        <w:t xml:space="preserve">, it is also assumed that each packet domain in </w:t>
      </w:r>
      <w:r w:rsidRPr="00546D87">
        <w:rPr>
          <w:highlight w:val="yellow"/>
        </w:rPr>
        <w:fldChar w:fldCharType="begin"/>
      </w:r>
      <w:r w:rsidRPr="00546D87">
        <w:rPr>
          <w:highlight w:val="yellow"/>
        </w:rPr>
        <w:instrText xml:space="preserve"> REF _Ref93922317 \r \h  \* MERGEFORMAT </w:instrText>
      </w:r>
      <w:r w:rsidRPr="00546D87">
        <w:rPr>
          <w:highlight w:val="yellow"/>
        </w:rPr>
      </w:r>
      <w:r w:rsidRPr="00546D87">
        <w:rPr>
          <w:highlight w:val="yellow"/>
        </w:rPr>
        <w:fldChar w:fldCharType="separate"/>
      </w:r>
      <w:r w:rsidR="00CD4B2F">
        <w:rPr>
          <w:highlight w:val="yellow"/>
        </w:rPr>
        <w:t>Figure 2</w:t>
      </w:r>
      <w:r w:rsidRPr="00546D87">
        <w:rPr>
          <w:highlight w:val="yellow"/>
        </w:rPr>
        <w:fldChar w:fldCharType="end"/>
      </w:r>
      <w:r w:rsidRPr="00546D87">
        <w:rPr>
          <w:highlight w:val="yellow"/>
        </w:rPr>
        <w:t xml:space="preserve"> </w:t>
      </w:r>
      <w:r w:rsidR="004006CA" w:rsidRPr="00546D87">
        <w:rPr>
          <w:highlight w:val="yellow"/>
        </w:rPr>
        <w:t xml:space="preserve">and </w:t>
      </w:r>
      <w:r w:rsidR="004006CA" w:rsidRPr="00546D87">
        <w:rPr>
          <w:highlight w:val="yellow"/>
        </w:rPr>
        <w:fldChar w:fldCharType="begin"/>
      </w:r>
      <w:r w:rsidR="004006CA" w:rsidRPr="00546D87">
        <w:rPr>
          <w:highlight w:val="yellow"/>
        </w:rPr>
        <w:instrText xml:space="preserve"> REF _Ref113883817 \r \h </w:instrText>
      </w:r>
      <w:r w:rsidR="00546D87">
        <w:rPr>
          <w:highlight w:val="yellow"/>
        </w:rPr>
        <w:instrText xml:space="preserve"> \* MERGEFORMAT </w:instrText>
      </w:r>
      <w:r w:rsidR="004006CA" w:rsidRPr="00546D87">
        <w:rPr>
          <w:highlight w:val="yellow"/>
        </w:rPr>
      </w:r>
      <w:r w:rsidR="004006CA" w:rsidRPr="00546D87">
        <w:rPr>
          <w:highlight w:val="yellow"/>
        </w:rPr>
        <w:fldChar w:fldCharType="separate"/>
      </w:r>
      <w:r w:rsidR="00CD4B2F">
        <w:rPr>
          <w:highlight w:val="yellow"/>
        </w:rPr>
        <w:t>Figure 3</w:t>
      </w:r>
      <w:r w:rsidR="004006CA" w:rsidRPr="00546D87">
        <w:rPr>
          <w:highlight w:val="yellow"/>
        </w:rPr>
        <w:fldChar w:fldCharType="end"/>
      </w:r>
      <w:r w:rsidR="004006CA" w:rsidRPr="00546D87">
        <w:rPr>
          <w:highlight w:val="yellow"/>
        </w:rPr>
        <w:t xml:space="preserve"> </w:t>
      </w:r>
      <w:r w:rsidRPr="00546D87">
        <w:rPr>
          <w:highlight w:val="yellow"/>
        </w:rPr>
        <w:t>i</w:t>
      </w:r>
      <w:r w:rsidR="00546D87" w:rsidRPr="00546D87">
        <w:rPr>
          <w:highlight w:val="yellow"/>
        </w:rPr>
        <w:t>mplements</w:t>
      </w:r>
      <w:r w:rsidRPr="00546D87">
        <w:rPr>
          <w:highlight w:val="yellow"/>
        </w:rPr>
        <w:t xml:space="preserve"> </w:t>
      </w:r>
      <w:r w:rsidR="00546D87" w:rsidRPr="00546D87">
        <w:rPr>
          <w:highlight w:val="yellow"/>
        </w:rPr>
        <w:t>the same TE technology</w:t>
      </w:r>
      <w:r w:rsidR="00D34DA7" w:rsidRPr="00546D87">
        <w:rPr>
          <w:highlight w:val="yellow"/>
        </w:rPr>
        <w:t>,</w:t>
      </w:r>
      <w:r w:rsidRPr="00546D87">
        <w:rPr>
          <w:highlight w:val="yellow"/>
        </w:rPr>
        <w:t xml:space="preserve"> and the stitching between two domains is done using inter-domain TE</w:t>
      </w:r>
      <w:r>
        <w:t>.</w:t>
      </w:r>
    </w:p>
    <w:p w14:paraId="6D674BC5" w14:textId="66F2809E" w:rsidR="008950FE" w:rsidRDefault="00D15928" w:rsidP="000135F0">
      <w:r>
        <w:t xml:space="preserve">In this scenario, one </w:t>
      </w:r>
      <w:r w:rsidR="000135F0">
        <w:t xml:space="preserve">of the </w:t>
      </w:r>
      <w:r w:rsidR="00486C67">
        <w:t xml:space="preserve">key </w:t>
      </w:r>
      <w:r w:rsidR="002E7C2B">
        <w:t xml:space="preserve">MDSC </w:t>
      </w:r>
      <w:r w:rsidR="000135F0">
        <w:t xml:space="preserve">functions is to identify </w:t>
      </w:r>
      <w:r w:rsidR="000664D9">
        <w:t xml:space="preserve">the </w:t>
      </w:r>
      <w:r w:rsidR="001A434E">
        <w:t>multi</w:t>
      </w:r>
      <w:r w:rsidR="001A434E">
        <w:noBreakHyphen/>
        <w:t>domain</w:t>
      </w:r>
      <w:r w:rsidR="000664D9">
        <w:t>/multi-layer</w:t>
      </w:r>
      <w:r w:rsidR="001A434E">
        <w:t xml:space="preserve"> </w:t>
      </w:r>
      <w:r w:rsidR="003F2231">
        <w:t xml:space="preserve">TE </w:t>
      </w:r>
      <w:r w:rsidR="000664D9">
        <w:t xml:space="preserve">paths </w:t>
      </w:r>
      <w:r w:rsidR="009861F0">
        <w:t xml:space="preserve">to be </w:t>
      </w:r>
      <w:r w:rsidR="000664D9">
        <w:t xml:space="preserve">used to </w:t>
      </w:r>
      <w:r w:rsidR="000135F0">
        <w:t xml:space="preserve">carry the </w:t>
      </w:r>
      <w:r w:rsidR="00F758C0">
        <w:t>L2/</w:t>
      </w:r>
      <w:r w:rsidR="000135F0">
        <w:t>L3</w:t>
      </w:r>
      <w:r w:rsidR="008A1DE1">
        <w:t xml:space="preserve"> </w:t>
      </w:r>
      <w:r w:rsidR="000135F0">
        <w:t xml:space="preserve">VPN traffic </w:t>
      </w:r>
      <w:r>
        <w:t xml:space="preserve">between PEs belonging to different packet domains </w:t>
      </w:r>
      <w:r w:rsidR="000135F0">
        <w:t xml:space="preserve">and to relay this information to the </w:t>
      </w:r>
      <w:r w:rsidR="00F758C0">
        <w:t>P-PNCs</w:t>
      </w:r>
      <w:r w:rsidR="000135F0">
        <w:t xml:space="preserve">, to ensure </w:t>
      </w:r>
      <w:r w:rsidR="001A434E">
        <w:t xml:space="preserve">that </w:t>
      </w:r>
      <w:r w:rsidR="002E7C2B">
        <w:t>the PEs’</w:t>
      </w:r>
      <w:r w:rsidR="000135F0">
        <w:t xml:space="preserve"> forwarding table</w:t>
      </w:r>
      <w:r w:rsidR="00F758C0">
        <w:t>s</w:t>
      </w:r>
      <w:r w:rsidR="000135F0">
        <w:t xml:space="preserve"> </w:t>
      </w:r>
      <w:r w:rsidR="002E7C2B">
        <w:t xml:space="preserve">(e.g., VRF) are properly </w:t>
      </w:r>
      <w:r w:rsidR="001A434E">
        <w:t>configured to steer the L2/L3 VPN traffic over the intended multi</w:t>
      </w:r>
      <w:r w:rsidR="001A434E">
        <w:noBreakHyphen/>
        <w:t>domai</w:t>
      </w:r>
      <w:r w:rsidR="000832D8">
        <w:t>n</w:t>
      </w:r>
      <w:r w:rsidR="000664D9">
        <w:t xml:space="preserve">/multi-layer </w:t>
      </w:r>
      <w:r w:rsidR="00A65CF9">
        <w:t xml:space="preserve">TE </w:t>
      </w:r>
      <w:r w:rsidR="000664D9">
        <w:t>paths</w:t>
      </w:r>
      <w:r w:rsidR="000135F0">
        <w:t>.</w:t>
      </w:r>
    </w:p>
    <w:p w14:paraId="30BA6D72" w14:textId="003D26A3" w:rsidR="00F57219" w:rsidRPr="004E7492" w:rsidRDefault="00F57219" w:rsidP="00F57219">
      <w:r w:rsidRPr="004E7492">
        <w:t>The selection of the TE path should take into account the TE requirements and the binding requirements for the L2/L3 VPN network service.</w:t>
      </w:r>
    </w:p>
    <w:p w14:paraId="7B058EB2" w14:textId="5F29C8CE" w:rsidR="00F57219" w:rsidRPr="004E7492" w:rsidRDefault="00F57219" w:rsidP="00F57219">
      <w:r w:rsidRPr="004E7492">
        <w:t>In general</w:t>
      </w:r>
      <w:r w:rsidR="00D34DA7">
        <w:t>,</w:t>
      </w:r>
      <w:r w:rsidRPr="004E7492">
        <w:t xml:space="preserve"> the binding requirements for a network service (e.g</w:t>
      </w:r>
      <w:r w:rsidR="00D34DA7">
        <w:t>.,</w:t>
      </w:r>
      <w:r w:rsidRPr="004E7492">
        <w:t xml:space="preserve"> L2/L3 VPN) can be summarized within three cases:</w:t>
      </w:r>
    </w:p>
    <w:p w14:paraId="1F402C2A" w14:textId="6109652B" w:rsidR="00F57219" w:rsidRPr="004E7492" w:rsidRDefault="00F57219" w:rsidP="00F57219">
      <w:pPr>
        <w:pStyle w:val="ListParagraph"/>
        <w:numPr>
          <w:ilvl w:val="0"/>
          <w:numId w:val="26"/>
        </w:numPr>
      </w:pPr>
      <w:r w:rsidRPr="004E7492">
        <w:t xml:space="preserve">The customer is asking for VPN isolation </w:t>
      </w:r>
      <w:r w:rsidR="00D34DA7">
        <w:t>to dynamically create and bind tunnels to the service so that they are not shared by other</w:t>
      </w:r>
      <w:r w:rsidRPr="004E7492">
        <w:t xml:space="preserve"> services (e.g. VPN).</w:t>
      </w:r>
    </w:p>
    <w:p w14:paraId="7BEB1781" w14:textId="77777777" w:rsidR="00F57219" w:rsidRPr="004E7492" w:rsidRDefault="00F57219" w:rsidP="00F57219">
      <w:pPr>
        <w:pStyle w:val="ListParagraph"/>
        <w:ind w:left="1152"/>
      </w:pPr>
      <w:r w:rsidRPr="004E7492">
        <w:t>The level of isolation can be different:</w:t>
      </w:r>
    </w:p>
    <w:p w14:paraId="04F19E50" w14:textId="4D24FF25" w:rsidR="00F57219" w:rsidRPr="004E7492" w:rsidRDefault="00F57219" w:rsidP="00F57219">
      <w:pPr>
        <w:pStyle w:val="ListParagraph"/>
        <w:numPr>
          <w:ilvl w:val="0"/>
          <w:numId w:val="27"/>
        </w:numPr>
      </w:pPr>
      <w:r w:rsidRPr="004E7492">
        <w:t xml:space="preserve">Hard isolation with deterministic latency means L2/L3 VPN </w:t>
      </w:r>
      <w:r w:rsidR="00D34DA7" w:rsidRPr="004E7492">
        <w:t>requir</w:t>
      </w:r>
      <w:r w:rsidR="00D34DA7">
        <w:t>es</w:t>
      </w:r>
      <w:r w:rsidR="00D34DA7" w:rsidRPr="004E7492">
        <w:t xml:space="preserve"> </w:t>
      </w:r>
      <w:r w:rsidRPr="004E7492">
        <w:t xml:space="preserve">a set of dedicated TE Tunnels (neither sharing </w:t>
      </w:r>
      <w:r w:rsidRPr="004E7492">
        <w:lastRenderedPageBreak/>
        <w:t>with other services nor competing for bandwidth with other tunnels)</w:t>
      </w:r>
      <w:r w:rsidR="00D34DA7">
        <w:t>,</w:t>
      </w:r>
      <w:r w:rsidRPr="004E7492">
        <w:t xml:space="preserve"> providing deterministic latency performances</w:t>
      </w:r>
    </w:p>
    <w:p w14:paraId="44530CA6" w14:textId="77777777" w:rsidR="00F57219" w:rsidRPr="004E7492" w:rsidRDefault="00F57219" w:rsidP="00F57219">
      <w:pPr>
        <w:pStyle w:val="ListParagraph"/>
        <w:numPr>
          <w:ilvl w:val="0"/>
          <w:numId w:val="27"/>
        </w:numPr>
      </w:pPr>
      <w:r w:rsidRPr="004E7492">
        <w:t>Hard isolation but without deterministic characteristics</w:t>
      </w:r>
    </w:p>
    <w:p w14:paraId="41190EE0" w14:textId="1F5D1326" w:rsidR="00F57219" w:rsidRPr="004E7492" w:rsidRDefault="00F57219" w:rsidP="00F57219">
      <w:pPr>
        <w:pStyle w:val="ListParagraph"/>
        <w:numPr>
          <w:ilvl w:val="0"/>
          <w:numId w:val="27"/>
        </w:numPr>
      </w:pPr>
      <w:r w:rsidRPr="004E7492">
        <w:t>Soft isolation means the tunnels associated with L2/L3 VPN are dedicated to that but can compete for bandwidth with other tunnels.</w:t>
      </w:r>
    </w:p>
    <w:p w14:paraId="795C87A8" w14:textId="50B45113" w:rsidR="00F57219" w:rsidRPr="004E7492" w:rsidRDefault="00F57219" w:rsidP="00F57219">
      <w:pPr>
        <w:pStyle w:val="ListParagraph"/>
        <w:numPr>
          <w:ilvl w:val="0"/>
          <w:numId w:val="26"/>
        </w:numPr>
      </w:pPr>
      <w:r w:rsidRPr="004E7492">
        <w:t xml:space="preserve">The customer does not </w:t>
      </w:r>
      <w:r w:rsidR="002078CE" w:rsidRPr="004E7492">
        <w:t xml:space="preserve">ask </w:t>
      </w:r>
      <w:r w:rsidR="00D34DA7">
        <w:t xml:space="preserve">for </w:t>
      </w:r>
      <w:r w:rsidR="002078CE" w:rsidRPr="004E7492">
        <w:t>isolation</w:t>
      </w:r>
      <w:r w:rsidR="002078CE">
        <w:t xml:space="preserve"> </w:t>
      </w:r>
      <w:r w:rsidR="002078CE" w:rsidRPr="004E7492">
        <w:t xml:space="preserve">and could </w:t>
      </w:r>
      <w:r w:rsidRPr="004E7492">
        <w:t>request a VPN service where associated tunnels can be shared across multiple VPNs.</w:t>
      </w:r>
    </w:p>
    <w:p w14:paraId="2407B2DA" w14:textId="57B705FB" w:rsidR="00A65CF9" w:rsidRDefault="00A65CF9" w:rsidP="00A65CF9">
      <w:r>
        <w:t xml:space="preserve">For </w:t>
      </w:r>
      <w:r w:rsidRPr="00546D87">
        <w:rPr>
          <w:highlight w:val="yellow"/>
        </w:rPr>
        <w:t>each</w:t>
      </w:r>
      <w:r w:rsidR="00D15928" w:rsidRPr="00546D87">
        <w:rPr>
          <w:highlight w:val="yellow"/>
        </w:rPr>
        <w:t xml:space="preserve"> </w:t>
      </w:r>
      <w:r w:rsidRPr="00546D87">
        <w:rPr>
          <w:highlight w:val="yellow"/>
        </w:rPr>
        <w:t>TE path required</w:t>
      </w:r>
      <w:r>
        <w:t xml:space="preserve"> to support the L2/L3 VPN network service, it is possible that:</w:t>
      </w:r>
    </w:p>
    <w:p w14:paraId="566522E5" w14:textId="1FA96928" w:rsidR="00A65CF9" w:rsidRDefault="00A65CF9" w:rsidP="0079123C">
      <w:pPr>
        <w:pStyle w:val="RFCListNumbered"/>
        <w:numPr>
          <w:ilvl w:val="0"/>
          <w:numId w:val="25"/>
        </w:numPr>
      </w:pPr>
      <w:r>
        <w:t xml:space="preserve">A </w:t>
      </w:r>
      <w:r w:rsidRPr="00182EF9">
        <w:t>TE path</w:t>
      </w:r>
      <w:r w:rsidRPr="00B70255">
        <w:t xml:space="preserve"> that meets th</w:t>
      </w:r>
      <w:r>
        <w:t xml:space="preserve">e TE </w:t>
      </w:r>
      <w:r w:rsidR="009861F0">
        <w:t xml:space="preserve">and binding </w:t>
      </w:r>
      <w:r>
        <w:t>requirements already exist</w:t>
      </w:r>
      <w:r w:rsidR="00D34DA7">
        <w:t>s</w:t>
      </w:r>
      <w:r w:rsidRPr="00B70255">
        <w:t xml:space="preserve"> in the network</w:t>
      </w:r>
      <w:r w:rsidRPr="00A37F5E">
        <w:t>.</w:t>
      </w:r>
    </w:p>
    <w:p w14:paraId="00F892E5" w14:textId="79992946" w:rsidR="00A65CF9" w:rsidRDefault="00A65CF9" w:rsidP="0079123C">
      <w:pPr>
        <w:pStyle w:val="RFCListNumbered"/>
        <w:numPr>
          <w:ilvl w:val="0"/>
          <w:numId w:val="25"/>
        </w:numPr>
      </w:pPr>
      <w:r>
        <w:t>An existing</w:t>
      </w:r>
      <w:r w:rsidRPr="00B70255">
        <w:t xml:space="preserve"> </w:t>
      </w:r>
      <w:r w:rsidRPr="00182EF9">
        <w:t>TE path</w:t>
      </w:r>
      <w:r w:rsidRPr="00B70255">
        <w:t xml:space="preserve"> </w:t>
      </w:r>
      <w:r>
        <w:t xml:space="preserve">could be modified (e.g., through </w:t>
      </w:r>
      <w:r w:rsidRPr="00B70255">
        <w:t>bandwidth</w:t>
      </w:r>
      <w:r>
        <w:t xml:space="preserve"> increase) to meet</w:t>
      </w:r>
      <w:r w:rsidRPr="00B70255">
        <w:t xml:space="preserve"> the TE </w:t>
      </w:r>
      <w:r w:rsidR="009861F0">
        <w:t xml:space="preserve">and binding </w:t>
      </w:r>
      <w:r w:rsidRPr="00B70255">
        <w:t>requirements</w:t>
      </w:r>
      <w:r>
        <w:t>:</w:t>
      </w:r>
    </w:p>
    <w:p w14:paraId="5B281DA7" w14:textId="03D1614A" w:rsidR="00A65CF9" w:rsidRDefault="00A65CF9" w:rsidP="0079123C">
      <w:pPr>
        <w:pStyle w:val="RFCListNumbered"/>
        <w:numPr>
          <w:ilvl w:val="1"/>
          <w:numId w:val="25"/>
        </w:numPr>
      </w:pPr>
      <w:r>
        <w:t xml:space="preserve">The </w:t>
      </w:r>
      <w:r w:rsidRPr="00182EF9">
        <w:t>TE path</w:t>
      </w:r>
      <w:r>
        <w:t xml:space="preserve"> characteristics can be modified only in the packet </w:t>
      </w:r>
      <w:r w:rsidRPr="00B70255">
        <w:t>la</w:t>
      </w:r>
      <w:r>
        <w:t>yer.</w:t>
      </w:r>
    </w:p>
    <w:p w14:paraId="2D066DEE" w14:textId="128DF4EE" w:rsidR="00A65CF9" w:rsidRDefault="00A65CF9" w:rsidP="0079123C">
      <w:pPr>
        <w:pStyle w:val="RFCListNumbered"/>
        <w:numPr>
          <w:ilvl w:val="1"/>
          <w:numId w:val="25"/>
        </w:numPr>
      </w:pPr>
      <w:r>
        <w:t xml:space="preserve">One or more </w:t>
      </w:r>
      <w:r w:rsidRPr="00B70255">
        <w:t xml:space="preserve">new </w:t>
      </w:r>
      <w:r w:rsidRPr="004E7492">
        <w:t>underlay</w:t>
      </w:r>
      <w:r>
        <w:t xml:space="preserve"> </w:t>
      </w:r>
      <w:r w:rsidR="003650D7">
        <w:t>o</w:t>
      </w:r>
      <w:r w:rsidR="003650D7" w:rsidRPr="00B70255">
        <w:t xml:space="preserve">ptical </w:t>
      </w:r>
      <w:r w:rsidRPr="00B70255">
        <w:t xml:space="preserve">tunnels </w:t>
      </w:r>
      <w:r>
        <w:t xml:space="preserve">need to be setup to support the requested changes of the overlay </w:t>
      </w:r>
      <w:r w:rsidRPr="00182EF9">
        <w:t>TE paths</w:t>
      </w:r>
      <w:r>
        <w:t xml:space="preserve"> </w:t>
      </w:r>
      <w:r w:rsidRPr="00B70255">
        <w:t xml:space="preserve">(multi-layer </w:t>
      </w:r>
      <w:r w:rsidRPr="00267F75">
        <w:t>coordinatio</w:t>
      </w:r>
      <w:r w:rsidRPr="00FE13F0">
        <w:t>n</w:t>
      </w:r>
      <w:r>
        <w:t xml:space="preserve"> is required</w:t>
      </w:r>
      <w:r w:rsidRPr="00B70255">
        <w:t>)</w:t>
      </w:r>
      <w:r>
        <w:t>.</w:t>
      </w:r>
    </w:p>
    <w:p w14:paraId="6AB415BB" w14:textId="6AFA05E8" w:rsidR="00A65CF9" w:rsidRDefault="00A65CF9" w:rsidP="0079123C">
      <w:pPr>
        <w:pStyle w:val="RFCListNumbered"/>
        <w:numPr>
          <w:ilvl w:val="0"/>
          <w:numId w:val="25"/>
        </w:numPr>
      </w:pPr>
      <w:r w:rsidRPr="00B70255">
        <w:t xml:space="preserve">A </w:t>
      </w:r>
      <w:r>
        <w:t xml:space="preserve">new </w:t>
      </w:r>
      <w:r w:rsidRPr="00182EF9">
        <w:t>TE path</w:t>
      </w:r>
      <w:r w:rsidRPr="00B70255">
        <w:t xml:space="preserve"> needs to be setup</w:t>
      </w:r>
      <w:r w:rsidR="009861F0">
        <w:t xml:space="preserve"> to meet the TE and binding requirements</w:t>
      </w:r>
      <w:r>
        <w:t>:</w:t>
      </w:r>
    </w:p>
    <w:p w14:paraId="19B291B6" w14:textId="14C17F02" w:rsidR="00A65CF9" w:rsidRDefault="00A65CF9" w:rsidP="0079123C">
      <w:pPr>
        <w:pStyle w:val="RFCListNumbered"/>
        <w:numPr>
          <w:ilvl w:val="1"/>
          <w:numId w:val="25"/>
        </w:numPr>
      </w:pPr>
      <w:r>
        <w:t xml:space="preserve">The new </w:t>
      </w:r>
      <w:r w:rsidRPr="00182EF9">
        <w:t>TE path</w:t>
      </w:r>
      <w:r>
        <w:t xml:space="preserve"> reuses existing </w:t>
      </w:r>
      <w:r w:rsidRPr="004E7492">
        <w:t>underlay</w:t>
      </w:r>
      <w:r>
        <w:t xml:space="preserve"> optical tunnels;</w:t>
      </w:r>
    </w:p>
    <w:p w14:paraId="728CA05F" w14:textId="7198CC1F" w:rsidR="00A65CF9" w:rsidRDefault="00A65CF9" w:rsidP="0079123C">
      <w:pPr>
        <w:pStyle w:val="RFCListNumbered"/>
        <w:numPr>
          <w:ilvl w:val="1"/>
          <w:numId w:val="25"/>
        </w:numPr>
      </w:pPr>
      <w:r>
        <w:t xml:space="preserve">One or more </w:t>
      </w:r>
      <w:r w:rsidRPr="00B70255">
        <w:t xml:space="preserve">new </w:t>
      </w:r>
      <w:r>
        <w:t xml:space="preserve">underlay </w:t>
      </w:r>
      <w:r w:rsidR="003650D7">
        <w:t>o</w:t>
      </w:r>
      <w:r w:rsidR="003650D7" w:rsidRPr="00B70255">
        <w:t xml:space="preserve">ptical </w:t>
      </w:r>
      <w:r w:rsidRPr="00B70255">
        <w:t xml:space="preserve">tunnels </w:t>
      </w:r>
      <w:r>
        <w:t>need to be setup to support the</w:t>
      </w:r>
      <w:r w:rsidRPr="00B70255">
        <w:t xml:space="preserve"> </w:t>
      </w:r>
      <w:r>
        <w:t xml:space="preserve">setup of the new </w:t>
      </w:r>
      <w:r w:rsidRPr="00182EF9">
        <w:t>TE path</w:t>
      </w:r>
      <w:r>
        <w:t xml:space="preserve"> </w:t>
      </w:r>
      <w:r w:rsidRPr="00B70255">
        <w:t xml:space="preserve"> (multi-layer </w:t>
      </w:r>
      <w:r w:rsidRPr="00267F75">
        <w:t>coordination</w:t>
      </w:r>
      <w:r>
        <w:t xml:space="preserve"> is required</w:t>
      </w:r>
      <w:r w:rsidRPr="00B70255">
        <w:t>)</w:t>
      </w:r>
      <w:r>
        <w:t>.</w:t>
      </w:r>
    </w:p>
    <w:p w14:paraId="2F6F7A1E" w14:textId="52010529" w:rsidR="008F0EAE" w:rsidRPr="00A37F5E" w:rsidRDefault="008F0EAE" w:rsidP="008F0EAE">
      <w:r>
        <w:t>This document analyses scenarios where only one TE path is used to carry the VPN traffic between PEs. Scenarios</w:t>
      </w:r>
      <w:r w:rsidR="00D34DA7">
        <w:t>, where multiple parallel TE paths are used in load-balancing to carry the VPN traffic between PEs,</w:t>
      </w:r>
      <w:r>
        <w:t xml:space="preserve"> are possible but their analysis is outside the scope of this </w:t>
      </w:r>
      <w:r w:rsidR="00B13451">
        <w:t>document</w:t>
      </w:r>
      <w:r>
        <w:t>.</w:t>
      </w:r>
    </w:p>
    <w:p w14:paraId="5EEEA95C" w14:textId="1F7D7243" w:rsidR="00CF7DF8" w:rsidRPr="004E7492" w:rsidRDefault="00CF7DF8" w:rsidP="00E3671A">
      <w:pPr>
        <w:pStyle w:val="Heading3"/>
        <w:rPr>
          <w:rFonts w:cs="Courier New"/>
          <w:bCs w:val="0"/>
          <w:szCs w:val="24"/>
        </w:rPr>
      </w:pPr>
      <w:bookmarkStart w:id="19" w:name="_Ref89108252"/>
      <w:bookmarkStart w:id="20" w:name="_Toc124323344"/>
      <w:r w:rsidRPr="004E7492">
        <w:rPr>
          <w:rFonts w:cs="Courier New"/>
          <w:bCs w:val="0"/>
          <w:szCs w:val="24"/>
        </w:rPr>
        <w:t xml:space="preserve">Multi-domain and </w:t>
      </w:r>
      <w:r w:rsidR="00A545F6">
        <w:rPr>
          <w:rFonts w:cs="Courier New"/>
          <w:bCs w:val="0"/>
          <w:szCs w:val="24"/>
        </w:rPr>
        <w:t>M</w:t>
      </w:r>
      <w:r w:rsidRPr="004E7492">
        <w:rPr>
          <w:rFonts w:cs="Courier New"/>
          <w:bCs w:val="0"/>
          <w:szCs w:val="24"/>
        </w:rPr>
        <w:t xml:space="preserve">ulti-layer </w:t>
      </w:r>
      <w:r w:rsidR="00A545F6">
        <w:rPr>
          <w:rFonts w:cs="Courier New"/>
          <w:bCs w:val="0"/>
          <w:szCs w:val="24"/>
        </w:rPr>
        <w:t>P</w:t>
      </w:r>
      <w:r w:rsidRPr="004E7492">
        <w:rPr>
          <w:rFonts w:cs="Courier New"/>
          <w:bCs w:val="0"/>
          <w:szCs w:val="24"/>
        </w:rPr>
        <w:t xml:space="preserve">ath </w:t>
      </w:r>
      <w:r w:rsidR="00A545F6">
        <w:rPr>
          <w:rFonts w:cs="Courier New"/>
          <w:bCs w:val="0"/>
          <w:szCs w:val="24"/>
        </w:rPr>
        <w:t>C</w:t>
      </w:r>
      <w:r w:rsidRPr="004E7492">
        <w:rPr>
          <w:rFonts w:cs="Courier New"/>
          <w:bCs w:val="0"/>
          <w:szCs w:val="24"/>
        </w:rPr>
        <w:t>omputation</w:t>
      </w:r>
      <w:bookmarkEnd w:id="19"/>
      <w:bookmarkEnd w:id="20"/>
    </w:p>
    <w:p w14:paraId="483DF1E5" w14:textId="7BAC45D9" w:rsidR="00250756" w:rsidRDefault="00CF7DF8">
      <w:r w:rsidRPr="00546D87">
        <w:rPr>
          <w:highlight w:val="yellow"/>
        </w:rPr>
        <w:t xml:space="preserve">When a new TE </w:t>
      </w:r>
      <w:r w:rsidR="009B2942" w:rsidRPr="00546D87">
        <w:rPr>
          <w:highlight w:val="yellow"/>
        </w:rPr>
        <w:t>path</w:t>
      </w:r>
      <w:r w:rsidRPr="00546D87">
        <w:rPr>
          <w:highlight w:val="yellow"/>
        </w:rPr>
        <w:t xml:space="preserve"> needs to be setup</w:t>
      </w:r>
      <w:r>
        <w:t xml:space="preserve">, the </w:t>
      </w:r>
      <w:r w:rsidR="00250756">
        <w:t xml:space="preserve">MDSC </w:t>
      </w:r>
      <w:r>
        <w:t xml:space="preserve">is also responsible </w:t>
      </w:r>
      <w:r w:rsidR="00D34DA7">
        <w:t>for coordinating</w:t>
      </w:r>
      <w:r>
        <w:t xml:space="preserve"> the </w:t>
      </w:r>
      <w:r w:rsidR="00250756">
        <w:t>multi-layer/multi-domain path computation</w:t>
      </w:r>
      <w:r w:rsidR="00ED44F0">
        <w:t>.</w:t>
      </w:r>
    </w:p>
    <w:p w14:paraId="135A56CB" w14:textId="22AF4565" w:rsidR="008B71BA" w:rsidRDefault="008B71BA" w:rsidP="000135F0">
      <w:r>
        <w:lastRenderedPageBreak/>
        <w:t xml:space="preserve">Depending on the knowledge that MDSC has of the topology and configuration of the underlying network domains, three </w:t>
      </w:r>
      <w:r w:rsidR="00560CAB">
        <w:t xml:space="preserve">approaches </w:t>
      </w:r>
      <w:r>
        <w:t xml:space="preserve">for performing </w:t>
      </w:r>
      <w:r w:rsidR="00560CAB">
        <w:t xml:space="preserve">multi-layer/multi-domain </w:t>
      </w:r>
      <w:r>
        <w:t>path computation are possible:</w:t>
      </w:r>
    </w:p>
    <w:p w14:paraId="1CA176CB" w14:textId="6B7DC8E5" w:rsidR="00FA387D" w:rsidRPr="00391AF8" w:rsidRDefault="00560CAB" w:rsidP="00FA387D">
      <w:pPr>
        <w:pStyle w:val="RFCListNumbered"/>
      </w:pPr>
      <w:r>
        <w:t xml:space="preserve">Full </w:t>
      </w:r>
      <w:r w:rsidR="008B71BA" w:rsidRPr="00391AF8">
        <w:t xml:space="preserve">Summarization: </w:t>
      </w:r>
      <w:r w:rsidR="00C24FD0">
        <w:t xml:space="preserve">In this </w:t>
      </w:r>
      <w:r w:rsidR="00C24FD0" w:rsidRPr="00A65CF9">
        <w:t>approach</w:t>
      </w:r>
      <w:r w:rsidR="00C24FD0">
        <w:t xml:space="preserve">, </w:t>
      </w:r>
      <w:r w:rsidR="000664D9">
        <w:t xml:space="preserve">the </w:t>
      </w:r>
      <w:r w:rsidR="008B71BA" w:rsidRPr="00391AF8">
        <w:t xml:space="preserve">MDSC has an abstracted </w:t>
      </w:r>
      <w:r w:rsidR="00F4157B" w:rsidRPr="00391AF8">
        <w:t xml:space="preserve">TE topology </w:t>
      </w:r>
      <w:r w:rsidR="008B71BA" w:rsidRPr="00391AF8">
        <w:t xml:space="preserve">view of all of </w:t>
      </w:r>
      <w:r>
        <w:t>its packet and optical,</w:t>
      </w:r>
      <w:r w:rsidRPr="00391AF8">
        <w:t xml:space="preserve"> </w:t>
      </w:r>
      <w:r w:rsidR="008B71BA" w:rsidRPr="00391AF8">
        <w:t>underlying domains</w:t>
      </w:r>
      <w:r w:rsidRPr="00391AF8">
        <w:t>.</w:t>
      </w:r>
      <w:r>
        <w:br/>
      </w:r>
      <w:r>
        <w:br/>
      </w:r>
      <w:r w:rsidR="00C24FD0">
        <w:t xml:space="preserve">In this case, </w:t>
      </w:r>
      <w:r w:rsidR="000664D9">
        <w:t xml:space="preserve">the </w:t>
      </w:r>
      <w:r w:rsidR="008B71BA" w:rsidRPr="00391AF8">
        <w:t xml:space="preserve">MDSC does not have enough </w:t>
      </w:r>
      <w:r w:rsidR="00F4157B" w:rsidRPr="00391AF8">
        <w:t xml:space="preserve">TE topology </w:t>
      </w:r>
      <w:r w:rsidR="008B71BA" w:rsidRPr="00391AF8">
        <w:t xml:space="preserve">information to </w:t>
      </w:r>
      <w:r w:rsidR="00464985" w:rsidRPr="00391AF8">
        <w:t xml:space="preserve">perform </w:t>
      </w:r>
      <w:r w:rsidR="00C24FD0" w:rsidRPr="00391AF8">
        <w:t>multi</w:t>
      </w:r>
      <w:r w:rsidR="00C24FD0">
        <w:t>-</w:t>
      </w:r>
      <w:r w:rsidR="00C24FD0" w:rsidRPr="00391AF8">
        <w:t>layer/multi</w:t>
      </w:r>
      <w:r w:rsidR="00C24FD0">
        <w:t>-</w:t>
      </w:r>
      <w:r w:rsidR="00C24FD0" w:rsidRPr="00391AF8">
        <w:t>domain path computation</w:t>
      </w:r>
      <w:r w:rsidR="00464985" w:rsidRPr="00391AF8">
        <w:t xml:space="preserve">. Therefore </w:t>
      </w:r>
      <w:r w:rsidR="000664D9">
        <w:t xml:space="preserve">the </w:t>
      </w:r>
      <w:r w:rsidR="00464985" w:rsidRPr="00391AF8">
        <w:t xml:space="preserve">MDSC </w:t>
      </w:r>
      <w:r w:rsidR="008B71BA" w:rsidRPr="00391AF8">
        <w:t xml:space="preserve">delegates </w:t>
      </w:r>
      <w:r w:rsidR="00464985" w:rsidRPr="00391AF8">
        <w:t>the</w:t>
      </w:r>
      <w:r w:rsidR="005F6CB4" w:rsidRPr="00391AF8">
        <w:t xml:space="preserve"> P-PNC</w:t>
      </w:r>
      <w:r w:rsidR="00464985" w:rsidRPr="00391AF8">
        <w:t>s</w:t>
      </w:r>
      <w:r w:rsidR="005F6CB4" w:rsidRPr="00391AF8">
        <w:t xml:space="preserve"> and O-PNC</w:t>
      </w:r>
      <w:r w:rsidR="00464985" w:rsidRPr="00391AF8">
        <w:t>s</w:t>
      </w:r>
      <w:r w:rsidR="005F6CB4" w:rsidRPr="00391AF8">
        <w:t xml:space="preserve"> to </w:t>
      </w:r>
      <w:r w:rsidR="00464985" w:rsidRPr="00391AF8">
        <w:t xml:space="preserve">perform </w:t>
      </w:r>
      <w:r w:rsidR="005F6CB4" w:rsidRPr="00391AF8">
        <w:t xml:space="preserve">local path computation </w:t>
      </w:r>
      <w:r w:rsidR="00464985" w:rsidRPr="00391AF8">
        <w:t>with</w:t>
      </w:r>
      <w:r w:rsidR="005F6CB4" w:rsidRPr="00391AF8">
        <w:t xml:space="preserve">in their </w:t>
      </w:r>
      <w:r w:rsidR="00F511C2">
        <w:t>respective</w:t>
      </w:r>
      <w:r w:rsidR="005F6CB4" w:rsidRPr="00391AF8">
        <w:t xml:space="preserve"> controlled domains</w:t>
      </w:r>
      <w:r w:rsidR="00D34DA7">
        <w:t>. Then, i</w:t>
      </w:r>
      <w:r w:rsidR="00464985" w:rsidRPr="00B50EBB">
        <w:t xml:space="preserve">t </w:t>
      </w:r>
      <w:r w:rsidR="005F6CB4" w:rsidRPr="00B50EBB">
        <w:t xml:space="preserve">uses the information returned by </w:t>
      </w:r>
      <w:r w:rsidR="00464985" w:rsidRPr="00B50EBB">
        <w:t>the</w:t>
      </w:r>
      <w:r w:rsidR="005F6CB4" w:rsidRPr="00B50EBB">
        <w:t xml:space="preserve"> P-PNC</w:t>
      </w:r>
      <w:r w:rsidR="00464985" w:rsidRPr="00B50EBB">
        <w:t>s</w:t>
      </w:r>
      <w:r w:rsidR="005F6CB4" w:rsidRPr="00B50EBB">
        <w:t xml:space="preserve"> and O-PNC</w:t>
      </w:r>
      <w:r w:rsidR="00464985" w:rsidRPr="00B50EBB">
        <w:t>s</w:t>
      </w:r>
      <w:r w:rsidR="005F6CB4" w:rsidRPr="00B50EBB">
        <w:t xml:space="preserve"> to compute the optimal multi-domain/multi-layer path</w:t>
      </w:r>
      <w:r w:rsidR="005F6CB4" w:rsidRPr="00391AF8">
        <w:t>.</w:t>
      </w:r>
      <w:r w:rsidR="005F6CB4" w:rsidRPr="00391AF8">
        <w:br/>
      </w:r>
      <w:r>
        <w:br/>
      </w:r>
      <w:r w:rsidR="005F6CB4" w:rsidRPr="00391AF8">
        <w:t xml:space="preserve">This </w:t>
      </w:r>
      <w:r>
        <w:t>approach</w:t>
      </w:r>
      <w:r w:rsidRPr="00391AF8">
        <w:t xml:space="preserve"> </w:t>
      </w:r>
      <w:r w:rsidR="005F6CB4" w:rsidRPr="00391AF8">
        <w:t>presents an issue to P-PNC, which does not have the capability of performing a single-domain/multi-layer path computation</w:t>
      </w:r>
      <w:r>
        <w:t xml:space="preserve">, since it can not </w:t>
      </w:r>
      <w:r w:rsidR="005F6CB4" w:rsidRPr="00391AF8">
        <w:t xml:space="preserve">retrieve the topology information from the </w:t>
      </w:r>
      <w:r>
        <w:t>O</w:t>
      </w:r>
      <w:r>
        <w:noBreakHyphen/>
        <w:t>PNCs nor delegate the O</w:t>
      </w:r>
      <w:r>
        <w:noBreakHyphen/>
        <w:t>PNC to perform optical path computation</w:t>
      </w:r>
      <w:r w:rsidRPr="00391AF8">
        <w:t>.</w:t>
      </w:r>
      <w:r>
        <w:br/>
      </w:r>
      <w:r>
        <w:br/>
      </w:r>
      <w:r w:rsidR="00ED44F0" w:rsidRPr="00391AF8">
        <w:t xml:space="preserve">A possible solution could include a CNC function </w:t>
      </w:r>
      <w:r>
        <w:t>with</w:t>
      </w:r>
      <w:r w:rsidR="00ED44F0" w:rsidRPr="00391AF8">
        <w:t xml:space="preserve">in the </w:t>
      </w:r>
      <w:r w:rsidR="00C24FD0" w:rsidRPr="00391AF8">
        <w:t>P</w:t>
      </w:r>
      <w:r w:rsidR="00C24FD0">
        <w:t>-</w:t>
      </w:r>
      <w:r w:rsidR="00C24FD0" w:rsidRPr="00391AF8">
        <w:t xml:space="preserve">PNC </w:t>
      </w:r>
      <w:r w:rsidR="00ED44F0" w:rsidRPr="00391AF8">
        <w:t xml:space="preserve">to request the MDSC multi-domain </w:t>
      </w:r>
      <w:r w:rsidR="003650D7">
        <w:t>o</w:t>
      </w:r>
      <w:r w:rsidR="003650D7" w:rsidRPr="00391AF8">
        <w:t xml:space="preserve">ptical </w:t>
      </w:r>
      <w:r w:rsidR="00ED44F0" w:rsidRPr="00391AF8">
        <w:t>path computation, as shown in Figure 10 of [RFC8453].</w:t>
      </w:r>
      <w:r w:rsidR="00A71036">
        <w:br/>
      </w:r>
      <w:r>
        <w:br/>
      </w:r>
      <w:r w:rsidR="00FA387D" w:rsidRPr="00A71036">
        <w:t xml:space="preserve">Another solution could be to rely on the MDSC recursive hierarchy, as defined in section 4.1 of [RFC8453], where, for each IP and </w:t>
      </w:r>
      <w:r w:rsidR="003650D7">
        <w:t>o</w:t>
      </w:r>
      <w:r w:rsidR="003650D7" w:rsidRPr="00A71036">
        <w:t xml:space="preserve">ptical </w:t>
      </w:r>
      <w:r w:rsidR="00FA387D" w:rsidRPr="00A71036">
        <w:t>domain pair, a "lower-level MDSC" (MDSC</w:t>
      </w:r>
      <w:r w:rsidR="00FA387D">
        <w:t>-L</w:t>
      </w:r>
      <w:r w:rsidR="00FA387D" w:rsidRPr="00A71036">
        <w:t>) provides the essential multi-layer correlation and the "higher-level MDSC" (MDSC</w:t>
      </w:r>
      <w:r w:rsidR="00FA387D">
        <w:t>-H</w:t>
      </w:r>
      <w:r w:rsidR="00FA387D" w:rsidRPr="00A71036">
        <w:t>) provides the multi-domain coordination.</w:t>
      </w:r>
      <w:r w:rsidR="00FA387D">
        <w:br/>
      </w:r>
      <w:r w:rsidR="00FA387D" w:rsidRPr="00A71036">
        <w:t>In this case, the MDSC</w:t>
      </w:r>
      <w:r w:rsidR="00FA387D">
        <w:t>-H</w:t>
      </w:r>
      <w:r w:rsidR="00FA387D" w:rsidRPr="00A71036">
        <w:t xml:space="preserve"> can get an abst</w:t>
      </w:r>
      <w:r w:rsidR="00D34DA7">
        <w:t>r</w:t>
      </w:r>
      <w:r w:rsidR="00FA387D" w:rsidRPr="00A71036">
        <w:t>act view of the underlying multi-layer domain topologies from its under</w:t>
      </w:r>
      <w:r w:rsidR="00FA387D">
        <w:t>lying</w:t>
      </w:r>
      <w:r w:rsidR="00FA387D" w:rsidRPr="00A71036">
        <w:t xml:space="preserve"> MD</w:t>
      </w:r>
      <w:r w:rsidR="00FA387D">
        <w:t>SC-L</w:t>
      </w:r>
      <w:r w:rsidR="00FA387D" w:rsidRPr="00A71036">
        <w:t>. Each MDSC</w:t>
      </w:r>
      <w:r w:rsidR="00FA387D">
        <w:t>-L</w:t>
      </w:r>
      <w:r w:rsidR="00FA387D" w:rsidRPr="00A71036">
        <w:t xml:space="preserve"> gets the full view of the IP domain topology from P-PNC and can get an abstracted view of the optical domain topology from its underlying O-PNC.</w:t>
      </w:r>
      <w:r w:rsidR="00FA387D">
        <w:t xml:space="preserve"> </w:t>
      </w:r>
      <w:r w:rsidR="00FA387D" w:rsidRPr="00A71036">
        <w:t>In other words, topology abstraction is possible at the MPIs between MDSC</w:t>
      </w:r>
      <w:r w:rsidR="00FA387D">
        <w:t>-L</w:t>
      </w:r>
      <w:r w:rsidR="00FA387D" w:rsidRPr="00A71036">
        <w:t xml:space="preserve"> and O-PNC and between MDSC</w:t>
      </w:r>
      <w:r w:rsidR="00FA387D">
        <w:t>-L</w:t>
      </w:r>
      <w:r w:rsidR="00FA387D" w:rsidRPr="00A71036">
        <w:t xml:space="preserve"> and MDSC</w:t>
      </w:r>
      <w:r w:rsidR="00FA387D">
        <w:t>-H</w:t>
      </w:r>
      <w:r w:rsidR="00FA387D" w:rsidRPr="00A71036">
        <w:t>.</w:t>
      </w:r>
    </w:p>
    <w:p w14:paraId="6F6BB25E" w14:textId="6B213EC7" w:rsidR="008B71BA" w:rsidRPr="00391AF8" w:rsidRDefault="005F6CB4" w:rsidP="00717C64">
      <w:pPr>
        <w:pStyle w:val="RFCListNumbered"/>
      </w:pPr>
      <w:r w:rsidRPr="00391AF8">
        <w:lastRenderedPageBreak/>
        <w:t xml:space="preserve">Partial summarization: </w:t>
      </w:r>
      <w:r w:rsidR="000664D9">
        <w:t xml:space="preserve">In this </w:t>
      </w:r>
      <w:r w:rsidR="000664D9" w:rsidRPr="00A65CF9">
        <w:t>approach</w:t>
      </w:r>
      <w:r w:rsidR="000664D9">
        <w:t xml:space="preserve">, the </w:t>
      </w:r>
      <w:r w:rsidR="008B71BA" w:rsidRPr="00391AF8">
        <w:t xml:space="preserve">MDSC </w:t>
      </w:r>
      <w:r w:rsidRPr="00391AF8">
        <w:t xml:space="preserve">has </w:t>
      </w:r>
      <w:r w:rsidR="00D34DA7">
        <w:t>complete</w:t>
      </w:r>
      <w:r w:rsidR="00D34DA7" w:rsidRPr="00391AF8">
        <w:t xml:space="preserve"> </w:t>
      </w:r>
      <w:r w:rsidRPr="00391AF8">
        <w:t xml:space="preserve">visibility of the </w:t>
      </w:r>
      <w:r w:rsidR="00464985" w:rsidRPr="00391AF8">
        <w:t xml:space="preserve">TE </w:t>
      </w:r>
      <w:r w:rsidRPr="00391AF8">
        <w:t xml:space="preserve">topology of the packet network domains and an abstracted view of the </w:t>
      </w:r>
      <w:r w:rsidR="00464985" w:rsidRPr="00391AF8">
        <w:t xml:space="preserve">TE topology of the </w:t>
      </w:r>
      <w:r w:rsidRPr="00391AF8">
        <w:t xml:space="preserve">optical network domains. </w:t>
      </w:r>
      <w:r w:rsidRPr="00391AF8">
        <w:br/>
      </w:r>
      <w:r w:rsidR="00560CAB">
        <w:br/>
      </w:r>
      <w:r w:rsidR="00081DF7">
        <w:t xml:space="preserve">The </w:t>
      </w:r>
      <w:r w:rsidR="008B71BA" w:rsidRPr="00391AF8">
        <w:t xml:space="preserve">MDSC </w:t>
      </w:r>
      <w:r w:rsidRPr="00391AF8">
        <w:t xml:space="preserve">then has </w:t>
      </w:r>
      <w:r w:rsidR="00464985" w:rsidRPr="00391AF8">
        <w:t xml:space="preserve">only </w:t>
      </w:r>
      <w:r w:rsidRPr="00391AF8">
        <w:t xml:space="preserve">the capability of performing multi-domain/single-layer path computation </w:t>
      </w:r>
      <w:r w:rsidR="00464985" w:rsidRPr="00391AF8">
        <w:t>for</w:t>
      </w:r>
      <w:r w:rsidRPr="00391AF8">
        <w:t xml:space="preserve"> the packet </w:t>
      </w:r>
      <w:r w:rsidR="00464985" w:rsidRPr="00391AF8">
        <w:t>layer</w:t>
      </w:r>
      <w:r w:rsidRPr="00391AF8">
        <w:t xml:space="preserve"> </w:t>
      </w:r>
      <w:r w:rsidR="008E2658" w:rsidRPr="00391AF8">
        <w:t>(the path can be computed optimally for the two packet domains)</w:t>
      </w:r>
      <w:r w:rsidR="00464985" w:rsidRPr="00391AF8">
        <w:t>.</w:t>
      </w:r>
      <w:r w:rsidR="00C24FD0">
        <w:br/>
      </w:r>
      <w:r w:rsidR="00464985" w:rsidRPr="00391AF8">
        <w:t xml:space="preserve"> </w:t>
      </w:r>
      <w:r w:rsidR="00C24FD0">
        <w:br/>
      </w:r>
      <w:r w:rsidR="00C24FD0" w:rsidRPr="00391AF8">
        <w:t>Therefore</w:t>
      </w:r>
      <w:r w:rsidR="00C24FD0">
        <w:t>,</w:t>
      </w:r>
      <w:r w:rsidR="00C24FD0" w:rsidRPr="00391AF8">
        <w:t xml:space="preserve"> </w:t>
      </w:r>
      <w:r w:rsidR="000664D9">
        <w:t xml:space="preserve">the </w:t>
      </w:r>
      <w:r w:rsidR="00464985" w:rsidRPr="00391AF8">
        <w:t xml:space="preserve">MDSC </w:t>
      </w:r>
      <w:r w:rsidR="008E2658" w:rsidRPr="00391AF8">
        <w:t xml:space="preserve">still </w:t>
      </w:r>
      <w:r w:rsidR="00464985" w:rsidRPr="00391AF8">
        <w:t xml:space="preserve">needs to </w:t>
      </w:r>
      <w:r w:rsidR="008E2658" w:rsidRPr="00391AF8">
        <w:t xml:space="preserve">delegate the O-PNCs to </w:t>
      </w:r>
      <w:r w:rsidR="00464985" w:rsidRPr="00391AF8">
        <w:t xml:space="preserve">perform local </w:t>
      </w:r>
      <w:r w:rsidR="008E2658" w:rsidRPr="00391AF8">
        <w:t xml:space="preserve">path computation </w:t>
      </w:r>
      <w:r w:rsidR="00464985" w:rsidRPr="00391AF8">
        <w:t>within</w:t>
      </w:r>
      <w:r w:rsidR="008E2658" w:rsidRPr="00391AF8">
        <w:t xml:space="preserve"> their respective domains</w:t>
      </w:r>
      <w:r w:rsidR="00D34DA7">
        <w:t>. I</w:t>
      </w:r>
      <w:r w:rsidR="00464985" w:rsidRPr="00391AF8">
        <w:t xml:space="preserve">t </w:t>
      </w:r>
      <w:r w:rsidR="008E2658" w:rsidRPr="00391AF8">
        <w:t>uses the information received</w:t>
      </w:r>
      <w:r w:rsidR="00464985" w:rsidRPr="00391AF8">
        <w:t xml:space="preserve"> by the </w:t>
      </w:r>
      <w:r w:rsidR="00C24FD0" w:rsidRPr="00391AF8">
        <w:t>O</w:t>
      </w:r>
      <w:r w:rsidR="00C24FD0">
        <w:t>-</w:t>
      </w:r>
      <w:r w:rsidR="00C24FD0" w:rsidRPr="00391AF8">
        <w:t>PNCs</w:t>
      </w:r>
      <w:r w:rsidR="00D34DA7">
        <w:t xml:space="preserve"> and its TE topology view of the multi-domain packet layer</w:t>
      </w:r>
      <w:r w:rsidR="00464985" w:rsidRPr="00391AF8">
        <w:t xml:space="preserve"> to perform</w:t>
      </w:r>
      <w:r w:rsidR="008E2658" w:rsidRPr="00391AF8">
        <w:t xml:space="preserve"> </w:t>
      </w:r>
      <w:r w:rsidR="00C24FD0" w:rsidRPr="00391AF8">
        <w:t>multi</w:t>
      </w:r>
      <w:r w:rsidR="00C24FD0">
        <w:t>-</w:t>
      </w:r>
      <w:r w:rsidR="00C24FD0" w:rsidRPr="00391AF8">
        <w:t>layer/multi</w:t>
      </w:r>
      <w:r w:rsidR="00C24FD0">
        <w:t>-</w:t>
      </w:r>
      <w:r w:rsidR="00C24FD0" w:rsidRPr="00391AF8">
        <w:t xml:space="preserve">domain </w:t>
      </w:r>
      <w:r w:rsidR="00464985" w:rsidRPr="00391AF8">
        <w:t>path computation</w:t>
      </w:r>
      <w:r w:rsidR="008E2658" w:rsidRPr="00391AF8">
        <w:t>.</w:t>
      </w:r>
    </w:p>
    <w:p w14:paraId="11A6A18F" w14:textId="6ABCC53C" w:rsidR="008B71BA" w:rsidRPr="00391AF8" w:rsidRDefault="008E2658" w:rsidP="00391AF8">
      <w:pPr>
        <w:pStyle w:val="RFCListNumbered"/>
      </w:pPr>
      <w:r w:rsidRPr="00391AF8">
        <w:t xml:space="preserve">Full knowledge: </w:t>
      </w:r>
      <w:r w:rsidR="00081DF7">
        <w:t xml:space="preserve">In this </w:t>
      </w:r>
      <w:r w:rsidR="00081DF7" w:rsidRPr="00A65CF9">
        <w:t>approach</w:t>
      </w:r>
      <w:r w:rsidR="00081DF7">
        <w:t xml:space="preserve">, the </w:t>
      </w:r>
      <w:r w:rsidR="008B71BA" w:rsidRPr="00391AF8">
        <w:t xml:space="preserve">MDSC </w:t>
      </w:r>
      <w:r w:rsidRPr="00391AF8">
        <w:t xml:space="preserve">has </w:t>
      </w:r>
      <w:r w:rsidR="00D34DA7">
        <w:t>a</w:t>
      </w:r>
      <w:r w:rsidR="00D34DA7" w:rsidRPr="00391AF8">
        <w:t xml:space="preserve"> </w:t>
      </w:r>
      <w:r w:rsidRPr="00391AF8">
        <w:t xml:space="preserve">complete and enough detailed view of the </w:t>
      </w:r>
      <w:r w:rsidR="00464985" w:rsidRPr="00391AF8">
        <w:t xml:space="preserve">TE </w:t>
      </w:r>
      <w:r w:rsidRPr="00391AF8">
        <w:t>topology of all the network domains (both optical and packet</w:t>
      </w:r>
      <w:r w:rsidR="00C04B2A" w:rsidRPr="00391AF8">
        <w:t>).</w:t>
      </w:r>
      <w:r w:rsidR="00C04B2A">
        <w:br/>
      </w:r>
      <w:r w:rsidR="00C04B2A">
        <w:br/>
      </w:r>
      <w:r w:rsidRPr="00391AF8">
        <w:t xml:space="preserve">In such case MDSC has all the information </w:t>
      </w:r>
      <w:r w:rsidR="00464985" w:rsidRPr="00391AF8">
        <w:t xml:space="preserve">needed </w:t>
      </w:r>
      <w:r w:rsidRPr="00391AF8">
        <w:t>to perform multi-domain/multi-layer path computation</w:t>
      </w:r>
      <w:r w:rsidR="00464985" w:rsidRPr="00391AF8">
        <w:t>,</w:t>
      </w:r>
      <w:r w:rsidRPr="00391AF8">
        <w:t xml:space="preserve"> without relying on PNCs.</w:t>
      </w:r>
      <w:r w:rsidR="00EA3B84">
        <w:br/>
      </w:r>
      <w:r w:rsidRPr="00391AF8">
        <w:br/>
        <w:t xml:space="preserve">This </w:t>
      </w:r>
      <w:r w:rsidR="00C04B2A">
        <w:t xml:space="preserve">approach </w:t>
      </w:r>
      <w:r w:rsidRPr="00391AF8">
        <w:t>may present, as a potential drawback, scalability issues</w:t>
      </w:r>
      <w:r w:rsidR="00464985" w:rsidRPr="00391AF8">
        <w:t xml:space="preserve"> and, as discussed in secti</w:t>
      </w:r>
      <w:r w:rsidR="00ED44F0" w:rsidRPr="00391AF8">
        <w:t>o</w:t>
      </w:r>
      <w:r w:rsidR="00464985" w:rsidRPr="00391AF8">
        <w:t>n 2.2. of [PATH-COMPUTE], performing path computation for optical networks in the MDSC is quite challenging because the optimal paths depend also on vendor</w:t>
      </w:r>
      <w:r w:rsidR="00464985" w:rsidRPr="00391AF8">
        <w:noBreakHyphen/>
        <w:t xml:space="preserve">specific optical attributes (which may be different in the two domains if </w:t>
      </w:r>
      <w:r w:rsidR="00D34DA7">
        <w:t>different vendors provide them</w:t>
      </w:r>
      <w:r w:rsidR="00464985" w:rsidRPr="00391AF8">
        <w:t>)</w:t>
      </w:r>
      <w:r w:rsidRPr="00391AF8">
        <w:t>.</w:t>
      </w:r>
    </w:p>
    <w:p w14:paraId="1693849D" w14:textId="7C15C455" w:rsidR="00195C3F" w:rsidRDefault="00081DF7" w:rsidP="00723F72">
      <w:r>
        <w:t>This document</w:t>
      </w:r>
      <w:r w:rsidR="00C04B2A">
        <w:t xml:space="preserve"> analyses scenarios where the MDSC uses the p</w:t>
      </w:r>
      <w:r w:rsidR="00D754C7">
        <w:t>artial summarization</w:t>
      </w:r>
      <w:r w:rsidR="00C04B2A">
        <w:t xml:space="preserve"> approach to coordinate multi</w:t>
      </w:r>
      <w:r w:rsidR="00C04B2A">
        <w:noBreakHyphen/>
        <w:t>domain/multi</w:t>
      </w:r>
      <w:r w:rsidR="00C04B2A">
        <w:noBreakHyphen/>
        <w:t>layer path computation.</w:t>
      </w:r>
    </w:p>
    <w:p w14:paraId="1388B8B9" w14:textId="77777777" w:rsidR="00286A1B" w:rsidRDefault="00286A1B" w:rsidP="006C1ECF">
      <w:pPr>
        <w:pStyle w:val="RFCListBullet"/>
        <w:numPr>
          <w:ilvl w:val="0"/>
          <w:numId w:val="0"/>
        </w:numPr>
        <w:ind w:left="432"/>
      </w:pPr>
      <w:r w:rsidRPr="00081DF7">
        <w:t xml:space="preserve">Typically, the O-PNCs are responsible for the optical path computation of services across </w:t>
      </w:r>
      <w:r w:rsidR="0044208B">
        <w:t xml:space="preserve">their respective </w:t>
      </w:r>
      <w:r w:rsidRPr="00081DF7">
        <w:t xml:space="preserve">single domains. Therefore, when setting up the </w:t>
      </w:r>
      <w:r w:rsidR="00E42FE0">
        <w:t xml:space="preserve">network </w:t>
      </w:r>
      <w:r w:rsidRPr="00081DF7">
        <w:t>service, they must consider the connection requirements such as bandwidth, amplification, wavelength continuity, and non-linear impairments th</w:t>
      </w:r>
      <w:r>
        <w:t xml:space="preserve">at may affect the </w:t>
      </w:r>
      <w:r w:rsidR="00E42FE0">
        <w:t xml:space="preserve">network </w:t>
      </w:r>
      <w:r>
        <w:t>service path.</w:t>
      </w:r>
    </w:p>
    <w:p w14:paraId="7F235C35" w14:textId="2DF044E2" w:rsidR="00286A1B" w:rsidRPr="00081DF7" w:rsidRDefault="00286A1B" w:rsidP="00286A1B">
      <w:r w:rsidRPr="00081DF7">
        <w:t>The methods and types of path requirements and impairments, such as those detailed in [</w:t>
      </w:r>
      <w:r>
        <w:t>OIA-</w:t>
      </w:r>
      <w:r w:rsidR="003D0695">
        <w:t>TOPO</w:t>
      </w:r>
      <w:r w:rsidRPr="00081DF7">
        <w:t xml:space="preserve">], used by the O-PNC for optical path computation are not exposed at the MPI and therefore </w:t>
      </w:r>
      <w:r>
        <w:t>out of scope for this document.</w:t>
      </w:r>
    </w:p>
    <w:p w14:paraId="51A0632E" w14:textId="5F2F44F5" w:rsidR="00E33E77" w:rsidRPr="004E7492" w:rsidRDefault="00B50EBB" w:rsidP="00E33E77">
      <w:pPr>
        <w:pStyle w:val="Heading2"/>
        <w:rPr>
          <w:rFonts w:cs="Courier New"/>
          <w:bCs w:val="0"/>
          <w:iCs w:val="0"/>
          <w:szCs w:val="24"/>
        </w:rPr>
      </w:pPr>
      <w:bookmarkStart w:id="21" w:name="_Toc92720180"/>
      <w:bookmarkStart w:id="22" w:name="_Toc92720237"/>
      <w:bookmarkStart w:id="23" w:name="_Toc53130239"/>
      <w:bookmarkStart w:id="24" w:name="_Toc124323345"/>
      <w:bookmarkEnd w:id="21"/>
      <w:bookmarkEnd w:id="22"/>
      <w:r w:rsidRPr="004E7492">
        <w:rPr>
          <w:rFonts w:cs="Courier New"/>
          <w:bCs w:val="0"/>
          <w:iCs w:val="0"/>
          <w:szCs w:val="24"/>
        </w:rPr>
        <w:lastRenderedPageBreak/>
        <w:t xml:space="preserve">IP/MPLS </w:t>
      </w:r>
      <w:r w:rsidR="00E33E77" w:rsidRPr="004E7492">
        <w:rPr>
          <w:rFonts w:cs="Courier New"/>
          <w:bCs w:val="0"/>
          <w:iCs w:val="0"/>
          <w:szCs w:val="24"/>
        </w:rPr>
        <w:t>Domain Controller and NE Functions</w:t>
      </w:r>
      <w:bookmarkEnd w:id="23"/>
      <w:bookmarkEnd w:id="24"/>
    </w:p>
    <w:p w14:paraId="4923BDA0" w14:textId="725AAEE9" w:rsidR="004E7492" w:rsidRDefault="004E7492" w:rsidP="004E7492">
      <w:r>
        <w:t xml:space="preserve">Each </w:t>
      </w:r>
      <w:r w:rsidR="000F1667">
        <w:t xml:space="preserve">packet </w:t>
      </w:r>
      <w:r>
        <w:t>domain</w:t>
      </w:r>
      <w:r w:rsidR="000F1667">
        <w:t xml:space="preserve"> in </w:t>
      </w:r>
      <w:r w:rsidR="000F1667">
        <w:fldChar w:fldCharType="begin"/>
      </w:r>
      <w:r w:rsidR="000F1667">
        <w:instrText xml:space="preserve"> REF _Ref96336474 \r \h </w:instrText>
      </w:r>
      <w:r w:rsidR="000F1667">
        <w:fldChar w:fldCharType="separate"/>
      </w:r>
      <w:r w:rsidR="00CD4B2F">
        <w:t>Figure 1</w:t>
      </w:r>
      <w:r w:rsidR="000F1667">
        <w:fldChar w:fldCharType="end"/>
      </w:r>
      <w:r>
        <w:t>, corresponding to either an IGP area or an Autonomous System (AS) within the same operator network, is controlled by a packet domain controller (P</w:t>
      </w:r>
      <w:r>
        <w:noBreakHyphen/>
        <w:t>PNC).</w:t>
      </w:r>
    </w:p>
    <w:p w14:paraId="432C0E01" w14:textId="09932817" w:rsidR="004E7492" w:rsidRDefault="004E7492" w:rsidP="00163660">
      <w:r>
        <w:t>P</w:t>
      </w:r>
      <w:r w:rsidRPr="005F2463">
        <w:t>-PNC</w:t>
      </w:r>
      <w:r>
        <w:t>s</w:t>
      </w:r>
      <w:r w:rsidRPr="005F2463">
        <w:t xml:space="preserve"> </w:t>
      </w:r>
      <w:r>
        <w:t>are</w:t>
      </w:r>
      <w:r w:rsidRPr="005F2463">
        <w:t xml:space="preserve"> responsible </w:t>
      </w:r>
      <w:r w:rsidR="00D34DA7">
        <w:t>for setting up the TE paths between any two PEs or BRs in their respective controlled domains, as requested by MDSC,  and providing</w:t>
      </w:r>
      <w:r w:rsidRPr="005F2463">
        <w:t xml:space="preserve"> </w:t>
      </w:r>
      <w:r>
        <w:t>topology information to the MDSC.</w:t>
      </w:r>
    </w:p>
    <w:p w14:paraId="0C221169" w14:textId="22A15D1F" w:rsidR="004E7492" w:rsidRDefault="00B41615" w:rsidP="004E7492">
      <w:r>
        <w:rPr>
          <w:highlight w:val="yellow"/>
        </w:rPr>
        <w:t xml:space="preserve">For example, for inter-domain SR-TE, </w:t>
      </w:r>
      <w:r>
        <w:t xml:space="preserve">the setup </w:t>
      </w:r>
      <w:r w:rsidR="004E7492">
        <w:t>bidirectional SR-TE path from PE13 in domain 1 to PE23 in domain 2</w:t>
      </w:r>
      <w:r>
        <w:t xml:space="preserve">, as shown in </w:t>
      </w:r>
      <w:r>
        <w:fldChar w:fldCharType="begin"/>
      </w:r>
      <w:r>
        <w:instrText xml:space="preserve"> REF _Ref113883817 \r \h </w:instrText>
      </w:r>
      <w:r>
        <w:fldChar w:fldCharType="separate"/>
      </w:r>
      <w:r w:rsidR="00CD4B2F">
        <w:t>Figure 3</w:t>
      </w:r>
      <w:r>
        <w:fldChar w:fldCharType="end"/>
      </w:r>
      <w:r>
        <w:t>,</w:t>
      </w:r>
      <w:r w:rsidR="004E7492">
        <w:t xml:space="preserve"> requires the MDSC to </w:t>
      </w:r>
      <w:r w:rsidR="006B2090">
        <w:t>coordinate the actions of</w:t>
      </w:r>
      <w:r w:rsidR="004E7492">
        <w:t>:</w:t>
      </w:r>
    </w:p>
    <w:p w14:paraId="1202A2D8" w14:textId="69E44AEB" w:rsidR="004E7492" w:rsidRPr="004E7492" w:rsidRDefault="006B2090" w:rsidP="006C1ECF">
      <w:pPr>
        <w:pStyle w:val="RFCListBullet"/>
      </w:pPr>
      <w:r>
        <w:t xml:space="preserve">P-PNC1 to push a </w:t>
      </w:r>
      <w:r w:rsidR="004E7492" w:rsidRPr="004E7492">
        <w:t xml:space="preserve">SID list to PE13 </w:t>
      </w:r>
      <w:r>
        <w:t>including the</w:t>
      </w:r>
      <w:r w:rsidR="004E7492" w:rsidRPr="004E7492">
        <w:t xml:space="preserve"> Binding SID associated to the SR-TE path in Domain 2 with PE23 as the target destination</w:t>
      </w:r>
      <w:r>
        <w:t xml:space="preserve"> (forward direction);</w:t>
      </w:r>
    </w:p>
    <w:p w14:paraId="0A2DE6B4" w14:textId="6851D935" w:rsidR="004E7492" w:rsidRPr="004E7492" w:rsidRDefault="006B2090" w:rsidP="006C1ECF">
      <w:pPr>
        <w:pStyle w:val="RFCListBullet"/>
      </w:pPr>
      <w:r>
        <w:t>P-PNC2 to push a</w:t>
      </w:r>
      <w:r w:rsidR="004E7492" w:rsidRPr="004E7492">
        <w:t xml:space="preserve"> SID list to PE23</w:t>
      </w:r>
      <w:r w:rsidR="00D34DA7">
        <w:t>, including the Binding SID associated with</w:t>
      </w:r>
      <w:r w:rsidR="004E7492" w:rsidRPr="004E7492">
        <w:t xml:space="preserve"> the SR-TE path in Domain 1 with PE13 as the target destination</w:t>
      </w:r>
      <w:r>
        <w:t xml:space="preserve"> (reverse direction)</w:t>
      </w:r>
      <w:r w:rsidR="004E7492" w:rsidRPr="004E7492">
        <w:t>.</w:t>
      </w:r>
    </w:p>
    <w:p w14:paraId="57618389" w14:textId="39EC754E" w:rsidR="004E7492" w:rsidRDefault="004E7492" w:rsidP="004E7492">
      <w:r>
        <w:t xml:space="preserve">With reference to </w:t>
      </w:r>
      <w:r>
        <w:fldChar w:fldCharType="begin"/>
      </w:r>
      <w:r>
        <w:instrText xml:space="preserve"> REF _Ref48309454 \r \h  \* MERGEFORMAT </w:instrText>
      </w:r>
      <w:r>
        <w:fldChar w:fldCharType="separate"/>
      </w:r>
      <w:r w:rsidR="00CD4B2F">
        <w:t>Figure 4</w:t>
      </w:r>
      <w:r>
        <w:fldChar w:fldCharType="end"/>
      </w:r>
      <w:r>
        <w:t xml:space="preserve">, </w:t>
      </w:r>
      <w:r w:rsidRPr="005F2463">
        <w:t xml:space="preserve">P-PNCs are </w:t>
      </w:r>
      <w:r>
        <w:t xml:space="preserve">then </w:t>
      </w:r>
      <w:r w:rsidRPr="005F2463">
        <w:t>responsible</w:t>
      </w:r>
      <w:r>
        <w:t>:</w:t>
      </w:r>
    </w:p>
    <w:p w14:paraId="52FFF922" w14:textId="6031D283" w:rsidR="004E7492" w:rsidRPr="004E7492" w:rsidRDefault="004E7492" w:rsidP="0079123C">
      <w:pPr>
        <w:pStyle w:val="RFCListNumbered"/>
        <w:numPr>
          <w:ilvl w:val="0"/>
          <w:numId w:val="23"/>
        </w:numPr>
      </w:pPr>
      <w:r w:rsidRPr="004E7492">
        <w:t>To expose to MDSC their respective detailed TE topology</w:t>
      </w:r>
    </w:p>
    <w:p w14:paraId="41056970" w14:textId="3DB045A0" w:rsidR="004E7492" w:rsidRDefault="004E7492" w:rsidP="0079123C">
      <w:pPr>
        <w:pStyle w:val="RFCListNumbered"/>
        <w:numPr>
          <w:ilvl w:val="0"/>
          <w:numId w:val="23"/>
        </w:numPr>
      </w:pPr>
      <w:r>
        <w:t>To p</w:t>
      </w:r>
      <w:r w:rsidRPr="005F2463">
        <w:t xml:space="preserve">erform </w:t>
      </w:r>
      <w:r w:rsidR="00D46527">
        <w:t xml:space="preserve">single-layer </w:t>
      </w:r>
      <w:r w:rsidRPr="005F2463">
        <w:t>single</w:t>
      </w:r>
      <w:r w:rsidR="00D46527">
        <w:t>-</w:t>
      </w:r>
      <w:r w:rsidRPr="005F2463">
        <w:t xml:space="preserve">domain local TE path computation, when requested by MDSC between two PEs (for </w:t>
      </w:r>
      <w:r w:rsidR="006B2090">
        <w:t xml:space="preserve">single-domain end-to-end </w:t>
      </w:r>
      <w:r w:rsidRPr="005F2463">
        <w:t>TE path) or between PE</w:t>
      </w:r>
      <w:r w:rsidR="006B2090">
        <w:t>s</w:t>
      </w:r>
      <w:r w:rsidRPr="005F2463">
        <w:t xml:space="preserve"> and BRs for an inter-domain TE path selected by MDSC</w:t>
      </w:r>
      <w:r w:rsidR="006B2090">
        <w:t>;</w:t>
      </w:r>
    </w:p>
    <w:p w14:paraId="07AAD099" w14:textId="2109CB07" w:rsidR="004E7492" w:rsidRPr="00B41615" w:rsidRDefault="004E7492" w:rsidP="0079123C">
      <w:pPr>
        <w:pStyle w:val="RFCListNumbered"/>
        <w:numPr>
          <w:ilvl w:val="0"/>
          <w:numId w:val="23"/>
        </w:numPr>
        <w:rPr>
          <w:highlight w:val="yellow"/>
        </w:rPr>
      </w:pPr>
      <w:r w:rsidRPr="00B41615">
        <w:rPr>
          <w:highlight w:val="yellow"/>
        </w:rPr>
        <w:t xml:space="preserve">To configure the </w:t>
      </w:r>
      <w:r w:rsidR="000F1667" w:rsidRPr="00B41615">
        <w:rPr>
          <w:highlight w:val="yellow"/>
        </w:rPr>
        <w:t xml:space="preserve">routers </w:t>
      </w:r>
      <w:r w:rsidRPr="00B41615">
        <w:rPr>
          <w:highlight w:val="yellow"/>
        </w:rPr>
        <w:t xml:space="preserve">in their respective domain </w:t>
      </w:r>
      <w:r w:rsidR="000F1667" w:rsidRPr="00B41615">
        <w:rPr>
          <w:highlight w:val="yellow"/>
        </w:rPr>
        <w:t>to setup a TE path</w:t>
      </w:r>
      <w:r w:rsidR="006B2090" w:rsidRPr="00B41615">
        <w:rPr>
          <w:highlight w:val="yellow"/>
        </w:rPr>
        <w:t>;</w:t>
      </w:r>
    </w:p>
    <w:p w14:paraId="3F112811" w14:textId="0FBE913B" w:rsidR="004E7492" w:rsidRDefault="004E7492" w:rsidP="0079123C">
      <w:pPr>
        <w:pStyle w:val="RFCListNumbered"/>
        <w:numPr>
          <w:ilvl w:val="0"/>
          <w:numId w:val="23"/>
        </w:numPr>
      </w:pPr>
      <w:r>
        <w:t xml:space="preserve">To </w:t>
      </w:r>
      <w:r w:rsidRPr="005F2463">
        <w:t>configure the VRF and PE-CE interfaces (Service access points) of the intra-domain and inter-domain network services requested by the MDSC</w:t>
      </w:r>
      <w:r>
        <w:t>.</w:t>
      </w:r>
    </w:p>
    <w:p w14:paraId="071BB9C1" w14:textId="77777777" w:rsidR="004B5A98" w:rsidRPr="00F8768F" w:rsidRDefault="004B5A98" w:rsidP="004B5A98">
      <w:pPr>
        <w:pStyle w:val="RFCFigure"/>
      </w:pPr>
    </w:p>
    <w:p w14:paraId="0122581F" w14:textId="77777777" w:rsidR="004E7492" w:rsidRPr="00F8768F" w:rsidRDefault="004E7492" w:rsidP="004E7492">
      <w:pPr>
        <w:pStyle w:val="RFCFigure"/>
      </w:pPr>
      <w:r w:rsidRPr="00F8768F">
        <w:t xml:space="preserve">       +------------------+            +------------------+</w:t>
      </w:r>
    </w:p>
    <w:p w14:paraId="1D9B6113"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6CE7D823" w14:textId="77777777" w:rsidR="004E7492" w:rsidRPr="00F8768F" w:rsidRDefault="004E7492" w:rsidP="004E7492">
      <w:pPr>
        <w:pStyle w:val="RFCFigure"/>
      </w:pPr>
      <w:r w:rsidRPr="00F8768F">
        <w:t xml:space="preserve">       |</w:t>
      </w:r>
      <w:r>
        <w:t xml:space="preserve">    </w:t>
      </w:r>
      <w:r w:rsidRPr="00F8768F">
        <w:t xml:space="preserve"> </w:t>
      </w:r>
      <w:r>
        <w:t xml:space="preserve"> P</w:t>
      </w:r>
      <w:r>
        <w:noBreakHyphen/>
      </w:r>
      <w:r w:rsidRPr="00F8768F">
        <w:t>PNC1</w:t>
      </w:r>
      <w:r>
        <w:t xml:space="preserve">      </w:t>
      </w:r>
      <w:r w:rsidRPr="00F8768F">
        <w:t>|            |</w:t>
      </w:r>
      <w:r>
        <w:t xml:space="preserve">    </w:t>
      </w:r>
      <w:r w:rsidRPr="00F8768F">
        <w:t xml:space="preserve"> </w:t>
      </w:r>
      <w:r>
        <w:t xml:space="preserve"> P</w:t>
      </w:r>
      <w:r>
        <w:noBreakHyphen/>
      </w:r>
      <w:r w:rsidRPr="00F8768F">
        <w:t>PNC</w:t>
      </w:r>
      <w:r>
        <w:t xml:space="preserve">2      </w:t>
      </w:r>
      <w:r w:rsidRPr="00F8768F">
        <w:t>|</w:t>
      </w:r>
    </w:p>
    <w:p w14:paraId="155BB1F0" w14:textId="77777777" w:rsidR="004E7492" w:rsidRPr="00F8768F" w:rsidRDefault="004E7492" w:rsidP="004E7492">
      <w:pPr>
        <w:pStyle w:val="RFCFigure"/>
      </w:pPr>
      <w:r w:rsidRPr="00F8768F">
        <w:t xml:space="preserve">       | </w:t>
      </w:r>
      <w:r>
        <w:t xml:space="preserve">                </w:t>
      </w:r>
      <w:r w:rsidRPr="00F8768F">
        <w:t xml:space="preserve"> |            | </w:t>
      </w:r>
      <w:r>
        <w:t xml:space="preserve">                </w:t>
      </w:r>
      <w:r w:rsidRPr="00F8768F">
        <w:t xml:space="preserve"> |</w:t>
      </w:r>
    </w:p>
    <w:p w14:paraId="79C5FFC1" w14:textId="77777777" w:rsidR="004E7492" w:rsidRPr="00F8768F" w:rsidRDefault="004E7492" w:rsidP="004E7492">
      <w:pPr>
        <w:pStyle w:val="RFCFigure"/>
      </w:pPr>
      <w:r w:rsidRPr="00F8768F">
        <w:t xml:space="preserve">       +--|-----------|---+            +--|-----------|---+</w:t>
      </w:r>
    </w:p>
    <w:p w14:paraId="3BF17877" w14:textId="56024CDB" w:rsidR="004E7492" w:rsidRPr="00F8768F" w:rsidRDefault="004E7492" w:rsidP="004E7492">
      <w:pPr>
        <w:pStyle w:val="RFCFigure"/>
      </w:pPr>
      <w:r w:rsidRPr="00F8768F">
        <w:t xml:space="preserve">          | 1.</w:t>
      </w:r>
      <w:r>
        <w:t>TE</w:t>
      </w:r>
      <w:r w:rsidR="000F1667">
        <w:t xml:space="preserve">   </w:t>
      </w:r>
      <w:r w:rsidRPr="00F8768F">
        <w:t xml:space="preserve"> </w:t>
      </w:r>
      <w:r w:rsidR="006B2090">
        <w:t xml:space="preserve">  </w:t>
      </w:r>
      <w:r w:rsidRPr="00F8768F">
        <w:t>| 2.VPN</w:t>
      </w:r>
      <w:r>
        <w:t xml:space="preserve">    </w:t>
      </w:r>
      <w:r w:rsidRPr="00F8768F">
        <w:t xml:space="preserve">       </w:t>
      </w:r>
      <w:r w:rsidR="006B2090">
        <w:t xml:space="preserve">  </w:t>
      </w:r>
      <w:r w:rsidRPr="00F8768F">
        <w:t>| 1.</w:t>
      </w:r>
      <w:r>
        <w:t>TE</w:t>
      </w:r>
      <w:r w:rsidRPr="00F8768F">
        <w:t xml:space="preserve"> </w:t>
      </w:r>
      <w:r w:rsidR="000F1667">
        <w:t xml:space="preserve">   </w:t>
      </w:r>
      <w:r w:rsidR="006B2090">
        <w:t xml:space="preserve">  </w:t>
      </w:r>
      <w:r w:rsidRPr="00F8768F">
        <w:t>| 2.VPN</w:t>
      </w:r>
    </w:p>
    <w:p w14:paraId="7B4F099C" w14:textId="3448F453" w:rsidR="004E7492" w:rsidRPr="00176338" w:rsidRDefault="004E7492" w:rsidP="004E7492">
      <w:pPr>
        <w:pStyle w:val="RFCFigure"/>
      </w:pPr>
      <w:r w:rsidRPr="00F8768F">
        <w:t xml:space="preserve">          </w:t>
      </w:r>
      <w:r w:rsidRPr="00176338">
        <w:t xml:space="preserve">| </w:t>
      </w:r>
      <w:r w:rsidR="000F1667">
        <w:t xml:space="preserve">Path  </w:t>
      </w:r>
      <w:r w:rsidR="000F1667" w:rsidRPr="00176338">
        <w:t xml:space="preserve">    </w:t>
      </w:r>
      <w:r w:rsidRPr="00176338">
        <w:t xml:space="preserve">| Provisioning      | </w:t>
      </w:r>
      <w:r w:rsidR="000F1667">
        <w:t xml:space="preserve">Path  </w:t>
      </w:r>
      <w:r w:rsidR="000F1667" w:rsidRPr="00176338">
        <w:t xml:space="preserve">    </w:t>
      </w:r>
      <w:r w:rsidRPr="00176338">
        <w:t>| Provisioning</w:t>
      </w:r>
    </w:p>
    <w:p w14:paraId="39A72FB1" w14:textId="257278F7" w:rsidR="004E7492" w:rsidRPr="00176338" w:rsidRDefault="004E7492" w:rsidP="004E7492">
      <w:pPr>
        <w:pStyle w:val="RFCFigure"/>
      </w:pPr>
      <w:r w:rsidRPr="00F8768F">
        <w:t xml:space="preserve">          </w:t>
      </w:r>
      <w:r w:rsidRPr="00176338">
        <w:t xml:space="preserve">| Config    |      </w:t>
      </w:r>
      <w:r w:rsidR="006B2090" w:rsidRPr="00176338">
        <w:t xml:space="preserve">             </w:t>
      </w:r>
      <w:r w:rsidRPr="00176338">
        <w:t xml:space="preserve">| Config    | </w:t>
      </w:r>
    </w:p>
    <w:p w14:paraId="5DDD778F" w14:textId="77777777" w:rsidR="004E7492" w:rsidRPr="00176338" w:rsidRDefault="004E7492" w:rsidP="004E7492">
      <w:pPr>
        <w:pStyle w:val="RFCFigure"/>
      </w:pPr>
      <w:r w:rsidRPr="00176338">
        <w:t xml:space="preserve">          V           V                   V           V</w:t>
      </w:r>
    </w:p>
    <w:p w14:paraId="1440961F" w14:textId="77777777" w:rsidR="004E7492" w:rsidRPr="00176338" w:rsidRDefault="004E7492" w:rsidP="004E7492">
      <w:pPr>
        <w:pStyle w:val="RFCFigure"/>
      </w:pPr>
      <w:r w:rsidRPr="00176338">
        <w:t xml:space="preserve">        +---------------------+         +---------------------+</w:t>
      </w:r>
    </w:p>
    <w:p w14:paraId="0CCBEFB1" w14:textId="295EFE0D" w:rsidR="004E7492" w:rsidRPr="00176338" w:rsidRDefault="004E7492" w:rsidP="004E7492">
      <w:pPr>
        <w:pStyle w:val="RFCFigure"/>
      </w:pPr>
      <w:r w:rsidRPr="00176338">
        <w:t xml:space="preserve">   CE  / PE   </w:t>
      </w:r>
      <w:r w:rsidR="000F1667">
        <w:t xml:space="preserve">  </w:t>
      </w:r>
      <w:r w:rsidRPr="00176338">
        <w:t xml:space="preserve">TE path 1 </w:t>
      </w:r>
      <w:r w:rsidR="000F1667">
        <w:t xml:space="preserve"> </w:t>
      </w:r>
      <w:r w:rsidRPr="00176338">
        <w:t xml:space="preserve">  BR\       / BR   </w:t>
      </w:r>
      <w:r w:rsidR="000F1667">
        <w:t xml:space="preserve">  </w:t>
      </w:r>
      <w:r w:rsidR="00CB5D4B" w:rsidRPr="00176338">
        <w:t>TE path 2</w:t>
      </w:r>
      <w:r w:rsidRPr="00176338">
        <w:t xml:space="preserve"> </w:t>
      </w:r>
      <w:r w:rsidR="000F1667">
        <w:t xml:space="preserve"> </w:t>
      </w:r>
      <w:r w:rsidRPr="00176338">
        <w:t xml:space="preserve"> PE \  CE</w:t>
      </w:r>
    </w:p>
    <w:p w14:paraId="06B71745" w14:textId="77777777" w:rsidR="004E7492" w:rsidRPr="00304BE2" w:rsidRDefault="004E7492" w:rsidP="004E7492">
      <w:pPr>
        <w:pStyle w:val="RFCFigure"/>
        <w:rPr>
          <w:lang w:val="it-IT"/>
        </w:rPr>
      </w:pPr>
      <w:r w:rsidRPr="00176338">
        <w:t xml:space="preserve">   </w:t>
      </w:r>
      <w:r w:rsidRPr="00304BE2">
        <w:rPr>
          <w:lang w:val="it-IT"/>
        </w:rPr>
        <w:t>o--/---o..................o--\-----/--o..................o---\--o</w:t>
      </w:r>
    </w:p>
    <w:p w14:paraId="39046DDC" w14:textId="77777777" w:rsidR="004E7492" w:rsidRPr="00304BE2" w:rsidRDefault="004E7492" w:rsidP="004E7492">
      <w:pPr>
        <w:pStyle w:val="RFCFigure"/>
        <w:rPr>
          <w:lang w:val="it-IT"/>
        </w:rPr>
      </w:pPr>
      <w:r w:rsidRPr="00304BE2">
        <w:rPr>
          <w:lang w:val="it-IT"/>
        </w:rPr>
        <w:t xml:space="preserve">      \                         /     \                         /</w:t>
      </w:r>
    </w:p>
    <w:p w14:paraId="79F768CF" w14:textId="77777777" w:rsidR="004E7492" w:rsidRPr="00304BE2" w:rsidRDefault="004E7492" w:rsidP="004E7492">
      <w:pPr>
        <w:pStyle w:val="RFCFigure"/>
        <w:rPr>
          <w:lang w:val="it-IT"/>
        </w:rPr>
      </w:pPr>
      <w:r w:rsidRPr="00304BE2">
        <w:rPr>
          <w:lang w:val="it-IT"/>
        </w:rPr>
        <w:t xml:space="preserve">       \        Domain 1       /       \       Domain 2        /</w:t>
      </w:r>
    </w:p>
    <w:p w14:paraId="237CCFE0" w14:textId="77777777" w:rsidR="004E7492" w:rsidRPr="00F8768F" w:rsidRDefault="004E7492" w:rsidP="004E7492">
      <w:pPr>
        <w:pStyle w:val="RFCFigure"/>
      </w:pPr>
      <w:r w:rsidRPr="00304BE2">
        <w:rPr>
          <w:lang w:val="it-IT"/>
        </w:rPr>
        <w:t xml:space="preserve">        </w:t>
      </w:r>
      <w:r w:rsidRPr="00F8768F">
        <w:t>+---------------------+         +---------------------+</w:t>
      </w:r>
    </w:p>
    <w:p w14:paraId="063F95D3" w14:textId="77777777" w:rsidR="004E7492" w:rsidRPr="00F8768F" w:rsidRDefault="004E7492" w:rsidP="004E7492">
      <w:pPr>
        <w:pStyle w:val="RFCFigure"/>
      </w:pPr>
    </w:p>
    <w:p w14:paraId="50638423" w14:textId="3C450214" w:rsidR="004E7492" w:rsidRPr="00F8768F" w:rsidRDefault="004E7492" w:rsidP="004E7492">
      <w:pPr>
        <w:pStyle w:val="RFCFigure"/>
      </w:pPr>
      <w:r w:rsidRPr="00F8768F">
        <w:t xml:space="preserve">                      </w:t>
      </w:r>
      <w:r w:rsidR="000F1667">
        <w:t xml:space="preserve"> </w:t>
      </w:r>
      <w:r w:rsidRPr="00F8768F">
        <w:t xml:space="preserve">    End-to-end </w:t>
      </w:r>
      <w:r w:rsidR="00CB5D4B">
        <w:t>TE path</w:t>
      </w:r>
    </w:p>
    <w:p w14:paraId="14D10D4E" w14:textId="77777777" w:rsidR="004E7492" w:rsidRPr="009907A0" w:rsidRDefault="004E7492" w:rsidP="004E7492">
      <w:pPr>
        <w:pStyle w:val="RFCFigure"/>
      </w:pPr>
      <w:r w:rsidRPr="009907A0">
        <w:t xml:space="preserve">          &lt;-------------------------------------------------&gt;</w:t>
      </w:r>
    </w:p>
    <w:p w14:paraId="51898464" w14:textId="77777777" w:rsidR="004B5A98" w:rsidRPr="00F8768F" w:rsidRDefault="004B5A98" w:rsidP="004B5A98">
      <w:pPr>
        <w:pStyle w:val="RFCFigure"/>
      </w:pPr>
    </w:p>
    <w:p w14:paraId="23A8C23A" w14:textId="5DB9CE08" w:rsidR="004B5A98" w:rsidRPr="004E7492" w:rsidRDefault="00CB5D4B" w:rsidP="004B5A98">
      <w:pPr>
        <w:pStyle w:val="Caption"/>
        <w:rPr>
          <w:bCs w:val="0"/>
          <w:szCs w:val="24"/>
        </w:rPr>
      </w:pPr>
      <w:bookmarkStart w:id="25" w:name="_Ref48309454"/>
      <w:r>
        <w:t xml:space="preserve"> Domain Controller &amp; NE Functions</w:t>
      </w:r>
      <w:bookmarkEnd w:id="25"/>
    </w:p>
    <w:p w14:paraId="4A0C6B0A" w14:textId="1CD63511" w:rsidR="000F1667" w:rsidRDefault="00F129B9" w:rsidP="00CB5D4B">
      <w:bookmarkStart w:id="26" w:name="_Toc53130240"/>
      <w:r>
        <w:t>When requesting the setup of a new TE path,</w:t>
      </w:r>
      <w:r w:rsidR="00CB5D4B">
        <w:t xml:space="preserve"> the MDSC </w:t>
      </w:r>
      <w:r>
        <w:t>provides</w:t>
      </w:r>
      <w:r w:rsidR="00CB5D4B">
        <w:t xml:space="preserve"> the P-PNCs with the explicit path to be created or modified. In other words, the MDSC </w:t>
      </w:r>
      <w:r>
        <w:t xml:space="preserve">can </w:t>
      </w:r>
      <w:r w:rsidR="00CB5D4B">
        <w:t xml:space="preserve">communicate to the P-PNCs the </w:t>
      </w:r>
      <w:r w:rsidR="00D34DA7">
        <w:t xml:space="preserve">complete </w:t>
      </w:r>
      <w:r w:rsidR="00CB5D4B">
        <w:t xml:space="preserve">list of nodes involved in the path (strict mode). </w:t>
      </w:r>
      <w:r w:rsidR="006B2090">
        <w:t xml:space="preserve">In this case, the </w:t>
      </w:r>
      <w:r w:rsidR="00CB5D4B">
        <w:t xml:space="preserve">P-PNC </w:t>
      </w:r>
      <w:r w:rsidR="006B2090">
        <w:t xml:space="preserve">is just </w:t>
      </w:r>
      <w:r w:rsidR="00CB5D4B">
        <w:t xml:space="preserve">responsible </w:t>
      </w:r>
      <w:r w:rsidR="006B2090">
        <w:t xml:space="preserve">to </w:t>
      </w:r>
      <w:r w:rsidR="008401A6">
        <w:t>set up</w:t>
      </w:r>
      <w:r w:rsidR="000F1667">
        <w:t xml:space="preserve"> that explicit TE path. For example:</w:t>
      </w:r>
    </w:p>
    <w:p w14:paraId="6F9118C7" w14:textId="60BE7C3B" w:rsidR="000F1667" w:rsidRDefault="000F1667" w:rsidP="006C1ECF">
      <w:pPr>
        <w:pStyle w:val="RFCListBullet"/>
      </w:pPr>
      <w:r>
        <w:t xml:space="preserve">with SR-TE, the P-PNC </w:t>
      </w:r>
      <w:r w:rsidR="006B2090">
        <w:t>push</w:t>
      </w:r>
      <w:r>
        <w:t>es</w:t>
      </w:r>
      <w:r w:rsidR="006B2090">
        <w:t xml:space="preserve"> to </w:t>
      </w:r>
      <w:r w:rsidR="00CB5D4B">
        <w:t xml:space="preserve">headend PE </w:t>
      </w:r>
      <w:r w:rsidR="006B2090">
        <w:t xml:space="preserve">or BR </w:t>
      </w:r>
      <w:r w:rsidR="00CB5D4B">
        <w:t xml:space="preserve">the list of SIDs to create </w:t>
      </w:r>
      <w:r>
        <w:t xml:space="preserve">the </w:t>
      </w:r>
      <w:r w:rsidR="00CB5D4B">
        <w:t>explicit SR-TE path</w:t>
      </w:r>
      <w:r w:rsidR="008401A6">
        <w:t>,</w:t>
      </w:r>
      <w:r>
        <w:t xml:space="preserve"> provided by the MDSC;</w:t>
      </w:r>
    </w:p>
    <w:p w14:paraId="57034989" w14:textId="2976BAE6" w:rsidR="00CB5D4B" w:rsidRDefault="000F1667" w:rsidP="006C1ECF">
      <w:pPr>
        <w:pStyle w:val="RFCListBullet"/>
      </w:pPr>
      <w:r>
        <w:t xml:space="preserve">with RSVP-TE, the P-PNC requests the headend PE or BR to start </w:t>
      </w:r>
      <w:r w:rsidR="00150941">
        <w:t>signaling</w:t>
      </w:r>
      <w:r w:rsidR="008401A6">
        <w:t xml:space="preserve"> </w:t>
      </w:r>
      <w:r>
        <w:t>the explicit RSVP-TE path</w:t>
      </w:r>
      <w:r w:rsidR="008401A6">
        <w:t>,</w:t>
      </w:r>
      <w:r>
        <w:t xml:space="preserve"> provided by the MDSC</w:t>
      </w:r>
      <w:r w:rsidR="00CB5D4B">
        <w:t>.</w:t>
      </w:r>
    </w:p>
    <w:p w14:paraId="53A18910" w14:textId="420C7BE4" w:rsidR="00884AC2" w:rsidRDefault="00B41615" w:rsidP="003F2D35">
      <w:r w:rsidRPr="00B41615">
        <w:rPr>
          <w:highlight w:val="yellow"/>
        </w:rPr>
        <w:t xml:space="preserve">To scale </w:t>
      </w:r>
      <w:r w:rsidR="00884AC2" w:rsidRPr="00B41615">
        <w:rPr>
          <w:highlight w:val="yellow"/>
        </w:rPr>
        <w:t xml:space="preserve">in large </w:t>
      </w:r>
      <w:r w:rsidRPr="00B41615">
        <w:rPr>
          <w:highlight w:val="yellow"/>
        </w:rPr>
        <w:t>SR-</w:t>
      </w:r>
      <w:r w:rsidR="00884AC2" w:rsidRPr="00B41615">
        <w:rPr>
          <w:highlight w:val="yellow"/>
        </w:rPr>
        <w:t>TE packet domains</w:t>
      </w:r>
      <w:r w:rsidR="00884AC2" w:rsidRPr="00B41615">
        <w:t xml:space="preserve">, </w:t>
      </w:r>
      <w:r>
        <w:t xml:space="preserve">the </w:t>
      </w:r>
      <w:r w:rsidR="00884AC2" w:rsidRPr="00B41615">
        <w:t>MDSC can provide P-PNC a loose path, together with per-domain TE constraints. The P-PNC can then select the complete path within its domain.</w:t>
      </w:r>
    </w:p>
    <w:p w14:paraId="3B746A26" w14:textId="18A33926" w:rsidR="003F2D35" w:rsidRDefault="003F2D35" w:rsidP="003F2D35">
      <w:r>
        <w:t>In such a case</w:t>
      </w:r>
      <w:r w:rsidR="00546D87">
        <w:t>,</w:t>
      </w:r>
      <w:r>
        <w:t xml:space="preserve"> it is mandatory that P-PNC signals back to the MDSC which path it has chosen so that the MDSC keeps track of the relevant resources utilization.</w:t>
      </w:r>
    </w:p>
    <w:p w14:paraId="0D64CDEC" w14:textId="6F7FAF25" w:rsidR="005A5190" w:rsidRDefault="00546D87" w:rsidP="00CB5D4B">
      <w:r>
        <w:t xml:space="preserve">From the </w:t>
      </w:r>
      <w:r w:rsidR="004006CA">
        <w:fldChar w:fldCharType="begin"/>
      </w:r>
      <w:r w:rsidR="004006CA">
        <w:instrText xml:space="preserve"> REF _Ref113883817 \r \h </w:instrText>
      </w:r>
      <w:r w:rsidR="004006CA">
        <w:fldChar w:fldCharType="separate"/>
      </w:r>
      <w:r w:rsidR="00CD4B2F">
        <w:t>Figure 3</w:t>
      </w:r>
      <w:r w:rsidR="004006CA">
        <w:fldChar w:fldCharType="end"/>
      </w:r>
      <w:r>
        <w:t xml:space="preserve"> example, </w:t>
      </w:r>
      <w:r w:rsidRPr="00546D87">
        <w:rPr>
          <w:highlight w:val="yellow"/>
        </w:rPr>
        <w:t>th</w:t>
      </w:r>
      <w:r w:rsidR="00CB5D4B" w:rsidRPr="00546D87">
        <w:rPr>
          <w:highlight w:val="yellow"/>
        </w:rPr>
        <w:t xml:space="preserve">e </w:t>
      </w:r>
      <w:r w:rsidRPr="00546D87">
        <w:rPr>
          <w:highlight w:val="yellow"/>
        </w:rPr>
        <w:t xml:space="preserve">TE </w:t>
      </w:r>
      <w:r w:rsidR="00CB5D4B" w:rsidRPr="00546D87">
        <w:rPr>
          <w:highlight w:val="yellow"/>
        </w:rPr>
        <w:t>path requested</w:t>
      </w:r>
      <w:r w:rsidR="00CB5D4B">
        <w:t xml:space="preserve"> by the MDSC touches PE13 - P16 – BR12 – BR21 – PE23. P-PNC2 </w:t>
      </w:r>
      <w:r>
        <w:t xml:space="preserve">is aware </w:t>
      </w:r>
      <w:r w:rsidR="00CB5D4B">
        <w:t xml:space="preserve">of two paths with the same topology metric, e.g. BR21 – P24 – PE23 and BR21 – BR22 – </w:t>
      </w:r>
      <w:r w:rsidR="00CB5D4B">
        <w:lastRenderedPageBreak/>
        <w:t>PE23, but with different load</w:t>
      </w:r>
      <w:r w:rsidR="00D34DA7">
        <w:t>s</w:t>
      </w:r>
      <w:r w:rsidR="00CB5D4B">
        <w:t xml:space="preserve">. It may prefer to steer the traffic on the latter because it is less loaded. </w:t>
      </w:r>
    </w:p>
    <w:p w14:paraId="2A18266D" w14:textId="303F0C4E" w:rsidR="00CB5D4B" w:rsidRDefault="005A5190" w:rsidP="00CB5D4B">
      <w:r w:rsidRPr="005A5190">
        <w:t>For the purposes of this document it is assumed</w:t>
      </w:r>
      <w:r w:rsidR="00CB5D4B" w:rsidRPr="005A5190">
        <w:t xml:space="preserve"> that the MDSC always provides the explicit list of </w:t>
      </w:r>
      <w:r w:rsidRPr="005A5190">
        <w:t xml:space="preserve">all the </w:t>
      </w:r>
      <w:r w:rsidR="00E863A6" w:rsidRPr="005A5190">
        <w:t xml:space="preserve">hops </w:t>
      </w:r>
      <w:r w:rsidR="00CB5D4B" w:rsidRPr="005A5190">
        <w:t xml:space="preserve">to the P-PNCs to setup or modify </w:t>
      </w:r>
      <w:r w:rsidR="00367379" w:rsidRPr="005A5190">
        <w:t xml:space="preserve">the </w:t>
      </w:r>
      <w:r w:rsidR="00884AC2" w:rsidRPr="005A5190">
        <w:t xml:space="preserve">TE </w:t>
      </w:r>
      <w:r w:rsidR="00CB5D4B" w:rsidRPr="005A5190">
        <w:t>path.</w:t>
      </w:r>
    </w:p>
    <w:p w14:paraId="6AB376A1" w14:textId="1A7AE1F7" w:rsidR="00E33E77" w:rsidRPr="004E7492" w:rsidRDefault="00E33E77" w:rsidP="00E33E77">
      <w:pPr>
        <w:pStyle w:val="Heading2"/>
        <w:rPr>
          <w:rFonts w:cs="Courier New"/>
          <w:bCs w:val="0"/>
          <w:iCs w:val="0"/>
          <w:szCs w:val="24"/>
        </w:rPr>
      </w:pPr>
      <w:bookmarkStart w:id="27" w:name="_Toc124323346"/>
      <w:r w:rsidRPr="004E7492">
        <w:rPr>
          <w:rFonts w:cs="Courier New"/>
          <w:bCs w:val="0"/>
          <w:iCs w:val="0"/>
          <w:szCs w:val="24"/>
        </w:rPr>
        <w:t>Optical Domain Controller and NE Functions</w:t>
      </w:r>
      <w:bookmarkEnd w:id="26"/>
      <w:bookmarkEnd w:id="27"/>
    </w:p>
    <w:p w14:paraId="45F165EF" w14:textId="12844B48" w:rsidR="004B5A98" w:rsidRDefault="00EA3B84" w:rsidP="004B5A98">
      <w:r>
        <w:t>The o</w:t>
      </w:r>
      <w:r w:rsidRPr="007B6CEE">
        <w:t xml:space="preserve">ptical </w:t>
      </w:r>
      <w:r w:rsidR="004B5A98" w:rsidRPr="007B6CEE">
        <w:t>network provides</w:t>
      </w:r>
      <w:r w:rsidR="00DE2955">
        <w:t xml:space="preserve"> </w:t>
      </w:r>
      <w:r w:rsidR="004B5A98" w:rsidRPr="007B6CEE">
        <w:t xml:space="preserve">underlay connectivity services to IP/MPLS networks. The </w:t>
      </w:r>
      <w:r w:rsidR="00E27FB6">
        <w:t xml:space="preserve">packet and optical multi-layer </w:t>
      </w:r>
      <w:r w:rsidR="004B5A98" w:rsidRPr="007B6CEE">
        <w:t xml:space="preserve">coordination is done by the </w:t>
      </w:r>
      <w:r w:rsidR="00A37704">
        <w:t xml:space="preserve">MDSC, as shown in </w:t>
      </w:r>
      <w:r w:rsidR="004C4F01">
        <w:fldChar w:fldCharType="begin"/>
      </w:r>
      <w:r w:rsidR="004C4F01">
        <w:instrText xml:space="preserve"> REF _Ref96336474 \r \h </w:instrText>
      </w:r>
      <w:r w:rsidR="004E7492">
        <w:instrText xml:space="preserve"> \* MERGEFORMAT </w:instrText>
      </w:r>
      <w:r w:rsidR="004C4F01">
        <w:fldChar w:fldCharType="separate"/>
      </w:r>
      <w:r w:rsidR="00CD4B2F">
        <w:t>Figure 1</w:t>
      </w:r>
      <w:r w:rsidR="004C4F01">
        <w:fldChar w:fldCharType="end"/>
      </w:r>
      <w:r w:rsidR="004B5A98" w:rsidRPr="007B6CEE">
        <w:t>.</w:t>
      </w:r>
      <w:r w:rsidR="004B5A98">
        <w:t xml:space="preserve"> </w:t>
      </w:r>
    </w:p>
    <w:p w14:paraId="0A4FA764" w14:textId="77777777" w:rsidR="00A37704" w:rsidRDefault="00A37704" w:rsidP="004B5A98">
      <w:r>
        <w:t>The O</w:t>
      </w:r>
      <w:r>
        <w:noBreakHyphen/>
        <w:t>PNC is responsible to:</w:t>
      </w:r>
    </w:p>
    <w:p w14:paraId="48C4A6DB" w14:textId="1C45B0B5" w:rsidR="00A37704" w:rsidRDefault="00A37704" w:rsidP="006C1ECF">
      <w:pPr>
        <w:pStyle w:val="RFCListBullet"/>
      </w:pPr>
      <w:r>
        <w:t>provide to the MDSC an abstract TE topology view of its underlying optical network resources;</w:t>
      </w:r>
    </w:p>
    <w:p w14:paraId="1741B3FA" w14:textId="4B573CFE" w:rsidR="00A37704" w:rsidRDefault="00A37704" w:rsidP="006C1ECF">
      <w:pPr>
        <w:pStyle w:val="RFCListBullet"/>
      </w:pPr>
      <w:r>
        <w:t>perform single</w:t>
      </w:r>
      <w:r>
        <w:noBreakHyphen/>
        <w:t>domain local path computation, when requested by the MDSC;</w:t>
      </w:r>
    </w:p>
    <w:p w14:paraId="5F4C9A49" w14:textId="70306162" w:rsidR="00A37704" w:rsidRDefault="00A37704" w:rsidP="006C1ECF">
      <w:pPr>
        <w:pStyle w:val="RFCListBullet"/>
      </w:pPr>
      <w:r>
        <w:t xml:space="preserve">perform </w:t>
      </w:r>
      <w:r w:rsidR="003650D7">
        <w:t xml:space="preserve">optical tunnel </w:t>
      </w:r>
      <w:r>
        <w:t>setup, when requested by the MDSC.</w:t>
      </w:r>
    </w:p>
    <w:p w14:paraId="75AC5727" w14:textId="67A3A7FE" w:rsidR="008F32CC" w:rsidRDefault="008F32CC" w:rsidP="004B5A98">
      <w:r>
        <w:t>The mechanisms used by O</w:t>
      </w:r>
      <w:r>
        <w:noBreakHyphen/>
        <w:t>PNC to perform intra</w:t>
      </w:r>
      <w:r>
        <w:noBreakHyphen/>
        <w:t>domain topology discovery and path setup are usually vendor</w:t>
      </w:r>
      <w:r>
        <w:noBreakHyphen/>
        <w:t>specific and outside the scope of this document.</w:t>
      </w:r>
    </w:p>
    <w:p w14:paraId="59CF5CEB" w14:textId="2D37A839" w:rsidR="008F32CC" w:rsidRDefault="008F32CC" w:rsidP="004B5A98">
      <w:r>
        <w:t>Depending on the type of optical network, TE topology abstraction, path compu</w:t>
      </w:r>
      <w:r w:rsidR="00EA3B84">
        <w:t>ta</w:t>
      </w:r>
      <w:r>
        <w:t>tion and path setup can be single</w:t>
      </w:r>
      <w:r>
        <w:noBreakHyphen/>
      </w:r>
      <w:r w:rsidR="00547E4E" w:rsidRPr="00B50EBB">
        <w:t>layer</w:t>
      </w:r>
      <w:r w:rsidR="00547E4E">
        <w:t xml:space="preserve"> </w:t>
      </w:r>
      <w:r>
        <w:t>(either OTN or WDM) or multi-layer OTN/WDM. In the latter case, the multi-layer coordination between the OTN and WDM layers is performed by the O</w:t>
      </w:r>
      <w:r>
        <w:noBreakHyphen/>
        <w:t>PNC.</w:t>
      </w:r>
    </w:p>
    <w:p w14:paraId="47F88375" w14:textId="645EE52C" w:rsidR="00183DAE" w:rsidRPr="00954E1B" w:rsidRDefault="00BB3648" w:rsidP="00E33E77">
      <w:pPr>
        <w:pStyle w:val="Heading1"/>
      </w:pPr>
      <w:bookmarkStart w:id="28" w:name="_Toc53130241"/>
      <w:bookmarkStart w:id="29" w:name="_Toc124323347"/>
      <w:r w:rsidRPr="00954E1B">
        <w:t xml:space="preserve">Interface </w:t>
      </w:r>
      <w:r w:rsidR="00A556C5">
        <w:t>P</w:t>
      </w:r>
      <w:r w:rsidRPr="00954E1B">
        <w:t xml:space="preserve">rotocols and YANG </w:t>
      </w:r>
      <w:r w:rsidR="00A556C5">
        <w:t>D</w:t>
      </w:r>
      <w:r w:rsidRPr="00954E1B">
        <w:t xml:space="preserve">ata </w:t>
      </w:r>
      <w:r w:rsidR="00A556C5">
        <w:t>Mo</w:t>
      </w:r>
      <w:r w:rsidRPr="00954E1B">
        <w:t>dels for the MPIs</w:t>
      </w:r>
      <w:bookmarkEnd w:id="28"/>
      <w:bookmarkEnd w:id="29"/>
    </w:p>
    <w:p w14:paraId="5E8C962A" w14:textId="5E0FE2A0" w:rsidR="00446B77" w:rsidRPr="006F25F5" w:rsidRDefault="00446B77" w:rsidP="00446B77">
      <w:r w:rsidRPr="006F25F5">
        <w:t xml:space="preserve">This section describes general </w:t>
      </w:r>
      <w:r>
        <w:t>assumptions</w:t>
      </w:r>
      <w:r w:rsidRPr="006F25F5">
        <w:t xml:space="preserve"> </w:t>
      </w:r>
      <w:r w:rsidR="00EA3B84">
        <w:t xml:space="preserve">applicable </w:t>
      </w:r>
      <w:r w:rsidR="00626691">
        <w:t xml:space="preserve">to </w:t>
      </w:r>
      <w:r w:rsidR="00EA3B84">
        <w:t xml:space="preserve">all the MPI interfaces, between each PNC (Optical or Packet) and the MDSC, </w:t>
      </w:r>
      <w:r w:rsidR="00D92914">
        <w:t>to support</w:t>
      </w:r>
      <w:r w:rsidRPr="006F25F5">
        <w:t xml:space="preserve"> the scenarios discussed in this document.</w:t>
      </w:r>
    </w:p>
    <w:p w14:paraId="23D8075B" w14:textId="2276081E" w:rsidR="00183DAE" w:rsidRPr="004E7492" w:rsidRDefault="00183DAE" w:rsidP="00954E1B">
      <w:pPr>
        <w:pStyle w:val="Heading2"/>
        <w:rPr>
          <w:rFonts w:cs="Courier New"/>
          <w:bCs w:val="0"/>
          <w:iCs w:val="0"/>
          <w:szCs w:val="24"/>
        </w:rPr>
      </w:pPr>
      <w:bookmarkStart w:id="30" w:name="_Toc53130242"/>
      <w:bookmarkStart w:id="31" w:name="_Ref90895329"/>
      <w:bookmarkStart w:id="32" w:name="_Toc124323348"/>
      <w:r w:rsidRPr="004E7492">
        <w:rPr>
          <w:rFonts w:cs="Courier New"/>
          <w:bCs w:val="0"/>
          <w:iCs w:val="0"/>
          <w:szCs w:val="24"/>
        </w:rPr>
        <w:t>RESTCONF</w:t>
      </w:r>
      <w:r w:rsidR="00BB3648" w:rsidRPr="004E7492">
        <w:rPr>
          <w:rFonts w:cs="Courier New"/>
          <w:bCs w:val="0"/>
          <w:iCs w:val="0"/>
          <w:szCs w:val="24"/>
        </w:rPr>
        <w:t xml:space="preserve"> </w:t>
      </w:r>
      <w:r w:rsidR="00A556C5">
        <w:rPr>
          <w:rFonts w:cs="Courier New"/>
          <w:bCs w:val="0"/>
          <w:iCs w:val="0"/>
          <w:szCs w:val="24"/>
        </w:rPr>
        <w:t>P</w:t>
      </w:r>
      <w:r w:rsidR="00BB3648" w:rsidRPr="004E7492">
        <w:rPr>
          <w:rFonts w:cs="Courier New"/>
          <w:bCs w:val="0"/>
          <w:iCs w:val="0"/>
          <w:szCs w:val="24"/>
        </w:rPr>
        <w:t>rotocol at the MPIs</w:t>
      </w:r>
      <w:bookmarkEnd w:id="30"/>
      <w:bookmarkEnd w:id="31"/>
      <w:bookmarkEnd w:id="32"/>
    </w:p>
    <w:p w14:paraId="6E0C7E56" w14:textId="53717693" w:rsidR="00BB3648" w:rsidDel="00446B77" w:rsidRDefault="00BB3648" w:rsidP="00BB3648">
      <w:r w:rsidRPr="005F2CBA" w:rsidDel="00446B77">
        <w:t xml:space="preserve">The </w:t>
      </w:r>
      <w:r w:rsidDel="00446B77">
        <w:t xml:space="preserve">RESTCONF </w:t>
      </w:r>
      <w:r w:rsidRPr="005F2CBA" w:rsidDel="00446B77">
        <w:t>protocol</w:t>
      </w:r>
      <w:r w:rsidDel="00446B77">
        <w:t>, as defined in [RFC8040], using the JSON representation defined in [RFC7951], is assumed to be</w:t>
      </w:r>
      <w:r w:rsidRPr="005F2CBA" w:rsidDel="00446B77">
        <w:t xml:space="preserve"> used at these interfaces</w:t>
      </w:r>
      <w:r w:rsidDel="00446B77">
        <w:t xml:space="preserve">. </w:t>
      </w:r>
      <w:r w:rsidR="00EA3B84">
        <w:t>In addition, e</w:t>
      </w:r>
      <w:r w:rsidR="00EA3B84" w:rsidRPr="0029754E" w:rsidDel="00446B77">
        <w:t xml:space="preserve">xtensions </w:t>
      </w:r>
      <w:r w:rsidRPr="0029754E" w:rsidDel="00446B77">
        <w:t xml:space="preserve">to RESTCONF, as defined in [RFC8527], to be compliant with Network Management Datastore </w:t>
      </w:r>
      <w:r w:rsidRPr="0029754E" w:rsidDel="00446B77">
        <w:lastRenderedPageBreak/>
        <w:t xml:space="preserve">Architecture (NMDA) defined in [RFC8342], are assumed to be used as well at these MPI interfaces and also at </w:t>
      </w:r>
      <w:r w:rsidR="00D92914">
        <w:t>MDSC NBI</w:t>
      </w:r>
      <w:r w:rsidR="00D92914" w:rsidRPr="0029754E" w:rsidDel="00446B77">
        <w:t xml:space="preserve"> </w:t>
      </w:r>
      <w:r w:rsidRPr="0029754E" w:rsidDel="00446B77">
        <w:t>interfaces.</w:t>
      </w:r>
    </w:p>
    <w:p w14:paraId="5B403500" w14:textId="1B4CEB46" w:rsidR="00BB3648" w:rsidRPr="004E7492" w:rsidRDefault="00BB3648" w:rsidP="00954E1B">
      <w:pPr>
        <w:pStyle w:val="Heading2"/>
        <w:rPr>
          <w:rFonts w:cs="Courier New"/>
          <w:bCs w:val="0"/>
          <w:iCs w:val="0"/>
          <w:szCs w:val="24"/>
        </w:rPr>
      </w:pPr>
      <w:bookmarkStart w:id="33" w:name="_Toc53130243"/>
      <w:bookmarkStart w:id="34" w:name="_Ref90895331"/>
      <w:bookmarkStart w:id="35" w:name="_Ref93944530"/>
      <w:bookmarkStart w:id="36" w:name="_Toc124323349"/>
      <w:r w:rsidRPr="004E7492">
        <w:rPr>
          <w:rFonts w:cs="Courier New"/>
          <w:bCs w:val="0"/>
          <w:iCs w:val="0"/>
          <w:szCs w:val="24"/>
        </w:rPr>
        <w:t xml:space="preserve">YANG </w:t>
      </w:r>
      <w:r w:rsidR="00A556C5">
        <w:rPr>
          <w:rFonts w:cs="Courier New"/>
          <w:bCs w:val="0"/>
          <w:iCs w:val="0"/>
          <w:szCs w:val="24"/>
        </w:rPr>
        <w:t>D</w:t>
      </w:r>
      <w:r w:rsidRPr="004E7492">
        <w:rPr>
          <w:rFonts w:cs="Courier New"/>
          <w:bCs w:val="0"/>
          <w:iCs w:val="0"/>
          <w:szCs w:val="24"/>
        </w:rPr>
        <w:t xml:space="preserve">ata </w:t>
      </w:r>
      <w:r w:rsidR="00A556C5">
        <w:rPr>
          <w:rFonts w:cs="Courier New"/>
          <w:bCs w:val="0"/>
          <w:iCs w:val="0"/>
          <w:szCs w:val="24"/>
        </w:rPr>
        <w:t>M</w:t>
      </w:r>
      <w:r w:rsidRPr="004E7492">
        <w:rPr>
          <w:rFonts w:cs="Courier New"/>
          <w:bCs w:val="0"/>
          <w:iCs w:val="0"/>
          <w:szCs w:val="24"/>
        </w:rPr>
        <w:t>odels at the MPIs</w:t>
      </w:r>
      <w:bookmarkEnd w:id="33"/>
      <w:bookmarkEnd w:id="34"/>
      <w:bookmarkEnd w:id="35"/>
      <w:bookmarkEnd w:id="36"/>
    </w:p>
    <w:p w14:paraId="6A3C5C8F" w14:textId="77777777" w:rsidR="00BB3648" w:rsidDel="00446B77" w:rsidRDefault="00BB3648" w:rsidP="00BB3648">
      <w:r w:rsidDel="00446B77">
        <w:t>The data models used on these interfaces are assumed to use the YANG 1.1 Data Modeling Language, as defined in [RFC7950].</w:t>
      </w:r>
    </w:p>
    <w:p w14:paraId="25269130" w14:textId="285E664F" w:rsidR="00183DAE" w:rsidRPr="004E7492" w:rsidRDefault="00183DAE" w:rsidP="00183DAE">
      <w:pPr>
        <w:pStyle w:val="Heading3"/>
        <w:rPr>
          <w:rFonts w:cs="Courier New"/>
          <w:bCs w:val="0"/>
          <w:szCs w:val="24"/>
        </w:rPr>
      </w:pPr>
      <w:bookmarkStart w:id="37" w:name="_Toc53130244"/>
      <w:bookmarkStart w:id="38" w:name="_Ref54089505"/>
      <w:bookmarkStart w:id="39" w:name="_Toc124323350"/>
      <w:r w:rsidRPr="004E7492">
        <w:rPr>
          <w:rFonts w:cs="Courier New"/>
          <w:bCs w:val="0"/>
          <w:szCs w:val="24"/>
        </w:rPr>
        <w:t xml:space="preserve">Common YANG </w:t>
      </w:r>
      <w:r w:rsidR="00A556C5">
        <w:rPr>
          <w:rFonts w:cs="Courier New"/>
          <w:bCs w:val="0"/>
          <w:szCs w:val="24"/>
        </w:rPr>
        <w:t>D</w:t>
      </w:r>
      <w:r w:rsidR="00BB3648" w:rsidRPr="004E7492">
        <w:rPr>
          <w:rFonts w:cs="Courier New"/>
          <w:bCs w:val="0"/>
          <w:szCs w:val="24"/>
        </w:rPr>
        <w:t xml:space="preserve">ata </w:t>
      </w:r>
      <w:r w:rsidR="00A556C5">
        <w:rPr>
          <w:rFonts w:cs="Courier New"/>
          <w:bCs w:val="0"/>
          <w:szCs w:val="24"/>
        </w:rPr>
        <w:t>M</w:t>
      </w:r>
      <w:r w:rsidRPr="004E7492">
        <w:rPr>
          <w:rFonts w:cs="Courier New"/>
          <w:bCs w:val="0"/>
          <w:szCs w:val="24"/>
        </w:rPr>
        <w:t xml:space="preserve">odels at </w:t>
      </w:r>
      <w:r w:rsidR="00BB3648" w:rsidRPr="004E7492">
        <w:rPr>
          <w:rFonts w:cs="Courier New"/>
          <w:bCs w:val="0"/>
          <w:szCs w:val="24"/>
        </w:rPr>
        <w:t xml:space="preserve">the </w:t>
      </w:r>
      <w:r w:rsidRPr="004E7492">
        <w:rPr>
          <w:rFonts w:cs="Courier New"/>
          <w:bCs w:val="0"/>
          <w:szCs w:val="24"/>
        </w:rPr>
        <w:t>MPIs</w:t>
      </w:r>
      <w:bookmarkEnd w:id="37"/>
      <w:bookmarkEnd w:id="38"/>
      <w:bookmarkEnd w:id="39"/>
    </w:p>
    <w:p w14:paraId="477E7A05" w14:textId="77777777" w:rsidR="00BB3648" w:rsidDel="00446B77" w:rsidRDefault="00BB3648" w:rsidP="00BB3648">
      <w:r w:rsidDel="00446B77">
        <w:t>As required in [RFC8040], the "ietf-yang-library" YANG module defined in [RFC8525] is used to allow the MDSC to discover the set of YANG modules supported by each PNC at its MPI.</w:t>
      </w:r>
    </w:p>
    <w:p w14:paraId="1A28066F" w14:textId="42DECC81" w:rsidR="00183DAE" w:rsidRDefault="00183DAE" w:rsidP="00183DAE">
      <w:r>
        <w:t xml:space="preserve">Both Optical and Packet PNCs use the following common topology YANG </w:t>
      </w:r>
      <w:r w:rsidR="001F25C9">
        <w:t xml:space="preserve">data </w:t>
      </w:r>
      <w:r>
        <w:t>models at the MPI:</w:t>
      </w:r>
    </w:p>
    <w:p w14:paraId="0C8B9FD4" w14:textId="56FE62C2" w:rsidR="00183DAE" w:rsidRDefault="00183DAE" w:rsidP="006C1ECF">
      <w:pPr>
        <w:pStyle w:val="RFCListBullet"/>
      </w:pPr>
      <w:r>
        <w:t>The Base Network Model, defined in the “ietf-network” YANG module of [RFC8345]</w:t>
      </w:r>
      <w:r w:rsidR="00E24DF6">
        <w:t>;</w:t>
      </w:r>
    </w:p>
    <w:p w14:paraId="637F30C6" w14:textId="5AE94B9A" w:rsidR="00183DAE" w:rsidRDefault="00183DAE" w:rsidP="006C1ECF">
      <w:pPr>
        <w:pStyle w:val="RFCListBullet"/>
      </w:pPr>
      <w:r>
        <w:t>The Base Network Topology Model, defined in the “</w:t>
      </w:r>
      <w:r w:rsidRPr="004E7492">
        <w:t>ietf-network-topology</w:t>
      </w:r>
      <w:r>
        <w:t>” YANG module of [RFC8345], which augments the Base Network Model</w:t>
      </w:r>
      <w:r w:rsidR="00E24DF6">
        <w:t>;</w:t>
      </w:r>
    </w:p>
    <w:p w14:paraId="217F14F1" w14:textId="7858484D" w:rsidR="00183DAE" w:rsidRDefault="00183DAE" w:rsidP="006C1ECF">
      <w:pPr>
        <w:pStyle w:val="RFCListBullet"/>
      </w:pPr>
      <w:r>
        <w:t>The TE Topology Model, defined in the “</w:t>
      </w:r>
      <w:r w:rsidRPr="0085703A">
        <w:t>ietf-te-topology</w:t>
      </w:r>
      <w:r>
        <w:t>” YANG module of [RFC8795], which augments the Base Network Topology Model.</w:t>
      </w:r>
    </w:p>
    <w:p w14:paraId="78AF1CA5" w14:textId="63A7820A" w:rsidR="00D92914" w:rsidRDefault="00D92914" w:rsidP="00C63185">
      <w:r>
        <w:t>Optical and Packet PNCs use the common TE Tunnel Model, defined in the “ietf</w:t>
      </w:r>
      <w:r>
        <w:noBreakHyphen/>
        <w:t>te” YANG module of [TE</w:t>
      </w:r>
      <w:r>
        <w:noBreakHyphen/>
        <w:t>TUNNEL], at the MPI.</w:t>
      </w:r>
    </w:p>
    <w:p w14:paraId="23532271" w14:textId="6DDAB133" w:rsidR="00183DAE" w:rsidRDefault="005D78B2" w:rsidP="00183DAE">
      <w:r>
        <w:t xml:space="preserve">All the </w:t>
      </w:r>
      <w:r w:rsidR="00183DAE">
        <w:t xml:space="preserve">common YANG </w:t>
      </w:r>
      <w:r w:rsidR="001F25C9">
        <w:t xml:space="preserve">data </w:t>
      </w:r>
      <w:r w:rsidR="00183DAE">
        <w:t>models are generic and augmented by technology-specific YANG modules</w:t>
      </w:r>
      <w:r>
        <w:t>,</w:t>
      </w:r>
      <w:r w:rsidR="00183DAE">
        <w:t xml:space="preserve"> as described in the following sections.</w:t>
      </w:r>
    </w:p>
    <w:p w14:paraId="68440F7F" w14:textId="55014194" w:rsidR="00293772" w:rsidRDefault="00293772" w:rsidP="00293772">
      <w:r>
        <w:t>Both Optical and Packet PNCs also use the Ethernet Topology Model, defined in the “</w:t>
      </w:r>
      <w:r w:rsidRPr="0085703A">
        <w:t>ietf-eth-te-topology</w:t>
      </w:r>
      <w:r>
        <w:t>” YANG module of [</w:t>
      </w:r>
      <w:r w:rsidRPr="00A32AF9">
        <w:t>CLIENT-TOPO</w:t>
      </w:r>
      <w:r>
        <w:t>], which augments the TE Topology Model with Ethernet technology-specific information.</w:t>
      </w:r>
    </w:p>
    <w:p w14:paraId="475D0811" w14:textId="431B0A72" w:rsidR="00183DAE" w:rsidRPr="0029754E" w:rsidRDefault="00183DAE" w:rsidP="00183DAE">
      <w:r w:rsidRPr="0029754E">
        <w:t xml:space="preserve">Both Optical and Packet PNCs use the following common notifications YANG </w:t>
      </w:r>
      <w:r w:rsidR="001F25C9">
        <w:t xml:space="preserve">data </w:t>
      </w:r>
      <w:r w:rsidRPr="0029754E">
        <w:t>models at the MPI:</w:t>
      </w:r>
    </w:p>
    <w:p w14:paraId="570B44CC" w14:textId="523C7560" w:rsidR="00183DAE" w:rsidRPr="0029754E" w:rsidRDefault="00183DAE" w:rsidP="006C1ECF">
      <w:pPr>
        <w:pStyle w:val="RFCListBullet"/>
      </w:pPr>
      <w:r w:rsidRPr="0029754E">
        <w:t>Dynamic Subscription to YANG Events and Datastores over RESTCONF as defined in [RFC8650]</w:t>
      </w:r>
      <w:r w:rsidR="00E24DF6">
        <w:t>;</w:t>
      </w:r>
    </w:p>
    <w:p w14:paraId="665B3108" w14:textId="4427F885" w:rsidR="00183DAE" w:rsidRPr="0029754E" w:rsidRDefault="00183DAE" w:rsidP="006C1ECF">
      <w:pPr>
        <w:pStyle w:val="RFCListBullet"/>
      </w:pPr>
      <w:r w:rsidRPr="0029754E">
        <w:lastRenderedPageBreak/>
        <w:t>Subscription to YANG Notifications for Datastores updates as defined in [RFC8641]</w:t>
      </w:r>
      <w:r w:rsidR="00E24DF6">
        <w:t>.</w:t>
      </w:r>
    </w:p>
    <w:p w14:paraId="5374E176" w14:textId="7ABC3B96" w:rsidR="00183DAE" w:rsidRDefault="00183DAE" w:rsidP="006C1ECF">
      <w:pPr>
        <w:pStyle w:val="RFCListBullet"/>
        <w:numPr>
          <w:ilvl w:val="0"/>
          <w:numId w:val="0"/>
        </w:numPr>
        <w:ind w:left="432"/>
      </w:pPr>
      <w:r w:rsidRPr="0029754E">
        <w:t xml:space="preserve">PNCs and MDSCs </w:t>
      </w:r>
      <w:r w:rsidR="00626691">
        <w:t>comply</w:t>
      </w:r>
      <w:r w:rsidRPr="0029754E">
        <w:t xml:space="preserve"> with subscription requirements as stated in [RFC7923].</w:t>
      </w:r>
    </w:p>
    <w:p w14:paraId="194341AF" w14:textId="154BC69E" w:rsidR="00183DAE" w:rsidRPr="004E7492" w:rsidRDefault="00183DAE" w:rsidP="00183DAE">
      <w:pPr>
        <w:pStyle w:val="Heading3"/>
        <w:rPr>
          <w:rFonts w:cs="Courier New"/>
          <w:bCs w:val="0"/>
          <w:szCs w:val="24"/>
        </w:rPr>
      </w:pPr>
      <w:bookmarkStart w:id="40" w:name="_Toc53130245"/>
      <w:bookmarkStart w:id="41" w:name="_Toc124323351"/>
      <w:r w:rsidRPr="004E7492">
        <w:rPr>
          <w:rFonts w:cs="Courier New"/>
          <w:bCs w:val="0"/>
          <w:szCs w:val="24"/>
        </w:rPr>
        <w:t xml:space="preserve">YANG models at the </w:t>
      </w:r>
      <w:r w:rsidR="00BB3648" w:rsidRPr="004E7492">
        <w:rPr>
          <w:rFonts w:cs="Courier New"/>
          <w:bCs w:val="0"/>
          <w:szCs w:val="24"/>
        </w:rPr>
        <w:t>O</w:t>
      </w:r>
      <w:r w:rsidRPr="004E7492">
        <w:rPr>
          <w:rFonts w:cs="Courier New"/>
          <w:bCs w:val="0"/>
          <w:szCs w:val="24"/>
        </w:rPr>
        <w:t>ptical MPIs</w:t>
      </w:r>
      <w:bookmarkEnd w:id="40"/>
      <w:bookmarkEnd w:id="41"/>
    </w:p>
    <w:p w14:paraId="46FAB2D7" w14:textId="5F05A9C2" w:rsidR="00183DAE" w:rsidRDefault="00183DAE" w:rsidP="006C1ECF">
      <w:pPr>
        <w:pStyle w:val="RFCListBullet"/>
        <w:numPr>
          <w:ilvl w:val="0"/>
          <w:numId w:val="0"/>
        </w:numPr>
        <w:ind w:left="432"/>
      </w:pPr>
      <w:r>
        <w:t xml:space="preserve">The Optical PNC uses at least </w:t>
      </w:r>
      <w:r w:rsidR="0045682D">
        <w:t xml:space="preserve">one of </w:t>
      </w:r>
      <w:r>
        <w:t xml:space="preserve">the following technology-specific topology YANG </w:t>
      </w:r>
      <w:r w:rsidR="00116B77">
        <w:t xml:space="preserve">data </w:t>
      </w:r>
      <w:r>
        <w:t xml:space="preserve">models, </w:t>
      </w:r>
      <w:r w:rsidR="0045682D">
        <w:t>which augment</w:t>
      </w:r>
      <w:r>
        <w:t xml:space="preserve"> the generic TE Topology Model:</w:t>
      </w:r>
    </w:p>
    <w:p w14:paraId="347094EC" w14:textId="4C7B0B0D" w:rsidR="0045682D" w:rsidRDefault="00183DAE" w:rsidP="006C1ECF">
      <w:pPr>
        <w:pStyle w:val="RFCListBullet"/>
      </w:pPr>
      <w:r>
        <w:t>The WSON Topology Model, defined in the “ietf-wson-topology” YANG module of [</w:t>
      </w:r>
      <w:r w:rsidR="00632A07">
        <w:t>RFC9094</w:t>
      </w:r>
      <w:r>
        <w:t>]</w:t>
      </w:r>
      <w:r w:rsidR="0045682D">
        <w:t>;</w:t>
      </w:r>
    </w:p>
    <w:p w14:paraId="1AABBC9F" w14:textId="5E0DFC19" w:rsidR="00183DAE" w:rsidRDefault="00183DAE" w:rsidP="006C1ECF">
      <w:pPr>
        <w:pStyle w:val="RFCListBullet"/>
      </w:pPr>
      <w:r>
        <w:t>the Flexi</w:t>
      </w:r>
      <w:r>
        <w:noBreakHyphen/>
        <w:t>grid Topology Model, defined in the “</w:t>
      </w:r>
      <w:r w:rsidRPr="00557357">
        <w:t>ietf-flexi-grid-topology</w:t>
      </w:r>
      <w:r>
        <w:t>” YANG module of [Flexi</w:t>
      </w:r>
      <w:r>
        <w:noBreakHyphen/>
        <w:t>TOPO]</w:t>
      </w:r>
      <w:r w:rsidR="00E24DF6">
        <w:t>;</w:t>
      </w:r>
    </w:p>
    <w:p w14:paraId="6E3D2EE3" w14:textId="1FD11DEA" w:rsidR="0045682D" w:rsidRDefault="00183DAE" w:rsidP="006C1ECF">
      <w:pPr>
        <w:pStyle w:val="RFCListBullet"/>
      </w:pPr>
      <w:r w:rsidRPr="00ED789A">
        <w:t xml:space="preserve">the OTN Topology Model, </w:t>
      </w:r>
      <w:r w:rsidR="00DF342E" w:rsidRPr="00ED789A">
        <w:t xml:space="preserve">as </w:t>
      </w:r>
      <w:r w:rsidRPr="00ED789A">
        <w:t>defined in the “</w:t>
      </w:r>
      <w:r w:rsidR="00DF342E" w:rsidRPr="00ED789A">
        <w:t>ietf-otn-topology</w:t>
      </w:r>
      <w:r w:rsidRPr="00ED789A">
        <w:t xml:space="preserve">” YANG module of </w:t>
      </w:r>
      <w:r w:rsidR="00DF342E" w:rsidRPr="00ED789A">
        <w:t>[OTN-TOPO]</w:t>
      </w:r>
      <w:r w:rsidR="0045682D">
        <w:t>.</w:t>
      </w:r>
    </w:p>
    <w:p w14:paraId="77F88010" w14:textId="455EBE4A" w:rsidR="005A50D7" w:rsidRDefault="005A50D7" w:rsidP="006C1ECF">
      <w:pPr>
        <w:pStyle w:val="RFCListBullet"/>
        <w:numPr>
          <w:ilvl w:val="0"/>
          <w:numId w:val="0"/>
        </w:numPr>
        <w:ind w:left="432"/>
      </w:pPr>
      <w:r>
        <w:t xml:space="preserve">The optical PNC uses at least </w:t>
      </w:r>
      <w:r w:rsidR="00116B77">
        <w:t xml:space="preserve">one of </w:t>
      </w:r>
      <w:r>
        <w:t xml:space="preserve">the following </w:t>
      </w:r>
      <w:r w:rsidR="00116B77">
        <w:t xml:space="preserve">technology-specific </w:t>
      </w:r>
      <w:r w:rsidR="007B033B">
        <w:t xml:space="preserve">tunnel </w:t>
      </w:r>
      <w:r>
        <w:t xml:space="preserve">YANG </w:t>
      </w:r>
      <w:r w:rsidR="00116B77">
        <w:t xml:space="preserve">data </w:t>
      </w:r>
      <w:r>
        <w:t>models</w:t>
      </w:r>
      <w:r w:rsidR="007B033B">
        <w:t xml:space="preserve">, </w:t>
      </w:r>
      <w:r w:rsidR="007666B8">
        <w:t xml:space="preserve">which augments </w:t>
      </w:r>
      <w:r w:rsidR="007B033B">
        <w:t>the generic TE Tunnel Model</w:t>
      </w:r>
      <w:r>
        <w:t>:</w:t>
      </w:r>
    </w:p>
    <w:p w14:paraId="2A74BC48" w14:textId="77777777" w:rsidR="007666B8" w:rsidRDefault="005A50D7" w:rsidP="006C1ECF">
      <w:pPr>
        <w:pStyle w:val="RFCListBullet"/>
      </w:pPr>
      <w:r>
        <w:t>The WSON Tunnel Model, defined in the “</w:t>
      </w:r>
      <w:r w:rsidRPr="00F33CC7">
        <w:t>ietf-wson-tunnel</w:t>
      </w:r>
      <w:r>
        <w:t>” YANG modules of [</w:t>
      </w:r>
      <w:r w:rsidRPr="00A32AF9">
        <w:t>WSON-</w:t>
      </w:r>
      <w:r w:rsidRPr="00C57086">
        <w:t>TUNNEL</w:t>
      </w:r>
      <w:r>
        <w:t>]</w:t>
      </w:r>
      <w:r w:rsidR="007666B8">
        <w:t>;</w:t>
      </w:r>
    </w:p>
    <w:p w14:paraId="6029C76D" w14:textId="0AC15124" w:rsidR="005A50D7" w:rsidRDefault="005A50D7" w:rsidP="006C1ECF">
      <w:pPr>
        <w:pStyle w:val="RFCListBullet"/>
      </w:pPr>
      <w:r>
        <w:t>the Flexi</w:t>
      </w:r>
      <w:r>
        <w:noBreakHyphen/>
        <w:t xml:space="preserve">grid </w:t>
      </w:r>
      <w:r w:rsidR="0065030E">
        <w:t>Tunnel</w:t>
      </w:r>
      <w:r>
        <w:t xml:space="preserve"> Model, defined in the “</w:t>
      </w:r>
      <w:r w:rsidR="0065030E" w:rsidRPr="004E7492">
        <w:t>ietf-flexi-grid-tunnel</w:t>
      </w:r>
      <w:r>
        <w:t>” YANG module of [Flexi</w:t>
      </w:r>
      <w:r>
        <w:noBreakHyphen/>
      </w:r>
      <w:r w:rsidR="0065030E">
        <w:t>TUNNEL</w:t>
      </w:r>
      <w:r>
        <w:t>]</w:t>
      </w:r>
      <w:r w:rsidR="00E24DF6">
        <w:t>;</w:t>
      </w:r>
    </w:p>
    <w:p w14:paraId="1656B5B0" w14:textId="21518FDB" w:rsidR="00002975" w:rsidRPr="00ED789A" w:rsidRDefault="00002975" w:rsidP="006C1ECF">
      <w:pPr>
        <w:pStyle w:val="RFCListBullet"/>
      </w:pPr>
      <w:r w:rsidRPr="00ED789A">
        <w:t>the OTN Tunnel</w:t>
      </w:r>
      <w:r w:rsidR="00DF342E" w:rsidRPr="00ED789A">
        <w:t xml:space="preserve"> Model, </w:t>
      </w:r>
      <w:r w:rsidRPr="00ED789A">
        <w:t>defined in the “ietf-otn-tunnel” YANG module of [OTN-TUNNEL</w:t>
      </w:r>
      <w:r w:rsidR="007666B8" w:rsidRPr="00ED789A">
        <w:t>]</w:t>
      </w:r>
      <w:r w:rsidR="007666B8">
        <w:t>.</w:t>
      </w:r>
    </w:p>
    <w:p w14:paraId="4BC50FC1" w14:textId="01B7BFDC" w:rsidR="007D06CF" w:rsidRDefault="00B058B4" w:rsidP="006C1ECF">
      <w:pPr>
        <w:pStyle w:val="RFCListBullet"/>
        <w:numPr>
          <w:ilvl w:val="0"/>
          <w:numId w:val="0"/>
        </w:numPr>
        <w:ind w:left="432"/>
      </w:pPr>
      <w:r>
        <w:t xml:space="preserve">The </w:t>
      </w:r>
      <w:r w:rsidR="00BA55AB">
        <w:t xml:space="preserve">optical PNC </w:t>
      </w:r>
      <w:r w:rsidR="007D06CF">
        <w:t xml:space="preserve">can </w:t>
      </w:r>
      <w:r w:rsidR="00BA55AB">
        <w:t xml:space="preserve">optionally use the generic Path Computation </w:t>
      </w:r>
      <w:r w:rsidR="007D06CF">
        <w:t xml:space="preserve">YANG </w:t>
      </w:r>
      <w:r w:rsidR="00BA55AB">
        <w:t>RPC, defined in the “</w:t>
      </w:r>
      <w:r w:rsidR="00BA55AB" w:rsidRPr="00BA55AB">
        <w:t>ietf-te-path-computation</w:t>
      </w:r>
      <w:r w:rsidR="00BA55AB">
        <w:t>” YANG module</w:t>
      </w:r>
      <w:r w:rsidR="00BA55AB" w:rsidRPr="00BA55AB">
        <w:t xml:space="preserve"> </w:t>
      </w:r>
      <w:r w:rsidR="00BA55AB">
        <w:t>of [PATH</w:t>
      </w:r>
      <w:r w:rsidR="00BA55AB">
        <w:noBreakHyphen/>
        <w:t>COMPUTE].</w:t>
      </w:r>
    </w:p>
    <w:p w14:paraId="584AD018" w14:textId="77777777" w:rsidR="007D06CF" w:rsidRDefault="007D06CF" w:rsidP="006C1ECF">
      <w:pPr>
        <w:pStyle w:val="RFCListBullet"/>
        <w:numPr>
          <w:ilvl w:val="0"/>
          <w:numId w:val="0"/>
        </w:numPr>
        <w:ind w:left="432"/>
      </w:pPr>
      <w:r>
        <w:t>Note that technology-specific augmentations of the generic path computation RPC for WSON, Flexi-grid and OTN path computation RPCs have been identified as a gap.</w:t>
      </w:r>
    </w:p>
    <w:p w14:paraId="1E34EE5F" w14:textId="42078C8D" w:rsidR="005A50D7" w:rsidRDefault="00995AEE" w:rsidP="006C1ECF">
      <w:pPr>
        <w:pStyle w:val="RFCListBullet"/>
        <w:numPr>
          <w:ilvl w:val="0"/>
          <w:numId w:val="0"/>
        </w:numPr>
        <w:ind w:left="432"/>
      </w:pPr>
      <w:r w:rsidRPr="00995AEE">
        <w:t xml:space="preserve">The optical PNC uses </w:t>
      </w:r>
      <w:r w:rsidR="005B60B2">
        <w:t xml:space="preserve">the </w:t>
      </w:r>
      <w:r>
        <w:t>Ethernet Client Signal Model, defined in the “</w:t>
      </w:r>
      <w:r w:rsidRPr="00A26597">
        <w:t>ietf-eth-tran-service</w:t>
      </w:r>
      <w:r>
        <w:t>” YANG module of [CLIENT-SIGNAL]</w:t>
      </w:r>
      <w:r w:rsidR="005A50D7">
        <w:t>.</w:t>
      </w:r>
    </w:p>
    <w:p w14:paraId="0AC56A31" w14:textId="3AB80534" w:rsidR="00183DAE" w:rsidRPr="004E7492" w:rsidRDefault="00183DAE" w:rsidP="00183DAE">
      <w:pPr>
        <w:pStyle w:val="Heading3"/>
        <w:rPr>
          <w:rFonts w:cs="Courier New"/>
          <w:bCs w:val="0"/>
          <w:szCs w:val="24"/>
        </w:rPr>
      </w:pPr>
      <w:bookmarkStart w:id="42" w:name="_Toc92720191"/>
      <w:bookmarkStart w:id="43" w:name="_Toc92720248"/>
      <w:bookmarkStart w:id="44" w:name="_Toc53130246"/>
      <w:bookmarkStart w:id="45" w:name="_Ref107327557"/>
      <w:bookmarkStart w:id="46" w:name="_Toc124323352"/>
      <w:bookmarkEnd w:id="42"/>
      <w:bookmarkEnd w:id="43"/>
      <w:r w:rsidRPr="004E7492">
        <w:rPr>
          <w:rFonts w:cs="Courier New"/>
          <w:bCs w:val="0"/>
          <w:szCs w:val="24"/>
        </w:rPr>
        <w:lastRenderedPageBreak/>
        <w:t xml:space="preserve">YANG </w:t>
      </w:r>
      <w:r w:rsidR="00BB3648" w:rsidRPr="004E7492">
        <w:rPr>
          <w:rFonts w:cs="Courier New"/>
          <w:bCs w:val="0"/>
          <w:szCs w:val="24"/>
        </w:rPr>
        <w:t xml:space="preserve">data </w:t>
      </w:r>
      <w:r w:rsidRPr="004E7492">
        <w:rPr>
          <w:rFonts w:cs="Courier New"/>
          <w:bCs w:val="0"/>
          <w:szCs w:val="24"/>
        </w:rPr>
        <w:t>models at the Packet MPIs</w:t>
      </w:r>
      <w:bookmarkEnd w:id="44"/>
      <w:bookmarkEnd w:id="45"/>
      <w:bookmarkEnd w:id="46"/>
    </w:p>
    <w:p w14:paraId="1EA72805" w14:textId="115F7578" w:rsidR="00183DAE" w:rsidRPr="005B60B2" w:rsidRDefault="00183DAE" w:rsidP="006C1ECF">
      <w:pPr>
        <w:pStyle w:val="RFCListBullet"/>
        <w:numPr>
          <w:ilvl w:val="0"/>
          <w:numId w:val="0"/>
        </w:numPr>
        <w:ind w:left="432"/>
      </w:pPr>
      <w:r w:rsidRPr="005B60B2">
        <w:t xml:space="preserve">The Packet PNC also at least the following technology-specific topology YANG </w:t>
      </w:r>
      <w:r w:rsidR="007666B8">
        <w:t xml:space="preserve">data </w:t>
      </w:r>
      <w:r w:rsidRPr="005B60B2">
        <w:t>models:</w:t>
      </w:r>
    </w:p>
    <w:p w14:paraId="0DB7179E" w14:textId="7255F698" w:rsidR="00183DAE" w:rsidRPr="008B7B43" w:rsidRDefault="00183DAE" w:rsidP="006C1ECF">
      <w:pPr>
        <w:pStyle w:val="RFCListBullet"/>
      </w:pPr>
      <w:r w:rsidRPr="008B7B43">
        <w:t>The L3 Topology Model, defined in the “ietf</w:t>
      </w:r>
      <w:r w:rsidRPr="008B7B43">
        <w:noBreakHyphen/>
        <w:t>l3</w:t>
      </w:r>
      <w:r w:rsidRPr="008B7B43">
        <w:noBreakHyphen/>
        <w:t>unicast</w:t>
      </w:r>
      <w:r w:rsidRPr="008B7B43">
        <w:noBreakHyphen/>
        <w:t>topology” YANG module of [RFC8346], which augments the Base Network Topology Model</w:t>
      </w:r>
      <w:r w:rsidR="00313C47">
        <w:t>;</w:t>
      </w:r>
    </w:p>
    <w:p w14:paraId="4411CD08" w14:textId="2246F1A4" w:rsidR="00183DAE" w:rsidRDefault="007666B8" w:rsidP="006C1ECF">
      <w:pPr>
        <w:pStyle w:val="RFCListBullet"/>
      </w:pPr>
      <w:r>
        <w:t>t</w:t>
      </w:r>
      <w:r w:rsidRPr="008B7B43">
        <w:t xml:space="preserve">he </w:t>
      </w:r>
      <w:r w:rsidR="00626691" w:rsidRPr="008B7B43">
        <w:t>L3</w:t>
      </w:r>
      <w:r w:rsidR="00626691">
        <w:t>-</w:t>
      </w:r>
      <w:r w:rsidR="00183DAE" w:rsidRPr="008B7B43">
        <w:t>specific data model</w:t>
      </w:r>
      <w:r w:rsidR="00626691">
        <w:t>,</w:t>
      </w:r>
      <w:r w:rsidR="00183DAE" w:rsidRPr="008B7B43">
        <w:t xml:space="preserve"> including extended TE attributes (e.g. performance derived metrics like latency), defined in “ietf-l3-te-topology” and in “ietf-te-topology-packet” </w:t>
      </w:r>
      <w:r w:rsidR="00A47B7B">
        <w:t xml:space="preserve">YANG modules of </w:t>
      </w:r>
      <w:r w:rsidR="00183DAE" w:rsidRPr="008B7B43">
        <w:t>[L3-TE-TOPO]</w:t>
      </w:r>
      <w:r w:rsidR="00313C47">
        <w:t>;</w:t>
      </w:r>
    </w:p>
    <w:p w14:paraId="56B81C83" w14:textId="16B0D5B5" w:rsidR="008401A6" w:rsidRPr="002023CD" w:rsidRDefault="00FA1C1D" w:rsidP="008401A6">
      <w:r w:rsidRPr="002023CD">
        <w:t xml:space="preserve">[Editors note - </w:t>
      </w:r>
      <w:r w:rsidR="008401A6" w:rsidRPr="002023CD">
        <w:t>Need to check the need/applicability of the “ietf-l3-te-topology” in this scenario since it is not described in [SR-TE-TOPO]</w:t>
      </w:r>
      <w:r w:rsidRPr="002023CD">
        <w:t>]</w:t>
      </w:r>
    </w:p>
    <w:p w14:paraId="2466ADA0" w14:textId="1C306554" w:rsidR="008E3034" w:rsidRPr="005B60B2" w:rsidRDefault="008E3034" w:rsidP="006C1ECF">
      <w:pPr>
        <w:pStyle w:val="RFCListBullet"/>
        <w:numPr>
          <w:ilvl w:val="0"/>
          <w:numId w:val="0"/>
        </w:numPr>
        <w:ind w:left="432"/>
      </w:pPr>
      <w:r w:rsidRPr="005B60B2">
        <w:t xml:space="preserve">The Packet PNC also uses at least </w:t>
      </w:r>
      <w:r>
        <w:t xml:space="preserve">one </w:t>
      </w:r>
      <w:r w:rsidR="00626691">
        <w:t xml:space="preserve">of </w:t>
      </w:r>
      <w:r w:rsidRPr="005B60B2">
        <w:t xml:space="preserve">the following technology-specific topology YANG </w:t>
      </w:r>
      <w:r>
        <w:t xml:space="preserve">data </w:t>
      </w:r>
      <w:r w:rsidRPr="005B60B2">
        <w:t>models:</w:t>
      </w:r>
    </w:p>
    <w:p w14:paraId="121FA39A" w14:textId="1F43C99A" w:rsidR="008E3034" w:rsidRPr="008B7B43" w:rsidRDefault="008E3034" w:rsidP="006C1ECF">
      <w:pPr>
        <w:pStyle w:val="RFCListBullet"/>
      </w:pPr>
      <w:r w:rsidRPr="008B7B43">
        <w:t xml:space="preserve">The </w:t>
      </w:r>
      <w:r>
        <w:t>MPLS-TE</w:t>
      </w:r>
      <w:r w:rsidRPr="008B7B43">
        <w:t xml:space="preserve"> Topology Model, defined in the “</w:t>
      </w:r>
      <w:r w:rsidRPr="008E3034">
        <w:t>ietf-te-mpls-topology</w:t>
      </w:r>
      <w:r w:rsidRPr="008B7B43">
        <w:t>” YANG module of [</w:t>
      </w:r>
      <w:r>
        <w:t>MPLS-TE-TOPO</w:t>
      </w:r>
      <w:r w:rsidRPr="008B7B43">
        <w:t xml:space="preserve">], which augments the </w:t>
      </w:r>
      <w:r>
        <w:t>TE</w:t>
      </w:r>
      <w:r w:rsidRPr="008B7B43">
        <w:t xml:space="preserve"> </w:t>
      </w:r>
      <w:r>
        <w:t xml:space="preserve">Packet </w:t>
      </w:r>
      <w:r w:rsidRPr="008B7B43">
        <w:t>Topology Model</w:t>
      </w:r>
      <w:r>
        <w:t>;</w:t>
      </w:r>
    </w:p>
    <w:p w14:paraId="79F3946E" w14:textId="3DE0D689" w:rsidR="00183DAE" w:rsidRPr="008B7B43" w:rsidRDefault="00A47B7B" w:rsidP="006C1ECF">
      <w:pPr>
        <w:pStyle w:val="RFCListBullet"/>
      </w:pPr>
      <w:r>
        <w:t>the SR Topology Model, defined in the “</w:t>
      </w:r>
      <w:r w:rsidRPr="00A47B7B">
        <w:t>ietf-sr-mpls-topology</w:t>
      </w:r>
      <w:r>
        <w:t>” YANG module of [SR</w:t>
      </w:r>
      <w:r>
        <w:noBreakHyphen/>
        <w:t>TE</w:t>
      </w:r>
      <w:r>
        <w:noBreakHyphen/>
        <w:t>TOPO]</w:t>
      </w:r>
      <w:r w:rsidR="00313C47">
        <w:t>.</w:t>
      </w:r>
    </w:p>
    <w:p w14:paraId="5D95ED70" w14:textId="367B6AB2" w:rsidR="008E3034" w:rsidRDefault="008E3034" w:rsidP="006C1ECF">
      <w:pPr>
        <w:pStyle w:val="RFCListBullet"/>
        <w:numPr>
          <w:ilvl w:val="0"/>
          <w:numId w:val="0"/>
        </w:numPr>
        <w:ind w:left="432"/>
      </w:pPr>
      <w:r>
        <w:t>The Packet PNC uses at least one of the following technology-specific tunnel YANG data models, which augments the generic TE Tunnel Model:</w:t>
      </w:r>
    </w:p>
    <w:p w14:paraId="5BC2D753" w14:textId="27A9B6F8" w:rsidR="008E3034" w:rsidRDefault="008E3034" w:rsidP="006C1ECF">
      <w:pPr>
        <w:pStyle w:val="RFCListBullet"/>
      </w:pPr>
      <w:r>
        <w:t>The MPLS-TE Tunnel Model, defined in the “</w:t>
      </w:r>
      <w:r w:rsidRPr="008E3034">
        <w:t>ietf-te-mpls</w:t>
      </w:r>
      <w:r>
        <w:t>” YANG modules of [MPLS-TE</w:t>
      </w:r>
      <w:r w:rsidRPr="00A32AF9">
        <w:t>-</w:t>
      </w:r>
      <w:r w:rsidRPr="00C57086">
        <w:t>TUNNEL</w:t>
      </w:r>
      <w:r>
        <w:t>];</w:t>
      </w:r>
    </w:p>
    <w:p w14:paraId="34DCFD38" w14:textId="17E416C3" w:rsidR="008E3034" w:rsidRDefault="008E3034" w:rsidP="006C1ECF">
      <w:pPr>
        <w:pStyle w:val="RFCListBullet"/>
      </w:pPr>
      <w:r>
        <w:t xml:space="preserve">the SR-TE Tunnel Model which is to be defined as described in section </w:t>
      </w:r>
      <w:r>
        <w:fldChar w:fldCharType="begin"/>
      </w:r>
      <w:r>
        <w:instrText xml:space="preserve"> REF _Ref97197738 \r \h \t </w:instrText>
      </w:r>
      <w:r>
        <w:fldChar w:fldCharType="separate"/>
      </w:r>
      <w:r w:rsidR="00CD4B2F">
        <w:t>6</w:t>
      </w:r>
      <w:r>
        <w:fldChar w:fldCharType="end"/>
      </w:r>
      <w:r>
        <w:t>.</w:t>
      </w:r>
    </w:p>
    <w:p w14:paraId="662DF0ED" w14:textId="2739C00B" w:rsidR="00196DFA" w:rsidRPr="00196DFA" w:rsidRDefault="00196DFA" w:rsidP="00E3671A">
      <w:r w:rsidRPr="00196DFA">
        <w:t xml:space="preserve">The packet PNC uses at least the following </w:t>
      </w:r>
      <w:r w:rsidR="007666B8">
        <w:t xml:space="preserve">YANG data </w:t>
      </w:r>
      <w:r w:rsidRPr="00196DFA">
        <w:t>model</w:t>
      </w:r>
      <w:r w:rsidR="007666B8">
        <w:t>s</w:t>
      </w:r>
      <w:r w:rsidRPr="00196DFA">
        <w:t>:</w:t>
      </w:r>
    </w:p>
    <w:p w14:paraId="2C3DAF9F" w14:textId="4027080F" w:rsidR="00293772" w:rsidRDefault="00183DAE" w:rsidP="006C1ECF">
      <w:pPr>
        <w:pStyle w:val="RFCListBullet"/>
      </w:pPr>
      <w:r w:rsidRPr="00196DFA">
        <w:t xml:space="preserve">L3VPN </w:t>
      </w:r>
      <w:r w:rsidR="007666B8">
        <w:t>N</w:t>
      </w:r>
      <w:r w:rsidR="007666B8" w:rsidRPr="00196DFA">
        <w:t xml:space="preserve">etwork </w:t>
      </w:r>
      <w:r w:rsidR="007666B8">
        <w:t>M</w:t>
      </w:r>
      <w:r w:rsidRPr="00196DFA">
        <w:t xml:space="preserve">odel </w:t>
      </w:r>
      <w:r w:rsidR="00293772">
        <w:t xml:space="preserve">(L3NM), </w:t>
      </w:r>
      <w:r w:rsidRPr="00196DFA">
        <w:t xml:space="preserve">defined in </w:t>
      </w:r>
      <w:r w:rsidR="00293772">
        <w:t xml:space="preserve">the </w:t>
      </w:r>
      <w:r w:rsidRPr="00196DFA">
        <w:t xml:space="preserve">“ietf-l3vpn-ntw” </w:t>
      </w:r>
      <w:r w:rsidR="00293772">
        <w:t xml:space="preserve">YANG </w:t>
      </w:r>
      <w:r w:rsidRPr="00196DFA">
        <w:t>module of [</w:t>
      </w:r>
      <w:r w:rsidR="00AF44B4">
        <w:t>RFC9182</w:t>
      </w:r>
      <w:r w:rsidRPr="00196DFA">
        <w:t>]</w:t>
      </w:r>
      <w:r w:rsidR="007666B8">
        <w:t>;</w:t>
      </w:r>
    </w:p>
    <w:p w14:paraId="63E8BBCD" w14:textId="6685AC4A" w:rsidR="007666B8" w:rsidRDefault="00293772" w:rsidP="006C1ECF">
      <w:pPr>
        <w:pStyle w:val="RFCListBullet"/>
      </w:pPr>
      <w:r>
        <w:t>L3NM TE Service Mapping, defined in the “</w:t>
      </w:r>
      <w:r w:rsidRPr="00FC46F4">
        <w:t>ietf-l3nm-te-service-mapping</w:t>
      </w:r>
      <w:r>
        <w:t>” YANG module of [TSM];</w:t>
      </w:r>
    </w:p>
    <w:p w14:paraId="2CB8E82C" w14:textId="51A48BE6" w:rsidR="00293772" w:rsidRDefault="00183DAE" w:rsidP="006C1ECF">
      <w:pPr>
        <w:pStyle w:val="RFCListBullet"/>
      </w:pPr>
      <w:r w:rsidRPr="00196DFA">
        <w:lastRenderedPageBreak/>
        <w:t xml:space="preserve">L2VPN </w:t>
      </w:r>
      <w:r w:rsidR="007666B8">
        <w:t>N</w:t>
      </w:r>
      <w:r w:rsidR="007666B8" w:rsidRPr="00196DFA">
        <w:t xml:space="preserve">etwork </w:t>
      </w:r>
      <w:r w:rsidR="007666B8">
        <w:t>M</w:t>
      </w:r>
      <w:r w:rsidRPr="00196DFA">
        <w:t xml:space="preserve">odel </w:t>
      </w:r>
      <w:r w:rsidR="00293772">
        <w:t xml:space="preserve">(L2NM), </w:t>
      </w:r>
      <w:r w:rsidRPr="00196DFA">
        <w:t xml:space="preserve">defined in </w:t>
      </w:r>
      <w:r w:rsidR="00293772">
        <w:t xml:space="preserve">the </w:t>
      </w:r>
      <w:r w:rsidRPr="00196DFA">
        <w:t xml:space="preserve">“ietf-l2vpn-ntw” </w:t>
      </w:r>
      <w:r w:rsidR="00293772">
        <w:t xml:space="preserve">YANG </w:t>
      </w:r>
      <w:r w:rsidRPr="00196DFA">
        <w:t>module of [L2NM]</w:t>
      </w:r>
      <w:r w:rsidR="00293772">
        <w:t>;</w:t>
      </w:r>
    </w:p>
    <w:p w14:paraId="6AA614E8" w14:textId="7D49EB46" w:rsidR="00183DAE" w:rsidRPr="00196DFA" w:rsidRDefault="00293772" w:rsidP="006C1ECF">
      <w:pPr>
        <w:pStyle w:val="RFCListBullet"/>
      </w:pPr>
      <w:r>
        <w:t>L2NM TE Service Mapping, defined in the “</w:t>
      </w:r>
      <w:r w:rsidRPr="00FC46F4">
        <w:t>ietf-l2nm-te-service-mapping</w:t>
      </w:r>
      <w:r>
        <w:t>” YANG module of [TSM]</w:t>
      </w:r>
      <w:r w:rsidR="007666B8">
        <w:t>.</w:t>
      </w:r>
    </w:p>
    <w:p w14:paraId="6148BDC6" w14:textId="3054B07C" w:rsidR="008162F9" w:rsidRPr="004E7492" w:rsidRDefault="008162F9" w:rsidP="008162F9">
      <w:pPr>
        <w:pStyle w:val="Heading2"/>
        <w:rPr>
          <w:rFonts w:cs="Courier New"/>
          <w:bCs w:val="0"/>
          <w:iCs w:val="0"/>
          <w:szCs w:val="24"/>
        </w:rPr>
      </w:pPr>
      <w:bookmarkStart w:id="47" w:name="_Toc92720193"/>
      <w:bookmarkStart w:id="48" w:name="_Toc92720250"/>
      <w:bookmarkStart w:id="49" w:name="_Toc92720194"/>
      <w:bookmarkStart w:id="50" w:name="_Toc92720251"/>
      <w:bookmarkStart w:id="51" w:name="_Toc53130247"/>
      <w:bookmarkStart w:id="52" w:name="_Toc124323353"/>
      <w:bookmarkEnd w:id="47"/>
      <w:bookmarkEnd w:id="48"/>
      <w:bookmarkEnd w:id="49"/>
      <w:bookmarkEnd w:id="50"/>
      <w:r w:rsidRPr="004E7492">
        <w:rPr>
          <w:rFonts w:cs="Courier New"/>
          <w:bCs w:val="0"/>
          <w:iCs w:val="0"/>
          <w:szCs w:val="24"/>
        </w:rPr>
        <w:t>P</w:t>
      </w:r>
      <w:r w:rsidR="00626691">
        <w:rPr>
          <w:rFonts w:cs="Courier New"/>
          <w:bCs w:val="0"/>
          <w:iCs w:val="0"/>
          <w:szCs w:val="24"/>
        </w:rPr>
        <w:t>ath Computation Elment Protocol (P</w:t>
      </w:r>
      <w:r w:rsidRPr="004E7492">
        <w:rPr>
          <w:rFonts w:cs="Courier New"/>
          <w:bCs w:val="0"/>
          <w:iCs w:val="0"/>
          <w:szCs w:val="24"/>
        </w:rPr>
        <w:t>CEP</w:t>
      </w:r>
      <w:r w:rsidR="00626691">
        <w:rPr>
          <w:rFonts w:cs="Courier New"/>
          <w:bCs w:val="0"/>
          <w:iCs w:val="0"/>
          <w:szCs w:val="24"/>
        </w:rPr>
        <w:t>)</w:t>
      </w:r>
      <w:bookmarkEnd w:id="52"/>
    </w:p>
    <w:p w14:paraId="66A17EF7" w14:textId="19032BEA" w:rsidR="008162F9" w:rsidRDefault="008162F9" w:rsidP="008162F9">
      <w:r>
        <w:t>[RFC</w:t>
      </w:r>
      <w:r w:rsidR="00895898">
        <w:t>8637</w:t>
      </w:r>
      <w:r>
        <w:t xml:space="preserve">] examines the applicability of a Path Computation Element (PCE) [RFC5440] and PCE Communication Protocol (PCEP) to the ACTN framework. It further describes how the PCE architecture </w:t>
      </w:r>
      <w:r w:rsidR="00313C47">
        <w:t>applies</w:t>
      </w:r>
      <w:r>
        <w:t xml:space="preserve"> to ACTN</w:t>
      </w:r>
      <w:r w:rsidR="00895898">
        <w:t xml:space="preserve"> and </w:t>
      </w:r>
      <w:r>
        <w:t>lists the PCEP extensions needed to use PCEP as an ACTN interface.  The stateful PCE [RFC8231], PCE-Initiation [RFC8281], stateful Hierarchical PCE (H-PCE) [RFC8751], and PCE as a central controller (PCECC) [RFC8283] are some of the key extensions that enable the use of PCE/PCEP for ACTN.</w:t>
      </w:r>
    </w:p>
    <w:p w14:paraId="189D495B" w14:textId="29B87B76" w:rsidR="008162F9" w:rsidRDefault="008162F9" w:rsidP="008162F9">
      <w:r>
        <w:t>Since the PCEP supports path computation in the packet a</w:t>
      </w:r>
      <w:r w:rsidR="00313C47">
        <w:t>nd</w:t>
      </w:r>
      <w:r>
        <w:t xml:space="preserve"> optical networks, PCEP is well suited for inter-layer path computation. [RFC5623] describes a framework for applying the PCE-based architecture to interlayer (G)MPLS traffic engineering. Further</w:t>
      </w:r>
      <w:r w:rsidR="00313C47">
        <w:t>more</w:t>
      </w:r>
      <w:r>
        <w:t>, section 6.1 of [RFC8751] states the H-PCE applicability for inter-layer or POI.</w:t>
      </w:r>
    </w:p>
    <w:p w14:paraId="6225D294" w14:textId="400A2638" w:rsidR="00895898" w:rsidRDefault="008162F9" w:rsidP="006815A1">
      <w:r>
        <w:t>[RFC</w:t>
      </w:r>
      <w:r w:rsidR="00895898">
        <w:t>8637</w:t>
      </w:r>
      <w:r>
        <w:t>] lists various PCEP extensions that a</w:t>
      </w:r>
      <w:r w:rsidR="00313C47">
        <w:t>pply</w:t>
      </w:r>
      <w:r>
        <w:t xml:space="preserve"> to ACTN. It also list</w:t>
      </w:r>
      <w:r w:rsidR="00EB6E6F">
        <w:t>s</w:t>
      </w:r>
      <w:r>
        <w:t xml:space="preserve"> the PCEP extension for </w:t>
      </w:r>
      <w:r w:rsidR="00151CF8">
        <w:t xml:space="preserve">the </w:t>
      </w:r>
      <w:r>
        <w:t xml:space="preserve">optical network and POI. </w:t>
      </w:r>
    </w:p>
    <w:p w14:paraId="7BB5D872" w14:textId="5DE39B9D" w:rsidR="006815A1" w:rsidRDefault="008162F9" w:rsidP="006815A1">
      <w:r>
        <w:t xml:space="preserve">Note that the PCEP can be used in conjunction with the YANG </w:t>
      </w:r>
      <w:r w:rsidR="001F25C9">
        <w:t xml:space="preserve">data </w:t>
      </w:r>
      <w:r>
        <w:t>models described in the rest of this document.</w:t>
      </w:r>
      <w:r w:rsidR="00895898">
        <w:t xml:space="preserve"> </w:t>
      </w:r>
      <w:r w:rsidR="00895898" w:rsidRPr="00895898">
        <w:t xml:space="preserve">Depending on </w:t>
      </w:r>
      <w:r w:rsidR="00585BC0">
        <w:t>whether ACTN is deployed in a greenfield or brow</w:t>
      </w:r>
      <w:r w:rsidR="00313C47">
        <w:t>n</w:t>
      </w:r>
      <w:r w:rsidR="00585BC0">
        <w:t>field</w:t>
      </w:r>
      <w:r w:rsidR="00895898" w:rsidRPr="00895898">
        <w:t xml:space="preserve">, </w:t>
      </w:r>
      <w:r w:rsidR="00895898">
        <w:t xml:space="preserve">two options </w:t>
      </w:r>
      <w:r w:rsidR="00895898" w:rsidRPr="00895898">
        <w:t>are possible:</w:t>
      </w:r>
      <w:r w:rsidR="00895898">
        <w:t xml:space="preserve"> </w:t>
      </w:r>
    </w:p>
    <w:p w14:paraId="51FC86B5" w14:textId="6905B0EE" w:rsidR="00895898" w:rsidRPr="00391AF8" w:rsidRDefault="00585BC0" w:rsidP="0079123C">
      <w:pPr>
        <w:pStyle w:val="RFCListNumbered"/>
        <w:numPr>
          <w:ilvl w:val="0"/>
          <w:numId w:val="29"/>
        </w:numPr>
      </w:pPr>
      <w:r>
        <w:t xml:space="preserve">The </w:t>
      </w:r>
      <w:r w:rsidR="00895898" w:rsidRPr="00895898">
        <w:t>MDSC</w:t>
      </w:r>
      <w:r>
        <w:t xml:space="preserve"> uses</w:t>
      </w:r>
      <w:r w:rsidR="00895898" w:rsidRPr="00895898">
        <w:t xml:space="preserve"> </w:t>
      </w:r>
      <w:r>
        <w:t xml:space="preserve">a </w:t>
      </w:r>
      <w:r w:rsidR="00E840DB">
        <w:t xml:space="preserve">single </w:t>
      </w:r>
      <w:r w:rsidR="00895898" w:rsidRPr="00895898">
        <w:t>RESTCONF/YANG interface towards each PNC</w:t>
      </w:r>
      <w:r>
        <w:t xml:space="preserve"> to discover </w:t>
      </w:r>
      <w:r w:rsidR="00895898" w:rsidRPr="00895898">
        <w:t>all the TE information</w:t>
      </w:r>
      <w:r>
        <w:t xml:space="preserve"> and </w:t>
      </w:r>
      <w:r w:rsidR="00895898" w:rsidRPr="00895898">
        <w:t>request</w:t>
      </w:r>
      <w:r>
        <w:t xml:space="preserve"> TE tunnels</w:t>
      </w:r>
      <w:r w:rsidR="00895898" w:rsidRPr="00895898">
        <w:t xml:space="preserve">. It may perform full </w:t>
      </w:r>
      <w:r w:rsidR="002204CA" w:rsidRPr="00895898">
        <w:t>multi</w:t>
      </w:r>
      <w:r w:rsidR="002204CA">
        <w:t>-</w:t>
      </w:r>
      <w:r w:rsidR="002204CA" w:rsidRPr="00895898">
        <w:t xml:space="preserve">layer path computation </w:t>
      </w:r>
      <w:r w:rsidR="00895898" w:rsidRPr="00895898">
        <w:t>or delegate path computation to the underneath PNC</w:t>
      </w:r>
      <w:r>
        <w:t>s.</w:t>
      </w:r>
      <w:r>
        <w:br/>
      </w:r>
      <w:r>
        <w:br/>
      </w:r>
      <w:r w:rsidR="00895898" w:rsidRPr="00895898">
        <w:t xml:space="preserve">This approach is </w:t>
      </w:r>
      <w:r w:rsidR="00313C47">
        <w:t>desirabl</w:t>
      </w:r>
      <w:r w:rsidR="00895898" w:rsidRPr="00895898">
        <w:t xml:space="preserve">e for operators from a </w:t>
      </w:r>
      <w:r w:rsidR="002204CA" w:rsidRPr="00895898">
        <w:t>multi</w:t>
      </w:r>
      <w:r w:rsidR="002204CA">
        <w:t>-</w:t>
      </w:r>
      <w:r w:rsidR="002204CA" w:rsidRPr="00895898">
        <w:t xml:space="preserve">vendor </w:t>
      </w:r>
      <w:r w:rsidR="00895898" w:rsidRPr="00895898">
        <w:t>integration perspective as it is simple</w:t>
      </w:r>
      <w:r w:rsidR="00151CF8">
        <w:t>. W</w:t>
      </w:r>
      <w:r w:rsidR="00895898" w:rsidRPr="00895898">
        <w:t xml:space="preserve">e need only one type of interface (RESTCONF) and use the relevant YANG data models depending on the operator use case considered. </w:t>
      </w:r>
      <w:r w:rsidR="00151CF8">
        <w:t>The benefits of having only one protocol for the MPI between MDSC and PNC have already been</w:t>
      </w:r>
      <w:r w:rsidR="00895898" w:rsidRPr="00895898">
        <w:t xml:space="preserve"> highlighted in [</w:t>
      </w:r>
      <w:r w:rsidRPr="00391AF8">
        <w:t>PATH-COMPUTE</w:t>
      </w:r>
      <w:r>
        <w:t>]</w:t>
      </w:r>
      <w:r w:rsidR="00895898" w:rsidRPr="00391AF8">
        <w:t>.</w:t>
      </w:r>
    </w:p>
    <w:p w14:paraId="0DC57531" w14:textId="1A6181B7" w:rsidR="00895898" w:rsidRPr="00895898" w:rsidRDefault="00585BC0" w:rsidP="00A523A5">
      <w:pPr>
        <w:pStyle w:val="RFCListNumbered"/>
      </w:pPr>
      <w:r w:rsidRPr="00585BC0">
        <w:lastRenderedPageBreak/>
        <w:t xml:space="preserve">The MDSC uses </w:t>
      </w:r>
      <w:r>
        <w:t>the</w:t>
      </w:r>
      <w:r w:rsidRPr="00585BC0">
        <w:t xml:space="preserve"> RESTCONF/YANG interface towards each PNC to discover all the TE information and requests the creation of TE tunnels</w:t>
      </w:r>
      <w:r w:rsidR="00313C47">
        <w:t>. However,</w:t>
      </w:r>
      <w:r>
        <w:t xml:space="preserve"> it uses PCEP for hierarchical path computation.</w:t>
      </w:r>
      <w:r>
        <w:br/>
      </w:r>
      <w:r>
        <w:br/>
      </w:r>
      <w:r w:rsidRPr="00585BC0">
        <w:t>As mentioned in Option 1, from an operator perspective</w:t>
      </w:r>
      <w:r w:rsidR="00313C47">
        <w:t>,</w:t>
      </w:r>
      <w:r w:rsidRPr="00585BC0">
        <w:t xml:space="preserve"> this option can add integration complexity to have two protocols instead of one unless the RESTOCONF/YANG interface is added to an existing PCEP deployment</w:t>
      </w:r>
      <w:r>
        <w:t xml:space="preserve"> (brownfield scenario).</w:t>
      </w:r>
    </w:p>
    <w:p w14:paraId="310F795D" w14:textId="1E4F0561" w:rsidR="00895898" w:rsidRDefault="00E840DB">
      <w:r>
        <w:t xml:space="preserve">Section </w:t>
      </w:r>
      <w:r w:rsidR="00052455">
        <w:fldChar w:fldCharType="begin"/>
      </w:r>
      <w:r w:rsidR="00052455">
        <w:instrText xml:space="preserve"> REF _Ref97547031 \r \h \t </w:instrText>
      </w:r>
      <w:r w:rsidR="00052455">
        <w:fldChar w:fldCharType="separate"/>
      </w:r>
      <w:r w:rsidR="00CD4B2F">
        <w:t>4</w:t>
      </w:r>
      <w:r w:rsidR="00052455">
        <w:fldChar w:fldCharType="end"/>
      </w:r>
      <w:r w:rsidR="00052455">
        <w:t xml:space="preserve"> and section </w:t>
      </w:r>
      <w:r w:rsidR="00052455">
        <w:fldChar w:fldCharType="begin"/>
      </w:r>
      <w:r w:rsidR="00052455">
        <w:instrText xml:space="preserve"> REF _Ref97197639 \r \h \t </w:instrText>
      </w:r>
      <w:r w:rsidR="00052455">
        <w:fldChar w:fldCharType="separate"/>
      </w:r>
      <w:r w:rsidR="00CD4B2F">
        <w:t>5</w:t>
      </w:r>
      <w:r w:rsidR="00052455">
        <w:fldChar w:fldCharType="end"/>
      </w:r>
      <w:r w:rsidR="00052455">
        <w:t xml:space="preserve"> of this draft analyse</w:t>
      </w:r>
      <w:r>
        <w:t xml:space="preserve"> the case where a </w:t>
      </w:r>
      <w:r w:rsidRPr="00E840DB">
        <w:t>single RESTCONF/YANG interface</w:t>
      </w:r>
      <w:r>
        <w:t xml:space="preserve"> is deployed at the MPI (i.e., option 1 above).</w:t>
      </w:r>
    </w:p>
    <w:p w14:paraId="1ABEE6CC" w14:textId="6381FA8A" w:rsidR="00E33E77" w:rsidRPr="004E7492" w:rsidRDefault="00535598" w:rsidP="00FC4C37">
      <w:pPr>
        <w:pStyle w:val="Heading1"/>
      </w:pPr>
      <w:bookmarkStart w:id="53" w:name="_Toc53130248"/>
      <w:bookmarkStart w:id="54" w:name="_Ref73987188"/>
      <w:bookmarkStart w:id="55" w:name="_Ref75424649"/>
      <w:bookmarkStart w:id="56" w:name="_Ref75427484"/>
      <w:bookmarkStart w:id="57" w:name="_Ref97197635"/>
      <w:bookmarkStart w:id="58" w:name="_Ref97547031"/>
      <w:bookmarkStart w:id="59" w:name="_Toc124323354"/>
      <w:bookmarkEnd w:id="51"/>
      <w:r>
        <w:t>I</w:t>
      </w:r>
      <w:r w:rsidR="00ED789A" w:rsidRPr="004E7492">
        <w:t xml:space="preserve">nventory, </w:t>
      </w:r>
      <w:r w:rsidR="00A556C5">
        <w:t>S</w:t>
      </w:r>
      <w:r w:rsidR="00ED789A" w:rsidRPr="004E7492">
        <w:t xml:space="preserve">ervice and </w:t>
      </w:r>
      <w:r w:rsidR="00A556C5">
        <w:t>N</w:t>
      </w:r>
      <w:r w:rsidR="00E33E77" w:rsidRPr="004E7492">
        <w:t xml:space="preserve">etwork </w:t>
      </w:r>
      <w:r w:rsidR="00A556C5">
        <w:t>T</w:t>
      </w:r>
      <w:r w:rsidR="00E33E77" w:rsidRPr="004E7492">
        <w:t xml:space="preserve">opology </w:t>
      </w:r>
      <w:r w:rsidR="00A556C5">
        <w:t>D</w:t>
      </w:r>
      <w:r w:rsidR="00E33E77" w:rsidRPr="004E7492">
        <w:t>iscovery</w:t>
      </w:r>
      <w:bookmarkEnd w:id="53"/>
      <w:bookmarkEnd w:id="54"/>
      <w:bookmarkEnd w:id="55"/>
      <w:bookmarkEnd w:id="56"/>
      <w:bookmarkEnd w:id="57"/>
      <w:bookmarkEnd w:id="58"/>
      <w:bookmarkEnd w:id="59"/>
    </w:p>
    <w:p w14:paraId="52B0A1D4" w14:textId="30748798" w:rsidR="00116CFA" w:rsidRDefault="003B0D3F" w:rsidP="003B0D3F">
      <w:r>
        <w:t>In this scenario, the MSDC needs to</w:t>
      </w:r>
      <w:r w:rsidRPr="002E36A0">
        <w:t xml:space="preserve"> discover </w:t>
      </w:r>
      <w:r w:rsidR="00090AAA" w:rsidRPr="00ED789A">
        <w:t>through the underlying PNCs</w:t>
      </w:r>
      <w:r w:rsidR="00116CFA">
        <w:t>:</w:t>
      </w:r>
    </w:p>
    <w:p w14:paraId="0CAE9EC5" w14:textId="445E900F" w:rsidR="00116CFA" w:rsidRDefault="003B0D3F" w:rsidP="006C1ECF">
      <w:pPr>
        <w:pStyle w:val="RFCListBullet"/>
      </w:pPr>
      <w:r>
        <w:t xml:space="preserve">the </w:t>
      </w:r>
      <w:r w:rsidRPr="002E36A0">
        <w:t>network topology</w:t>
      </w:r>
      <w:r>
        <w:t xml:space="preserve">, at both </w:t>
      </w:r>
      <w:r w:rsidR="00BF527E">
        <w:t>optical</w:t>
      </w:r>
      <w:r w:rsidR="00BF527E" w:rsidRPr="002E36A0">
        <w:t xml:space="preserve"> </w:t>
      </w:r>
      <w:r w:rsidRPr="002E36A0">
        <w:t>and IP layer</w:t>
      </w:r>
      <w:r>
        <w:t xml:space="preserve">s, in terms of nodes and links, including </w:t>
      </w:r>
      <w:r w:rsidR="00196A33">
        <w:t xml:space="preserve">the access links, </w:t>
      </w:r>
      <w:r w:rsidR="00BF527E">
        <w:t xml:space="preserve">inter-domain </w:t>
      </w:r>
      <w:r w:rsidR="00A214C7">
        <w:t xml:space="preserve">IP </w:t>
      </w:r>
      <w:r w:rsidRPr="005C5912">
        <w:t>links as well as cross-layer</w:t>
      </w:r>
      <w:r w:rsidDel="00677935">
        <w:t xml:space="preserve"> </w:t>
      </w:r>
      <w:r>
        <w:t>links</w:t>
      </w:r>
      <w:r w:rsidR="00116CFA">
        <w:t>;</w:t>
      </w:r>
    </w:p>
    <w:p w14:paraId="326EDCAC" w14:textId="62148714" w:rsidR="00A3292C" w:rsidRDefault="00A3292C" w:rsidP="006C1ECF">
      <w:pPr>
        <w:pStyle w:val="RFCListBullet"/>
      </w:pPr>
      <w:r>
        <w:t>the optical tunnels supporting multi-layer intra-domain IP links;</w:t>
      </w:r>
    </w:p>
    <w:p w14:paraId="5664F5EB" w14:textId="02F1A6D2" w:rsidR="00116CFA" w:rsidRDefault="00A3292C" w:rsidP="006C1ECF">
      <w:pPr>
        <w:pStyle w:val="RFCListBullet"/>
      </w:pPr>
      <w:r w:rsidRPr="00ED789A">
        <w:t>both intra-domain and inter-domain</w:t>
      </w:r>
      <w:r w:rsidDel="00116CFA">
        <w:t xml:space="preserve"> </w:t>
      </w:r>
      <w:r w:rsidR="00116CFA" w:rsidRPr="00ED789A">
        <w:t>L2/L3</w:t>
      </w:r>
      <w:r>
        <w:t xml:space="preserve"> </w:t>
      </w:r>
      <w:r w:rsidR="00116CFA" w:rsidRPr="00ED789A">
        <w:t>VPN</w:t>
      </w:r>
      <w:r w:rsidR="00116CFA">
        <w:t xml:space="preserve"> network services </w:t>
      </w:r>
      <w:r w:rsidR="00116CFA" w:rsidRPr="00ED789A">
        <w:t>deployed</w:t>
      </w:r>
      <w:r w:rsidR="00116CFA">
        <w:t xml:space="preserve"> within the networ</w:t>
      </w:r>
      <w:r>
        <w:t>k</w:t>
      </w:r>
      <w:r w:rsidR="00116CFA">
        <w:t>;</w:t>
      </w:r>
    </w:p>
    <w:p w14:paraId="2C6FAF64" w14:textId="2F3749A1" w:rsidR="00116CFA" w:rsidRDefault="00116CFA" w:rsidP="006C1ECF">
      <w:pPr>
        <w:pStyle w:val="RFCListBullet"/>
      </w:pPr>
      <w:r>
        <w:t xml:space="preserve">the </w:t>
      </w:r>
      <w:r w:rsidR="00BF527E">
        <w:t>TE</w:t>
      </w:r>
      <w:r w:rsidR="003D099C" w:rsidRPr="00ED789A">
        <w:t xml:space="preserve"> paths </w:t>
      </w:r>
      <w:r w:rsidR="00A3292C">
        <w:t xml:space="preserve">supporting those </w:t>
      </w:r>
      <w:r w:rsidR="00A3292C" w:rsidRPr="00ED789A">
        <w:t>L2/L3</w:t>
      </w:r>
      <w:r w:rsidR="00A3292C">
        <w:t xml:space="preserve"> </w:t>
      </w:r>
      <w:r w:rsidR="00A3292C" w:rsidRPr="00ED789A">
        <w:t>VPN</w:t>
      </w:r>
      <w:r w:rsidR="00A3292C">
        <w:t xml:space="preserve"> network services</w:t>
      </w:r>
      <w:r>
        <w:t>;</w:t>
      </w:r>
    </w:p>
    <w:p w14:paraId="46876DCA" w14:textId="2F3834D1" w:rsidR="00ED789A" w:rsidRDefault="00116CFA" w:rsidP="006C1ECF">
      <w:pPr>
        <w:pStyle w:val="RFCListBullet"/>
      </w:pPr>
      <w:r>
        <w:t>the hardware inventory information of IP and optical equipment</w:t>
      </w:r>
      <w:r w:rsidR="003B0D3F" w:rsidRPr="0060135F">
        <w:t>.</w:t>
      </w:r>
    </w:p>
    <w:p w14:paraId="2388B54C" w14:textId="2746329D" w:rsidR="002163B4" w:rsidRDefault="002163B4" w:rsidP="002163B4">
      <w:r>
        <w:t xml:space="preserve">The O-PNC and P-PNC </w:t>
      </w:r>
      <w:r w:rsidR="006844C8">
        <w:t>could</w:t>
      </w:r>
      <w:r>
        <w:t xml:space="preserve"> discover and report the </w:t>
      </w:r>
      <w:r w:rsidR="00116CFA">
        <w:t xml:space="preserve">hardware </w:t>
      </w:r>
      <w:r w:rsidR="005A2EDB">
        <w:t xml:space="preserve">network </w:t>
      </w:r>
      <w:r>
        <w:t xml:space="preserve">inventory information of their equipment </w:t>
      </w:r>
      <w:r w:rsidRPr="002163B4">
        <w:t>used by the different management layers</w:t>
      </w:r>
      <w:r>
        <w:t xml:space="preserve">. In the context of POI, </w:t>
      </w:r>
      <w:r w:rsidRPr="002163B4">
        <w:t xml:space="preserve">the inventory information </w:t>
      </w:r>
      <w:r>
        <w:t xml:space="preserve">of IP and </w:t>
      </w:r>
      <w:r w:rsidR="00A3292C">
        <w:t xml:space="preserve">optical </w:t>
      </w:r>
      <w:r>
        <w:t xml:space="preserve">equipment </w:t>
      </w:r>
      <w:r w:rsidRPr="002163B4">
        <w:t xml:space="preserve">can complement the topology views </w:t>
      </w:r>
      <w:r w:rsidRPr="002A5749">
        <w:t xml:space="preserve">and facilitate the </w:t>
      </w:r>
      <w:r w:rsidR="003650D7" w:rsidRPr="002A5749">
        <w:t>packet/optical</w:t>
      </w:r>
      <w:r w:rsidRPr="002A5749">
        <w:t xml:space="preserve"> multi-layer view</w:t>
      </w:r>
      <w:r w:rsidR="002A5749">
        <w:t>, e.g.</w:t>
      </w:r>
      <w:r w:rsidR="001732EA">
        <w:t>,</w:t>
      </w:r>
      <w:r w:rsidR="002A5749">
        <w:t xml:space="preserve"> by providing a mapping between the lowest level LTPs in the topology view and corresponding physical port in the network inventory view</w:t>
      </w:r>
      <w:r>
        <w:t>.</w:t>
      </w:r>
    </w:p>
    <w:p w14:paraId="6C8D36EB" w14:textId="41EA32E7" w:rsidR="00ED789A" w:rsidRDefault="00313C47" w:rsidP="00ED789A">
      <w:r>
        <w:t xml:space="preserve">The </w:t>
      </w:r>
      <w:r w:rsidR="00ED789A" w:rsidRPr="002163B4">
        <w:t xml:space="preserve">MDSC </w:t>
      </w:r>
      <w:r w:rsidR="006844C8">
        <w:t>could</w:t>
      </w:r>
      <w:r w:rsidR="00ED789A" w:rsidRPr="002163B4">
        <w:t xml:space="preserve"> also discover </w:t>
      </w:r>
      <w:r>
        <w:t xml:space="preserve">the </w:t>
      </w:r>
      <w:r w:rsidR="00AB031C">
        <w:t xml:space="preserve">entire network </w:t>
      </w:r>
      <w:r>
        <w:t xml:space="preserve">inventory information of both IP and </w:t>
      </w:r>
      <w:r w:rsidR="00A3292C">
        <w:t xml:space="preserve">optical </w:t>
      </w:r>
      <w:r>
        <w:t>equipment and</w:t>
      </w:r>
      <w:r w:rsidR="00ED789A" w:rsidRPr="002163B4">
        <w:t xml:space="preserve"> correlate this information with the links reported in the network topology.</w:t>
      </w:r>
    </w:p>
    <w:p w14:paraId="10CF3C85" w14:textId="4B1066C2" w:rsidR="00A2597E" w:rsidRPr="002E36A0" w:rsidRDefault="00A2597E" w:rsidP="00A2597E">
      <w:r>
        <w:t xml:space="preserve">Reporting the entire inventory and detailed topology information of packet and </w:t>
      </w:r>
      <w:r w:rsidR="00B84FFD">
        <w:t xml:space="preserve">optical </w:t>
      </w:r>
      <w:r>
        <w:t xml:space="preserve">networks to the MDSC </w:t>
      </w:r>
      <w:r w:rsidRPr="00391AF8">
        <w:t>may present</w:t>
      </w:r>
      <w:r w:rsidR="00151CF8">
        <w:t xml:space="preserve"> scalability issues as a potential drawback</w:t>
      </w:r>
      <w:r>
        <w:t xml:space="preserve">. The analysis of the scalability of </w:t>
      </w:r>
      <w:r>
        <w:lastRenderedPageBreak/>
        <w:t>this approach and mechanisms to address potential issues is outside the scope of this document.</w:t>
      </w:r>
    </w:p>
    <w:p w14:paraId="73142D45" w14:textId="51B14E13" w:rsidR="003B0D3F" w:rsidRPr="002E36A0" w:rsidRDefault="003B0D3F" w:rsidP="003B0D3F">
      <w:r w:rsidRPr="008B719F">
        <w:t xml:space="preserve">Each PNC provides the MDSC </w:t>
      </w:r>
      <w:r w:rsidR="001E2FE7">
        <w:t>the</w:t>
      </w:r>
      <w:r w:rsidRPr="008B719F">
        <w:t xml:space="preserve"> topology view of the </w:t>
      </w:r>
      <w:r w:rsidRPr="002308AD">
        <w:t>domain it controls</w:t>
      </w:r>
      <w:r w:rsidR="001F25C9">
        <w:t xml:space="preserve">, as described in section </w:t>
      </w:r>
      <w:r w:rsidR="00413EF7">
        <w:fldChar w:fldCharType="begin"/>
      </w:r>
      <w:r w:rsidR="00413EF7">
        <w:instrText xml:space="preserve"> REF _Ref92128889 \r \h \t </w:instrText>
      </w:r>
      <w:r w:rsidR="004E7492">
        <w:instrText xml:space="preserve"> \* MERGEFORMAT </w:instrText>
      </w:r>
      <w:r w:rsidR="00413EF7">
        <w:fldChar w:fldCharType="separate"/>
      </w:r>
      <w:r w:rsidR="00CD4B2F">
        <w:t>4.1</w:t>
      </w:r>
      <w:r w:rsidR="00413EF7">
        <w:fldChar w:fldCharType="end"/>
      </w:r>
      <w:r w:rsidR="00413EF7">
        <w:t xml:space="preserve"> and </w:t>
      </w:r>
      <w:r w:rsidR="00413EF7">
        <w:fldChar w:fldCharType="begin"/>
      </w:r>
      <w:r w:rsidR="00413EF7">
        <w:instrText xml:space="preserve"> REF _Ref92128895 \r \h \t </w:instrText>
      </w:r>
      <w:r w:rsidR="004E7492">
        <w:instrText xml:space="preserve"> \* MERGEFORMAT </w:instrText>
      </w:r>
      <w:r w:rsidR="00413EF7">
        <w:fldChar w:fldCharType="separate"/>
      </w:r>
      <w:r w:rsidR="00CD4B2F">
        <w:t>4.3</w:t>
      </w:r>
      <w:r w:rsidR="00413EF7">
        <w:fldChar w:fldCharType="end"/>
      </w:r>
      <w:r w:rsidRPr="008B719F">
        <w:t>.</w:t>
      </w:r>
      <w:r w:rsidR="001E2FE7">
        <w:t xml:space="preserve"> The MDSC uses this information to discover the complete topology view of the multi-layer </w:t>
      </w:r>
      <w:r w:rsidR="00550F4C">
        <w:t xml:space="preserve">multi-domain </w:t>
      </w:r>
      <w:bookmarkStart w:id="60" w:name="_Hlk106956008"/>
      <w:r w:rsidR="00550F4C">
        <w:t xml:space="preserve">networks </w:t>
      </w:r>
      <w:bookmarkEnd w:id="60"/>
      <w:r w:rsidR="00550F4C">
        <w:t>it controls</w:t>
      </w:r>
      <w:r w:rsidR="001E2FE7">
        <w:t>.</w:t>
      </w:r>
    </w:p>
    <w:p w14:paraId="300158E7" w14:textId="7AEFF03D" w:rsidR="00ED789A" w:rsidRDefault="003B0D3F" w:rsidP="00ED789A">
      <w:r w:rsidRPr="00C109A9">
        <w:t xml:space="preserve">The MDSC </w:t>
      </w:r>
      <w:r w:rsidR="00CF1AB2">
        <w:t>shoul</w:t>
      </w:r>
      <w:r w:rsidR="006905FD">
        <w:t>d</w:t>
      </w:r>
      <w:r w:rsidR="00CF1AB2">
        <w:t xml:space="preserve"> </w:t>
      </w:r>
      <w:r w:rsidRPr="00C109A9">
        <w:t xml:space="preserve">also </w:t>
      </w:r>
      <w:r w:rsidRPr="00677935">
        <w:t xml:space="preserve">maintain </w:t>
      </w:r>
      <w:r w:rsidRPr="00C109A9">
        <w:t xml:space="preserve">up-to-date </w:t>
      </w:r>
      <w:r w:rsidR="00ED789A">
        <w:t xml:space="preserve">inventory, service and </w:t>
      </w:r>
      <w:r w:rsidRPr="00C109A9">
        <w:t xml:space="preserve">network </w:t>
      </w:r>
      <w:r w:rsidR="00ED789A">
        <w:t>top</w:t>
      </w:r>
      <w:r w:rsidR="006905FD">
        <w:t>o</w:t>
      </w:r>
      <w:r w:rsidR="00ED789A">
        <w:t xml:space="preserve">logy </w:t>
      </w:r>
      <w:r w:rsidR="00D97AE1">
        <w:t>database</w:t>
      </w:r>
      <w:r w:rsidR="00ED789A">
        <w:t>s</w:t>
      </w:r>
      <w:r w:rsidR="00D97AE1" w:rsidRPr="00C109A9">
        <w:t xml:space="preserve"> </w:t>
      </w:r>
      <w:r w:rsidRPr="00C109A9">
        <w:t xml:space="preserve">of IP and </w:t>
      </w:r>
      <w:r w:rsidR="00E277B6">
        <w:t>optical</w:t>
      </w:r>
      <w:r w:rsidR="00E277B6" w:rsidRPr="00C109A9">
        <w:t xml:space="preserve"> </w:t>
      </w:r>
      <w:r w:rsidRPr="00C109A9">
        <w:t>layers</w:t>
      </w:r>
      <w:r w:rsidR="00D97AE1">
        <w:t xml:space="preserve"> </w:t>
      </w:r>
      <w:r w:rsidRPr="00677935">
        <w:t>through IETF notifications through MPI with the PNCs</w:t>
      </w:r>
      <w:r w:rsidR="0060135F">
        <w:t xml:space="preserve"> when any </w:t>
      </w:r>
      <w:r w:rsidR="00EA7231">
        <w:t xml:space="preserve">network </w:t>
      </w:r>
      <w:r w:rsidR="00FE0B7C">
        <w:t>inventory/</w:t>
      </w:r>
      <w:r w:rsidR="0060135F">
        <w:t>topology</w:t>
      </w:r>
      <w:r w:rsidR="006905FD">
        <w:t>/service</w:t>
      </w:r>
      <w:r w:rsidR="0060135F">
        <w:t xml:space="preserve"> change occurs</w:t>
      </w:r>
      <w:r w:rsidR="00ED789A" w:rsidRPr="00C109A9">
        <w:t>.</w:t>
      </w:r>
    </w:p>
    <w:p w14:paraId="68199D9C" w14:textId="2A10FE46" w:rsidR="003B0D3F" w:rsidRDefault="000929F5" w:rsidP="00ED789A">
      <w:r>
        <w:t xml:space="preserve">It should </w:t>
      </w:r>
      <w:r w:rsidR="00151CF8">
        <w:t>also be possible to correlate information</w:t>
      </w:r>
      <w:r w:rsidR="0060135F">
        <w:t xml:space="preserve"> from IP and </w:t>
      </w:r>
      <w:r w:rsidR="00E277B6">
        <w:t xml:space="preserve">optical </w:t>
      </w:r>
      <w:r w:rsidR="0060135F">
        <w:t>layers</w:t>
      </w:r>
      <w:r>
        <w:t xml:space="preserve"> (e.g</w:t>
      </w:r>
      <w:r w:rsidR="00313C47">
        <w:t xml:space="preserve">., </w:t>
      </w:r>
      <w:r>
        <w:t xml:space="preserve">which port, lambda/OTSi, </w:t>
      </w:r>
      <w:r w:rsidR="006E4625">
        <w:t xml:space="preserve">and </w:t>
      </w:r>
      <w:r>
        <w:t xml:space="preserve">direction </w:t>
      </w:r>
      <w:r w:rsidR="00151CF8">
        <w:t xml:space="preserve">are </w:t>
      </w:r>
      <w:r>
        <w:t>used by a specific IP service on the WDM equipment)</w:t>
      </w:r>
      <w:r w:rsidR="00CF1AB2">
        <w:t>.</w:t>
      </w:r>
    </w:p>
    <w:p w14:paraId="39C05917" w14:textId="191B670B" w:rsidR="00E33E77" w:rsidRDefault="0060135F" w:rsidP="006C1ECF">
      <w:pPr>
        <w:pStyle w:val="RFCListBullet"/>
        <w:numPr>
          <w:ilvl w:val="0"/>
          <w:numId w:val="0"/>
        </w:numPr>
        <w:ind w:left="432"/>
      </w:pPr>
      <w:r>
        <w:t xml:space="preserve">In particular, </w:t>
      </w:r>
      <w:r w:rsidR="00ED789A">
        <w:t>f</w:t>
      </w:r>
      <w:r w:rsidR="00ED789A" w:rsidRPr="00677935">
        <w:t xml:space="preserve">or </w:t>
      </w:r>
      <w:r w:rsidR="003B0D3F" w:rsidRPr="00677935">
        <w:t>the cross-layer links</w:t>
      </w:r>
      <w:r w:rsidR="006E4625">
        <w:t>, it is key for MDSC to automatically correlate</w:t>
      </w:r>
      <w:r w:rsidR="003B0D3F" w:rsidRPr="00677935">
        <w:t xml:space="preserve"> the information </w:t>
      </w:r>
      <w:r w:rsidR="0065611E">
        <w:t xml:space="preserve">from the PNC network databases </w:t>
      </w:r>
      <w:r w:rsidR="003B0D3F" w:rsidRPr="00677935">
        <w:t>about the physical ports from the routers (single link or bundle links for LAG) to client ports in the ROADM</w:t>
      </w:r>
      <w:r w:rsidR="003B0D3F">
        <w:t>.</w:t>
      </w:r>
    </w:p>
    <w:p w14:paraId="74DB3C85" w14:textId="3F33505F" w:rsidR="00645E61" w:rsidRDefault="008F3C3D" w:rsidP="006C1ECF">
      <w:pPr>
        <w:pStyle w:val="RFCListBullet"/>
        <w:numPr>
          <w:ilvl w:val="0"/>
          <w:numId w:val="0"/>
        </w:numPr>
        <w:ind w:left="426"/>
      </w:pPr>
      <w:r w:rsidRPr="003D69C5">
        <w:t xml:space="preserve">The analysis of multi-layer fault management is outside the scope of this document. However, the discovered information should be sufficient for the </w:t>
      </w:r>
      <w:r w:rsidR="003B0D3F" w:rsidRPr="003D69C5">
        <w:t xml:space="preserve">MDSC to </w:t>
      </w:r>
      <w:r w:rsidR="00151CF8">
        <w:t>correlate optical and IP layers alarms to speed-up troubleshooting easily</w:t>
      </w:r>
      <w:r w:rsidR="00E277B6" w:rsidRPr="003D69C5">
        <w:t>.</w:t>
      </w:r>
    </w:p>
    <w:p w14:paraId="19ADAE02" w14:textId="5BA95271" w:rsidR="003D099C" w:rsidRDefault="000C6C9B" w:rsidP="006C1ECF">
      <w:pPr>
        <w:pStyle w:val="RFCListBullet"/>
        <w:numPr>
          <w:ilvl w:val="0"/>
          <w:numId w:val="0"/>
        </w:numPr>
        <w:ind w:left="426"/>
      </w:pPr>
      <w:r w:rsidRPr="003D69C5">
        <w:t>A</w:t>
      </w:r>
      <w:r w:rsidR="003D099C" w:rsidRPr="003D69C5">
        <w:t>larms and event notifications</w:t>
      </w:r>
      <w:r w:rsidR="00645E61" w:rsidRPr="003D69C5">
        <w:t xml:space="preserve"> are required between MDSC and PNCs so that any network changes are reported almost in real-time to the MDSC (e.g.</w:t>
      </w:r>
      <w:r w:rsidR="003D69C5">
        <w:t>,</w:t>
      </w:r>
      <w:r w:rsidR="00645E61" w:rsidRPr="003D69C5">
        <w:t xml:space="preserve"> NE or link failure)</w:t>
      </w:r>
      <w:r w:rsidRPr="003D69C5">
        <w:t>. As specified in [RFC7923]</w:t>
      </w:r>
      <w:r w:rsidR="006E4625" w:rsidRPr="003D69C5">
        <w:t>, MDSC must</w:t>
      </w:r>
      <w:r w:rsidRPr="003D69C5">
        <w:t xml:space="preserve"> subscribe to specific objects from PNC YANG datastores for notifications.</w:t>
      </w:r>
    </w:p>
    <w:p w14:paraId="6247FB45" w14:textId="296429D2" w:rsidR="001F25C9" w:rsidRPr="004E7492" w:rsidRDefault="001F25C9" w:rsidP="007215EC">
      <w:pPr>
        <w:pStyle w:val="Heading2"/>
      </w:pPr>
      <w:bookmarkStart w:id="61" w:name="_Ref92128889"/>
      <w:bookmarkStart w:id="62" w:name="_Toc53130249"/>
      <w:bookmarkStart w:id="63" w:name="_Ref76718227"/>
      <w:bookmarkStart w:id="64" w:name="_Toc124323355"/>
      <w:r w:rsidRPr="004E7492">
        <w:t xml:space="preserve">Optical </w:t>
      </w:r>
      <w:r w:rsidR="00FA58F0">
        <w:t>T</w:t>
      </w:r>
      <w:r w:rsidRPr="004E7492">
        <w:t xml:space="preserve">opology </w:t>
      </w:r>
      <w:r w:rsidR="00FA58F0">
        <w:t>D</w:t>
      </w:r>
      <w:r w:rsidRPr="004E7492">
        <w:t>iscovery</w:t>
      </w:r>
      <w:bookmarkEnd w:id="61"/>
      <w:bookmarkEnd w:id="64"/>
    </w:p>
    <w:p w14:paraId="0DA74D8A" w14:textId="72CE37CB" w:rsidR="00116B77" w:rsidRDefault="00116B77" w:rsidP="006C1ECF">
      <w:pPr>
        <w:pStyle w:val="RFCListBullet"/>
        <w:numPr>
          <w:ilvl w:val="0"/>
          <w:numId w:val="0"/>
        </w:numPr>
        <w:ind w:left="432"/>
      </w:pPr>
      <w:commentRangeStart w:id="65"/>
      <w:r>
        <w:t>The WSON Topology Model or, alternatively, the Flexi</w:t>
      </w:r>
      <w:r>
        <w:noBreakHyphen/>
        <w:t>grid Topology model is used to report the DWDM network topology (e.g., ROADM</w:t>
      </w:r>
      <w:r w:rsidR="001E67B3">
        <w:t xml:space="preserve"> node</w:t>
      </w:r>
      <w:r>
        <w:t>s and links)</w:t>
      </w:r>
      <w:r w:rsidR="00AB086C">
        <w:t>,</w:t>
      </w:r>
      <w:r>
        <w:t xml:space="preserve"> depending on whether the DWDM </w:t>
      </w:r>
      <w:r w:rsidRPr="000102FD">
        <w:t>optical network is based on fixed grid or flexible-grid</w:t>
      </w:r>
      <w:commentRangeEnd w:id="65"/>
      <w:r w:rsidR="00550F4C">
        <w:rPr>
          <w:rStyle w:val="CommentReference"/>
        </w:rPr>
        <w:commentReference w:id="65"/>
      </w:r>
      <w:r>
        <w:t>.</w:t>
      </w:r>
    </w:p>
    <w:p w14:paraId="228C54E1" w14:textId="5BC2C8B8" w:rsidR="00116B77" w:rsidRDefault="00116B77" w:rsidP="006C1ECF">
      <w:pPr>
        <w:pStyle w:val="RFCListBullet"/>
        <w:numPr>
          <w:ilvl w:val="0"/>
          <w:numId w:val="0"/>
        </w:numPr>
        <w:ind w:left="432"/>
      </w:pPr>
      <w:r>
        <w:t>The OTN Topology Model is used to report the OTN network topology</w:t>
      </w:r>
      <w:r w:rsidR="00724642">
        <w:t xml:space="preserve"> (e.g., OTN switching nodes and links)</w:t>
      </w:r>
      <w:r>
        <w:t xml:space="preserve">, when the OTN </w:t>
      </w:r>
      <w:r w:rsidR="001E67B3">
        <w:t xml:space="preserve">switching </w:t>
      </w:r>
      <w:r>
        <w:t>layer is deployed within the optical domain.</w:t>
      </w:r>
    </w:p>
    <w:p w14:paraId="01CCEE1C" w14:textId="02A516EA" w:rsidR="00AB086C" w:rsidRDefault="00151CF8" w:rsidP="00D32713">
      <w:r>
        <w:t>T</w:t>
      </w:r>
      <w:r w:rsidR="00D32713">
        <w:t xml:space="preserve">o allow the MDSC to discover the complete multi-layer and multi-domain network topology and to correlate it with the hardware </w:t>
      </w:r>
      <w:r w:rsidR="00D32713">
        <w:lastRenderedPageBreak/>
        <w:t xml:space="preserve">inventory information, </w:t>
      </w:r>
      <w:r w:rsidR="00AB086C">
        <w:t xml:space="preserve">the O-PNCs report an abstract </w:t>
      </w:r>
      <w:r w:rsidR="005C5E02">
        <w:t>o</w:t>
      </w:r>
      <w:r w:rsidR="00AB086C">
        <w:t>ptical network topology where:</w:t>
      </w:r>
    </w:p>
    <w:p w14:paraId="639B4F53" w14:textId="4E3D3182" w:rsidR="00AB086C" w:rsidRDefault="00D32713" w:rsidP="006C1ECF">
      <w:pPr>
        <w:pStyle w:val="RFCListBullet"/>
      </w:pPr>
      <w:r>
        <w:t xml:space="preserve">one TE node is reported for each </w:t>
      </w:r>
      <w:r w:rsidR="00B96591">
        <w:t xml:space="preserve">optical </w:t>
      </w:r>
      <w:r w:rsidR="00A31A5B">
        <w:t xml:space="preserve">NE deployed within the </w:t>
      </w:r>
      <w:r w:rsidR="00B96591">
        <w:t xml:space="preserve">optical </w:t>
      </w:r>
      <w:r w:rsidR="00A31A5B">
        <w:t>network</w:t>
      </w:r>
      <w:r w:rsidR="00B96591">
        <w:t xml:space="preserve"> domain</w:t>
      </w:r>
      <w:r w:rsidR="00AB086C">
        <w:t>;</w:t>
      </w:r>
      <w:r>
        <w:t xml:space="preserve"> and</w:t>
      </w:r>
    </w:p>
    <w:p w14:paraId="14777C29" w14:textId="765BFC2F" w:rsidR="00D32713" w:rsidRDefault="00D32713" w:rsidP="006C1ECF">
      <w:pPr>
        <w:pStyle w:val="RFCListBullet"/>
      </w:pPr>
      <w:r>
        <w:t>one TE link is reported for each OMS link and</w:t>
      </w:r>
      <w:r w:rsidR="00B96591">
        <w:t>, optionally,</w:t>
      </w:r>
      <w:r>
        <w:t xml:space="preserve"> for each OTN link.</w:t>
      </w:r>
    </w:p>
    <w:p w14:paraId="49220346" w14:textId="126CB646" w:rsidR="00A31A5B" w:rsidRDefault="00A31A5B" w:rsidP="006C1ECF">
      <w:pPr>
        <w:pStyle w:val="RFCListBullet"/>
        <w:numPr>
          <w:ilvl w:val="0"/>
          <w:numId w:val="0"/>
        </w:numPr>
        <w:ind w:left="432"/>
      </w:pPr>
      <w:r>
        <w:t xml:space="preserve">The Ethernet Topology </w:t>
      </w:r>
      <w:r w:rsidR="005C5E02">
        <w:t xml:space="preserve">Model </w:t>
      </w:r>
      <w:r w:rsidR="00151CF8">
        <w:t>reports</w:t>
      </w:r>
      <w:r>
        <w:t xml:space="preserve"> the </w:t>
      </w:r>
      <w:r w:rsidR="005C5E02">
        <w:t xml:space="preserve">Ethernet </w:t>
      </w:r>
      <w:r w:rsidR="00340B7A">
        <w:t xml:space="preserve">client </w:t>
      </w:r>
      <w:r w:rsidR="00B96591">
        <w:t>LTPs that terminate</w:t>
      </w:r>
      <w:r>
        <w:t xml:space="preserve"> the cross-layer links</w:t>
      </w:r>
      <w:r w:rsidR="00B96591">
        <w:t xml:space="preserve">: one Ethernet </w:t>
      </w:r>
      <w:r w:rsidR="00340B7A">
        <w:t xml:space="preserve">client </w:t>
      </w:r>
      <w:r w:rsidR="00B96591">
        <w:t>LTP is reported for each Ethernet client interface on the optical NEs</w:t>
      </w:r>
      <w:r>
        <w:t>.</w:t>
      </w:r>
    </w:p>
    <w:p w14:paraId="0DC8CB0C" w14:textId="42389F4D" w:rsidR="00A31A5B" w:rsidRPr="00BD022A" w:rsidRDefault="00A31A5B" w:rsidP="006C1ECF">
      <w:pPr>
        <w:pStyle w:val="RFCListBullet"/>
        <w:numPr>
          <w:ilvl w:val="0"/>
          <w:numId w:val="0"/>
        </w:numPr>
        <w:ind w:left="432"/>
      </w:pPr>
      <w:r w:rsidRPr="00BD022A">
        <w:t>Since</w:t>
      </w:r>
      <w:r w:rsidR="00D32713" w:rsidRPr="00BD022A">
        <w:t xml:space="preserve"> the </w:t>
      </w:r>
      <w:r w:rsidRPr="00BD022A">
        <w:t>MDSC delegate</w:t>
      </w:r>
      <w:r w:rsidR="00B96591">
        <w:t>s</w:t>
      </w:r>
      <w:r w:rsidRPr="00BD022A">
        <w:t xml:space="preserve"> optical path computation to its underlay </w:t>
      </w:r>
      <w:r w:rsidR="00D32713" w:rsidRPr="00BD022A">
        <w:t>O-PNC</w:t>
      </w:r>
      <w:r w:rsidRPr="00BD022A">
        <w:t>s, the following information can be abstracted and not reported at the MPI:</w:t>
      </w:r>
    </w:p>
    <w:p w14:paraId="78C758A1" w14:textId="77936FAE" w:rsidR="00A31A5B" w:rsidRPr="00BD022A" w:rsidRDefault="00A31A5B" w:rsidP="006C1ECF">
      <w:pPr>
        <w:pStyle w:val="RFCListBullet"/>
      </w:pPr>
      <w:r w:rsidRPr="00BD022A">
        <w:t xml:space="preserve">the </w:t>
      </w:r>
      <w:r w:rsidR="00D32713" w:rsidRPr="00BD022A">
        <w:t xml:space="preserve">optical </w:t>
      </w:r>
      <w:r w:rsidR="007E3A88" w:rsidRPr="00BD022A">
        <w:t>parameters</w:t>
      </w:r>
      <w:r w:rsidR="00D32713" w:rsidRPr="00BD022A">
        <w:t xml:space="preserve"> required for </w:t>
      </w:r>
      <w:r w:rsidR="007E3A88" w:rsidRPr="00BD022A">
        <w:t xml:space="preserve">optical </w:t>
      </w:r>
      <w:r w:rsidR="00D32713" w:rsidRPr="00BD022A">
        <w:t>path computation, such as those detailed in [OIA-</w:t>
      </w:r>
      <w:r w:rsidR="003D0695">
        <w:t>TOPO</w:t>
      </w:r>
      <w:r w:rsidR="00D32713" w:rsidRPr="00BD022A">
        <w:t>]</w:t>
      </w:r>
      <w:r w:rsidR="005C5E02" w:rsidRPr="00BD022A">
        <w:t>;</w:t>
      </w:r>
    </w:p>
    <w:p w14:paraId="68DDFB3E" w14:textId="77777777" w:rsidR="005C5E02" w:rsidRPr="00BD022A" w:rsidRDefault="00D32713" w:rsidP="006C1ECF">
      <w:pPr>
        <w:pStyle w:val="RFCListBullet"/>
      </w:pPr>
      <w:r w:rsidRPr="00BD022A">
        <w:t xml:space="preserve">the </w:t>
      </w:r>
      <w:r w:rsidR="005C5E02" w:rsidRPr="00BD022A">
        <w:t xml:space="preserve">underlay </w:t>
      </w:r>
      <w:r w:rsidRPr="00BD022A">
        <w:t>OTS links and ILAs</w:t>
      </w:r>
      <w:r w:rsidR="005C5E02" w:rsidRPr="00BD022A">
        <w:t xml:space="preserve"> of OMS links;</w:t>
      </w:r>
    </w:p>
    <w:p w14:paraId="118291FD" w14:textId="3F49A505" w:rsidR="00D32713" w:rsidRPr="00BD022A" w:rsidRDefault="005C5E02" w:rsidP="006C1ECF">
      <w:pPr>
        <w:pStyle w:val="RFCListBullet"/>
      </w:pPr>
      <w:r w:rsidRPr="00BD022A">
        <w:t xml:space="preserve">the physical connectivity between the </w:t>
      </w:r>
      <w:r w:rsidR="003650D7">
        <w:t>o</w:t>
      </w:r>
      <w:r w:rsidR="003650D7" w:rsidRPr="00BD022A">
        <w:t xml:space="preserve">ptical </w:t>
      </w:r>
      <w:r w:rsidR="003650D7">
        <w:t>t</w:t>
      </w:r>
      <w:r w:rsidR="003650D7" w:rsidRPr="00BD022A">
        <w:t xml:space="preserve">ransponders </w:t>
      </w:r>
      <w:r w:rsidRPr="00BD022A">
        <w:t>and the ROADMs</w:t>
      </w:r>
      <w:r w:rsidR="00D32713" w:rsidRPr="00BD022A">
        <w:t>.</w:t>
      </w:r>
    </w:p>
    <w:p w14:paraId="5589E390" w14:textId="203EEBE2" w:rsidR="007213E9" w:rsidRDefault="007213E9" w:rsidP="007213E9">
      <w:r w:rsidRPr="00426BBF">
        <w:t xml:space="preserve">The </w:t>
      </w:r>
      <w:r>
        <w:t>o</w:t>
      </w:r>
      <w:r w:rsidRPr="00426BBF">
        <w:t xml:space="preserve">ptical </w:t>
      </w:r>
      <w:r>
        <w:t>t</w:t>
      </w:r>
      <w:r w:rsidRPr="00426BBF">
        <w:t>ransponders</w:t>
      </w:r>
      <w:r>
        <w:t xml:space="preserve"> and, optionally</w:t>
      </w:r>
      <w:r w:rsidRPr="00426BBF">
        <w:t xml:space="preserve">, the OTN access cards, are </w:t>
      </w:r>
      <w:r>
        <w:t xml:space="preserve">abstracted at MPI </w:t>
      </w:r>
      <w:r w:rsidRPr="00426BBF">
        <w:t>by the O</w:t>
      </w:r>
      <w:r w:rsidRPr="00426BBF">
        <w:noBreakHyphen/>
        <w:t>PNC as Trail Termination Points (TTPs), defined in [</w:t>
      </w:r>
      <w:r>
        <w:t>RFC8795</w:t>
      </w:r>
      <w:r w:rsidRPr="00426BBF">
        <w:t xml:space="preserve">], within the </w:t>
      </w:r>
      <w:r>
        <w:t>optical network topology</w:t>
      </w:r>
      <w:r w:rsidRPr="00426BBF">
        <w:t xml:space="preserve">. </w:t>
      </w:r>
      <w:r>
        <w:t xml:space="preserve">This abstraction is valid independently of the fact that optical transponders </w:t>
      </w:r>
      <w:r w:rsidRPr="00BD022A">
        <w:t xml:space="preserve">are </w:t>
      </w:r>
      <w:r>
        <w:t xml:space="preserve">physically </w:t>
      </w:r>
      <w:r w:rsidRPr="00BD022A">
        <w:t xml:space="preserve">integrated within </w:t>
      </w:r>
      <w:r w:rsidR="008360E3">
        <w:t xml:space="preserve">the same WDM node </w:t>
      </w:r>
      <w:r w:rsidRPr="00BD022A">
        <w:t xml:space="preserve">or </w:t>
      </w:r>
      <w:r>
        <w:t xml:space="preserve">are physically located on a device </w:t>
      </w:r>
      <w:r w:rsidRPr="00BD022A">
        <w:t xml:space="preserve">external to </w:t>
      </w:r>
      <w:r>
        <w:t>the WDM node</w:t>
      </w:r>
      <w:r w:rsidR="008360E3">
        <w:t xml:space="preserve"> since it both cases the optical transponders and the WDM node are under the control of the same O-PNC.</w:t>
      </w:r>
    </w:p>
    <w:p w14:paraId="0B407684" w14:textId="28EC0B2E" w:rsidR="007213E9" w:rsidRDefault="007213E9" w:rsidP="007213E9">
      <w:r w:rsidRPr="00426BBF">
        <w:t xml:space="preserve">The association between the Ethernet </w:t>
      </w:r>
      <w:r>
        <w:t>LTPs terminating the Ethernet cross-layer</w:t>
      </w:r>
      <w:r w:rsidRPr="00426BBF">
        <w:t xml:space="preserve"> link</w:t>
      </w:r>
      <w:r>
        <w:t>s</w:t>
      </w:r>
      <w:r w:rsidRPr="00426BBF">
        <w:t xml:space="preserve"> and the </w:t>
      </w:r>
      <w:r w:rsidR="008360E3">
        <w:t>o</w:t>
      </w:r>
      <w:r w:rsidRPr="00426BBF">
        <w:t>ptical TTP</w:t>
      </w:r>
      <w:r>
        <w:t>s</w:t>
      </w:r>
      <w:r w:rsidRPr="00426BBF">
        <w:t xml:space="preserve"> is reported using the Inter Layer Lock (ILL) identifiers, defined in [</w:t>
      </w:r>
      <w:r>
        <w:t>RFC8795</w:t>
      </w:r>
      <w:r w:rsidRPr="00426BBF">
        <w:t>].</w:t>
      </w:r>
    </w:p>
    <w:p w14:paraId="30A32CD9" w14:textId="156E01FF" w:rsidR="00D32713" w:rsidRDefault="00D32713" w:rsidP="00D32713">
      <w:r>
        <w:t>All the optical links are intra-domain and the</w:t>
      </w:r>
      <w:r w:rsidR="005C5E02">
        <w:t>y</w:t>
      </w:r>
      <w:r>
        <w:t xml:space="preserve"> </w:t>
      </w:r>
      <w:r w:rsidR="00340B7A">
        <w:t xml:space="preserve">are </w:t>
      </w:r>
      <w:r>
        <w:t>discovered by O-PNCs</w:t>
      </w:r>
      <w:r w:rsidR="00340B7A">
        <w:t>,</w:t>
      </w:r>
      <w:r>
        <w:t xml:space="preserve"> using mechanisms which are outside the scope of this document, and reported at the MPIs within the optical network topology.</w:t>
      </w:r>
    </w:p>
    <w:p w14:paraId="64EAE294" w14:textId="7F774551" w:rsidR="00550F4C" w:rsidRDefault="00550F4C" w:rsidP="00550F4C">
      <w:pPr>
        <w:pStyle w:val="RFCListBullet"/>
        <w:numPr>
          <w:ilvl w:val="0"/>
          <w:numId w:val="0"/>
        </w:numPr>
        <w:ind w:left="432"/>
      </w:pPr>
      <w:r w:rsidRPr="00FA1C1D">
        <w:lastRenderedPageBreak/>
        <w:t xml:space="preserve">In case of a multi-layer DWDM/OTN network domain, multi-layer intra-domain OTN links are supported by underlay DWDM tunnels, which can be either WSON tunnels or, alternatively, Flexi-grid tunnels, depending on whether the DWDM optical network is based on fixed grid or </w:t>
      </w:r>
      <w:bookmarkStart w:id="66" w:name="_Hlk106956101"/>
      <w:commentRangeStart w:id="67"/>
      <w:commentRangeStart w:id="68"/>
      <w:commentRangeStart w:id="69"/>
      <w:r w:rsidRPr="00FA1C1D">
        <w:t>flexible</w:t>
      </w:r>
      <w:commentRangeEnd w:id="67"/>
      <w:r w:rsidRPr="00FA1C1D">
        <w:rPr>
          <w:rStyle w:val="CommentReference"/>
        </w:rPr>
        <w:commentReference w:id="67"/>
      </w:r>
      <w:commentRangeEnd w:id="68"/>
      <w:r w:rsidRPr="00FA1C1D">
        <w:rPr>
          <w:rStyle w:val="CommentReference"/>
        </w:rPr>
        <w:commentReference w:id="68"/>
      </w:r>
      <w:commentRangeEnd w:id="69"/>
      <w:r w:rsidRPr="00FA1C1D">
        <w:rPr>
          <w:rStyle w:val="CommentReference"/>
        </w:rPr>
        <w:commentReference w:id="69"/>
      </w:r>
      <w:r w:rsidRPr="00FA1C1D">
        <w:t>-grid</w:t>
      </w:r>
      <w:bookmarkEnd w:id="66"/>
      <w:r w:rsidRPr="00FA1C1D">
        <w:t xml:space="preserve">. This relationship is reported by the mechanisms described in section </w:t>
      </w:r>
      <w:r w:rsidRPr="00FA1C1D">
        <w:fldChar w:fldCharType="begin"/>
      </w:r>
      <w:r w:rsidRPr="00FA1C1D">
        <w:instrText xml:space="preserve"> REF _Ref92815221 \r \h \t  \* MERGEFORMAT </w:instrText>
      </w:r>
      <w:r w:rsidRPr="00FA1C1D">
        <w:fldChar w:fldCharType="separate"/>
      </w:r>
      <w:r w:rsidR="00CD4B2F">
        <w:t>4.2</w:t>
      </w:r>
      <w:r w:rsidRPr="00FA1C1D">
        <w:fldChar w:fldCharType="end"/>
      </w:r>
      <w:r w:rsidRPr="00FA1C1D">
        <w:t>.</w:t>
      </w:r>
    </w:p>
    <w:p w14:paraId="2552C1A8" w14:textId="687D770E" w:rsidR="00A74E7B" w:rsidRPr="004E7492" w:rsidRDefault="00A74E7B" w:rsidP="007215EC">
      <w:pPr>
        <w:pStyle w:val="Heading2"/>
      </w:pPr>
      <w:bookmarkStart w:id="70" w:name="_Ref92815221"/>
      <w:bookmarkStart w:id="71" w:name="_Ref92309175"/>
      <w:bookmarkStart w:id="72" w:name="_Toc124323356"/>
      <w:r w:rsidRPr="004E7492">
        <w:t xml:space="preserve">Optical </w:t>
      </w:r>
      <w:r w:rsidR="00FA58F0">
        <w:t>P</w:t>
      </w:r>
      <w:r w:rsidRPr="004E7492">
        <w:t xml:space="preserve">ath </w:t>
      </w:r>
      <w:r w:rsidR="00FA58F0">
        <w:t>D</w:t>
      </w:r>
      <w:r w:rsidRPr="004E7492">
        <w:t>iscovery</w:t>
      </w:r>
      <w:bookmarkEnd w:id="70"/>
      <w:bookmarkEnd w:id="71"/>
      <w:bookmarkEnd w:id="72"/>
    </w:p>
    <w:p w14:paraId="1B7E83CD" w14:textId="77777777" w:rsidR="00550F4C" w:rsidRDefault="00550F4C" w:rsidP="00550F4C">
      <w:r w:rsidRPr="00FA1C1D">
        <w:t xml:space="preserve">The WSON Tunnel Model or, </w:t>
      </w:r>
      <w:bookmarkStart w:id="73" w:name="_Hlk106956120"/>
      <w:commentRangeStart w:id="74"/>
      <w:commentRangeStart w:id="75"/>
      <w:r w:rsidRPr="00FA1C1D">
        <w:t>alternatively</w:t>
      </w:r>
      <w:commentRangeEnd w:id="74"/>
      <w:r w:rsidRPr="00FA1C1D">
        <w:rPr>
          <w:rStyle w:val="CommentReference"/>
        </w:rPr>
        <w:commentReference w:id="74"/>
      </w:r>
      <w:commentRangeEnd w:id="75"/>
      <w:r w:rsidRPr="00FA1C1D">
        <w:rPr>
          <w:rStyle w:val="CommentReference"/>
        </w:rPr>
        <w:commentReference w:id="75"/>
      </w:r>
      <w:bookmarkEnd w:id="73"/>
      <w:r w:rsidRPr="00FA1C1D">
        <w:t>, the Flexi</w:t>
      </w:r>
      <w:r w:rsidRPr="00FA1C1D">
        <w:noBreakHyphen/>
        <w:t>grid Tunnel model, depending on whether the DWDM optical network is based on fixed grid or flexible-grid, is used to report all the DWDM tunnels established within the optical network.</w:t>
      </w:r>
    </w:p>
    <w:p w14:paraId="0114224D" w14:textId="0722135A" w:rsidR="00A74E7B" w:rsidRDefault="00A74E7B" w:rsidP="006C1ECF">
      <w:pPr>
        <w:pStyle w:val="RFCListBullet"/>
        <w:numPr>
          <w:ilvl w:val="0"/>
          <w:numId w:val="0"/>
        </w:numPr>
        <w:ind w:left="432"/>
      </w:pPr>
      <w:r>
        <w:t xml:space="preserve">When the OTN </w:t>
      </w:r>
      <w:r w:rsidR="00E757B6">
        <w:t xml:space="preserve">switching </w:t>
      </w:r>
      <w:r>
        <w:t xml:space="preserve">layer is deployed within the optical domain, the OTN Tunnel Model is used to report </w:t>
      </w:r>
      <w:r w:rsidR="004029EF">
        <w:t xml:space="preserve">all </w:t>
      </w:r>
      <w:r>
        <w:t>the OTN tunnels established within the optical network.</w:t>
      </w:r>
    </w:p>
    <w:p w14:paraId="0AF5D46C" w14:textId="77777777" w:rsidR="00550F4C" w:rsidRDefault="00550F4C" w:rsidP="00550F4C">
      <w:pPr>
        <w:pStyle w:val="RFCListBullet"/>
        <w:numPr>
          <w:ilvl w:val="0"/>
          <w:numId w:val="0"/>
        </w:numPr>
        <w:ind w:left="432"/>
      </w:pPr>
      <w:r w:rsidRPr="00B13451">
        <w:t xml:space="preserve">The Ethernet client signal Model is used to report all the Ethernet connectivity provided by the underlay optical tunnels between Ethernet client LTPs. The underlay optical tunnels can be either DWDM tunnels or, when the optional OTN switching layer is deployed, OTN </w:t>
      </w:r>
      <w:bookmarkStart w:id="76" w:name="_Hlk106956141"/>
      <w:r w:rsidRPr="00B13451">
        <w:t>tunnels</w:t>
      </w:r>
      <w:bookmarkEnd w:id="76"/>
      <w:r w:rsidRPr="00B13451">
        <w:t>.</w:t>
      </w:r>
    </w:p>
    <w:p w14:paraId="781C63F1" w14:textId="15285EC3" w:rsidR="00550F4C" w:rsidRDefault="00550F4C" w:rsidP="00550F4C">
      <w:r w:rsidRPr="005A5190">
        <w:t xml:space="preserve">The DWDM tunnels can be used as underlay tunnels to support either Ethernet client signal or multi-layer intra-domain OTN links. In the latter case, the hierarchical-link container, defined in [TE-TUNNEL], </w:t>
      </w:r>
      <w:r w:rsidR="005A5190" w:rsidRPr="005A5190">
        <w:t xml:space="preserve">associates the underlay DWDM tunnel with the supported </w:t>
      </w:r>
      <w:r w:rsidRPr="005A5190">
        <w:t xml:space="preserve">multi-layer intra-domain </w:t>
      </w:r>
      <w:r w:rsidR="00151CF8" w:rsidRPr="005A5190">
        <w:t>OTN link</w:t>
      </w:r>
      <w:r w:rsidRPr="005A5190">
        <w:t>.</w:t>
      </w:r>
    </w:p>
    <w:p w14:paraId="20A09FEB" w14:textId="48EFBA30" w:rsidR="00A74E7B" w:rsidRDefault="00D718BE" w:rsidP="00D718BE">
      <w:r>
        <w:t xml:space="preserve">The </w:t>
      </w:r>
      <w:r w:rsidR="00A74E7B">
        <w:t xml:space="preserve">O-PNCs report in their operational datastores all the Ethernet client </w:t>
      </w:r>
      <w:r>
        <w:t>connectivities</w:t>
      </w:r>
      <w:r w:rsidR="00A74E7B">
        <w:t xml:space="preserve"> and all the optical tunnels </w:t>
      </w:r>
      <w:r>
        <w:t xml:space="preserve">deployed within their optical domain regarless of the mechanisms being used to set them up, such as </w:t>
      </w:r>
      <w:r w:rsidR="00A74E7B">
        <w:t xml:space="preserve">the mechanisms described in section </w:t>
      </w:r>
      <w:r w:rsidR="00A74E7B">
        <w:fldChar w:fldCharType="begin"/>
      </w:r>
      <w:r w:rsidR="00A74E7B">
        <w:instrText xml:space="preserve"> REF _Ref89089408 \r \h \t</w:instrText>
      </w:r>
      <w:r w:rsidR="004E7492">
        <w:instrText xml:space="preserve"> \* MERGEFORMAT </w:instrText>
      </w:r>
      <w:r w:rsidR="00A74E7B">
        <w:fldChar w:fldCharType="separate"/>
      </w:r>
      <w:r w:rsidR="00CD4B2F">
        <w:t>5.2</w:t>
      </w:r>
      <w:r w:rsidR="00A74E7B">
        <w:fldChar w:fldCharType="end"/>
      </w:r>
      <w:r w:rsidR="00A74E7B">
        <w:t xml:space="preserve">, as well as other </w:t>
      </w:r>
      <w:r>
        <w:t xml:space="preserve">mechanism (e.g., </w:t>
      </w:r>
      <w:r w:rsidR="00A74E7B">
        <w:t>static configuration</w:t>
      </w:r>
      <w:r>
        <w:t>),</w:t>
      </w:r>
      <w:r w:rsidR="00A74E7B">
        <w:t xml:space="preserve"> which are outside the scope of this document.</w:t>
      </w:r>
    </w:p>
    <w:p w14:paraId="3A68BD09" w14:textId="3EF4D947" w:rsidR="007666B8" w:rsidRPr="004E7492" w:rsidRDefault="00DD05D5" w:rsidP="007215EC">
      <w:pPr>
        <w:pStyle w:val="Heading2"/>
      </w:pPr>
      <w:bookmarkStart w:id="77" w:name="_Ref92128895"/>
      <w:bookmarkStart w:id="78" w:name="_Ref92133940"/>
      <w:bookmarkStart w:id="79" w:name="_Toc124323357"/>
      <w:r w:rsidRPr="004E7492">
        <w:t>Packet</w:t>
      </w:r>
      <w:r w:rsidR="007666B8" w:rsidRPr="004E7492">
        <w:t xml:space="preserve"> </w:t>
      </w:r>
      <w:r w:rsidR="00FA58F0">
        <w:t>T</w:t>
      </w:r>
      <w:r w:rsidR="007666B8" w:rsidRPr="004E7492">
        <w:t xml:space="preserve">opology </w:t>
      </w:r>
      <w:r w:rsidR="00FA58F0">
        <w:t>D</w:t>
      </w:r>
      <w:r w:rsidR="007666B8" w:rsidRPr="004E7492">
        <w:t>iscovery</w:t>
      </w:r>
      <w:bookmarkEnd w:id="77"/>
      <w:bookmarkEnd w:id="78"/>
      <w:bookmarkEnd w:id="79"/>
    </w:p>
    <w:p w14:paraId="50D55CF3" w14:textId="06BBEB6C" w:rsidR="007666B8" w:rsidRDefault="00F34AD7" w:rsidP="00E3671A">
      <w:r>
        <w:t xml:space="preserve">The </w:t>
      </w:r>
      <w:r w:rsidRPr="008B7B43">
        <w:t>L3 Topology Model</w:t>
      </w:r>
      <w:r>
        <w:t xml:space="preserve">, SR Topology Model, TE Topology Model and the TE Packet Topology Model are used together to report the </w:t>
      </w:r>
      <w:r w:rsidR="007666B8">
        <w:t>SR</w:t>
      </w:r>
      <w:r w:rsidR="007666B8">
        <w:noBreakHyphen/>
        <w:t xml:space="preserve">TE </w:t>
      </w:r>
      <w:r>
        <w:t xml:space="preserve">network </w:t>
      </w:r>
      <w:r w:rsidR="007666B8">
        <w:t>topology</w:t>
      </w:r>
      <w:r>
        <w:t>,</w:t>
      </w:r>
      <w:r w:rsidR="007666B8">
        <w:t xml:space="preserve"> as described in figure 2 of [SR</w:t>
      </w:r>
      <w:r w:rsidR="007666B8">
        <w:noBreakHyphen/>
        <w:t>TE</w:t>
      </w:r>
      <w:r w:rsidR="007666B8">
        <w:noBreakHyphen/>
        <w:t>TOPO]</w:t>
      </w:r>
      <w:r>
        <w:t>.</w:t>
      </w:r>
    </w:p>
    <w:p w14:paraId="72434DB2" w14:textId="020CA16C" w:rsidR="008E3034" w:rsidRDefault="008E3034" w:rsidP="00E3671A">
      <w:r>
        <w:t xml:space="preserve">The L3 Topology Model, TE Topology Model, TE Packet Topology Model and MPLS-TE Topology Model are used together to report the </w:t>
      </w:r>
      <w:r w:rsidR="007B77C4">
        <w:t>MPLS</w:t>
      </w:r>
      <w:r>
        <w:noBreakHyphen/>
        <w:t>TE network topology, as described in [MPLS</w:t>
      </w:r>
      <w:r>
        <w:noBreakHyphen/>
        <w:t>TE</w:t>
      </w:r>
      <w:r>
        <w:noBreakHyphen/>
        <w:t>TOPO].</w:t>
      </w:r>
    </w:p>
    <w:p w14:paraId="190591A9" w14:textId="0991F84F" w:rsidR="00F34AD7" w:rsidRDefault="00151CF8" w:rsidP="00E3671A">
      <w:r>
        <w:lastRenderedPageBreak/>
        <w:t>T</w:t>
      </w:r>
      <w:r w:rsidR="00816DC3" w:rsidRPr="00816DC3">
        <w:t>o allow the MDSC to discover the complete multi-layer and multi-domain network topology and to correlate it with the hardware inventory information</w:t>
      </w:r>
      <w:r w:rsidR="00816DC3">
        <w:t xml:space="preserve"> as well as to perform multi-domain TE path computation, th</w:t>
      </w:r>
      <w:r w:rsidR="00F34AD7">
        <w:t xml:space="preserve">e P-PNCs report the full </w:t>
      </w:r>
      <w:r w:rsidR="008E3034">
        <w:t>packet</w:t>
      </w:r>
      <w:r w:rsidR="00F34AD7">
        <w:t xml:space="preserve"> network</w:t>
      </w:r>
      <w:r w:rsidR="00816DC3">
        <w:t xml:space="preserve">, including all the information that </w:t>
      </w:r>
      <w:r>
        <w:t>the MDSC requires</w:t>
      </w:r>
      <w:r w:rsidR="00816DC3">
        <w:t xml:space="preserve"> to perform TE path computation</w:t>
      </w:r>
      <w:r w:rsidR="00F34AD7">
        <w:t>. In particular, one TE node is reported for each router and one TE link is reported for each intra-domain IP link.</w:t>
      </w:r>
      <w:r w:rsidR="00795C87">
        <w:t xml:space="preserve"> The </w:t>
      </w:r>
      <w:r w:rsidR="008E3034">
        <w:t>packet</w:t>
      </w:r>
      <w:r w:rsidR="00795C87">
        <w:t xml:space="preserve"> topology also reports the IP LTPs terminating the inter-domain IP links.</w:t>
      </w:r>
    </w:p>
    <w:p w14:paraId="0A26F931" w14:textId="1D841996" w:rsidR="00550F4C" w:rsidRDefault="00550F4C" w:rsidP="00550F4C">
      <w:pPr>
        <w:pStyle w:val="RFCListBullet"/>
        <w:numPr>
          <w:ilvl w:val="0"/>
          <w:numId w:val="0"/>
        </w:numPr>
        <w:ind w:left="432"/>
      </w:pPr>
      <w:bookmarkStart w:id="80" w:name="_Ref93944132"/>
      <w:r>
        <w:t xml:space="preserve">The Ethernet Topology Model is used to report the intra-domain Ethernet links supporting the intra-domain IP links as well as the Ethernet LTPs that might terminate cross-layer links, inter-domain Ethernet links or access links, as described in detail in section </w:t>
      </w:r>
      <w:r>
        <w:fldChar w:fldCharType="begin"/>
      </w:r>
      <w:r>
        <w:instrText xml:space="preserve"> REF _Ref90908761 \r \h \t  \* MERGEFORMAT </w:instrText>
      </w:r>
      <w:r>
        <w:fldChar w:fldCharType="separate"/>
      </w:r>
      <w:r w:rsidR="00CD4B2F">
        <w:t>4.5</w:t>
      </w:r>
      <w:r>
        <w:fldChar w:fldCharType="end"/>
      </w:r>
      <w:r>
        <w:t xml:space="preserve"> and in section </w:t>
      </w:r>
      <w:r>
        <w:fldChar w:fldCharType="begin"/>
      </w:r>
      <w:r>
        <w:instrText xml:space="preserve"> REF _Ref96366061 \r \h \t  \* MERGEFORMAT </w:instrText>
      </w:r>
      <w:r>
        <w:fldChar w:fldCharType="separate"/>
      </w:r>
      <w:r w:rsidR="00CD4B2F">
        <w:t>4.6</w:t>
      </w:r>
      <w:r>
        <w:fldChar w:fldCharType="end"/>
      </w:r>
      <w:r>
        <w:t>.</w:t>
      </w:r>
    </w:p>
    <w:p w14:paraId="14328A8B" w14:textId="35D14672" w:rsidR="00550F4C" w:rsidRDefault="00550F4C" w:rsidP="00550F4C">
      <w:bookmarkStart w:id="81" w:name="_Hlk106956173"/>
      <w:r w:rsidRPr="00B543C4">
        <w:t xml:space="preserve">All </w:t>
      </w:r>
      <w:bookmarkEnd w:id="81"/>
      <w:r w:rsidRPr="00B543C4">
        <w:t>the intra-domain Ethernet and IP links are discovered by the P</w:t>
      </w:r>
      <w:r w:rsidRPr="00B543C4">
        <w:noBreakHyphen/>
        <w:t xml:space="preserve">PNCs, using mechanisms, such as LLDP [IEEE 802.1AB], which are outside the scope of this document, and reported at the MPIs within the Ethernet or </w:t>
      </w:r>
      <w:r w:rsidR="00B543C4" w:rsidRPr="00B543C4">
        <w:t>the packet</w:t>
      </w:r>
      <w:r w:rsidRPr="00B543C4">
        <w:t xml:space="preserve"> network topology.</w:t>
      </w:r>
    </w:p>
    <w:p w14:paraId="279A4A82" w14:textId="6A1028C8" w:rsidR="00B60252" w:rsidRPr="004E7492" w:rsidDel="001F25C9" w:rsidRDefault="00B60252" w:rsidP="007215EC">
      <w:pPr>
        <w:pStyle w:val="Heading2"/>
      </w:pPr>
      <w:bookmarkStart w:id="82" w:name="_Ref113960455"/>
      <w:bookmarkStart w:id="83" w:name="_Toc124323358"/>
      <w:r w:rsidRPr="004E7492" w:rsidDel="001F25C9">
        <w:t xml:space="preserve">TE </w:t>
      </w:r>
      <w:r w:rsidR="00FA58F0">
        <w:t>P</w:t>
      </w:r>
      <w:r w:rsidRPr="004E7492" w:rsidDel="001F25C9">
        <w:t xml:space="preserve">ath </w:t>
      </w:r>
      <w:r w:rsidR="00FA58F0">
        <w:t>D</w:t>
      </w:r>
      <w:r w:rsidRPr="004E7492" w:rsidDel="001F25C9">
        <w:t>iscovery</w:t>
      </w:r>
      <w:bookmarkEnd w:id="80"/>
      <w:bookmarkEnd w:id="82"/>
      <w:bookmarkEnd w:id="83"/>
    </w:p>
    <w:p w14:paraId="652933EB" w14:textId="63421297" w:rsidR="00B60252" w:rsidDel="001F25C9" w:rsidRDefault="00151CF8" w:rsidP="00B60252">
      <w:r>
        <w:t>We</w:t>
      </w:r>
      <w:r w:rsidR="00B60252" w:rsidDel="001F25C9">
        <w:t xml:space="preserve"> assume that </w:t>
      </w:r>
      <w:r>
        <w:t xml:space="preserve">the </w:t>
      </w:r>
      <w:r w:rsidR="00B60252" w:rsidDel="001F25C9">
        <w:t>discovery of existing TE paths, including their bandwidth, at the MPI is done using the generic TE tunnel YANG data model, defined in [TE</w:t>
      </w:r>
      <w:r w:rsidR="00B60252" w:rsidDel="001F25C9">
        <w:noBreakHyphen/>
        <w:t xml:space="preserve">TUNNEL], with </w:t>
      </w:r>
      <w:r w:rsidR="00570B94">
        <w:t xml:space="preserve">packet </w:t>
      </w:r>
      <w:r w:rsidR="008E3034">
        <w:t>technology-specific</w:t>
      </w:r>
      <w:r w:rsidR="007348E6">
        <w:t xml:space="preserve"> (</w:t>
      </w:r>
      <w:r w:rsidR="008E3034">
        <w:t xml:space="preserve">e.g., MPLS-TE or </w:t>
      </w:r>
      <w:r w:rsidR="00B60252" w:rsidDel="001F25C9">
        <w:t>SR</w:t>
      </w:r>
      <w:r w:rsidR="00B60252" w:rsidDel="001F25C9">
        <w:noBreakHyphen/>
        <w:t>TE</w:t>
      </w:r>
      <w:r w:rsidR="007348E6">
        <w:t>)</w:t>
      </w:r>
      <w:r w:rsidR="00B60252" w:rsidDel="001F25C9">
        <w:t xml:space="preserve"> augmentations.</w:t>
      </w:r>
    </w:p>
    <w:p w14:paraId="3814CC16" w14:textId="0C54F8EE" w:rsidR="00E96CB6" w:rsidRDefault="00E96CB6" w:rsidP="006C1ECF">
      <w:pPr>
        <w:pStyle w:val="RFCListBullet"/>
        <w:numPr>
          <w:ilvl w:val="0"/>
          <w:numId w:val="0"/>
        </w:numPr>
        <w:ind w:left="432"/>
      </w:pPr>
      <w:r>
        <w:t xml:space="preserve">Note that technology-specific augmentations of the generic path TE tunnel model for SR-TE path setup and discovery </w:t>
      </w:r>
      <w:r w:rsidR="007348E6">
        <w:t>is</w:t>
      </w:r>
      <w:r w:rsidR="007348E6" w:rsidDel="001F25C9">
        <w:t xml:space="preserve"> outlined in section 1 of [TE</w:t>
      </w:r>
      <w:r w:rsidR="007348E6" w:rsidDel="001F25C9">
        <w:noBreakHyphen/>
        <w:t>TUNNEL]</w:t>
      </w:r>
      <w:r w:rsidR="007348E6">
        <w:t xml:space="preserve"> but </w:t>
      </w:r>
      <w:r w:rsidR="00151CF8">
        <w:t xml:space="preserve">are </w:t>
      </w:r>
      <w:r w:rsidR="007348E6">
        <w:t xml:space="preserve">currently </w:t>
      </w:r>
      <w:r>
        <w:t>identified as a gap</w:t>
      </w:r>
      <w:r w:rsidR="007348E6">
        <w:t xml:space="preserve"> in section </w:t>
      </w:r>
      <w:r w:rsidR="007348E6">
        <w:fldChar w:fldCharType="begin"/>
      </w:r>
      <w:r w:rsidR="007348E6">
        <w:instrText xml:space="preserve"> REF _Ref97197738 \r \h \t </w:instrText>
      </w:r>
      <w:r w:rsidR="007348E6">
        <w:fldChar w:fldCharType="separate"/>
      </w:r>
      <w:r w:rsidR="00CD4B2F">
        <w:t>6</w:t>
      </w:r>
      <w:r w:rsidR="007348E6">
        <w:fldChar w:fldCharType="end"/>
      </w:r>
      <w:r>
        <w:t>.</w:t>
      </w:r>
    </w:p>
    <w:p w14:paraId="7F996FB7" w14:textId="3C52DC6F" w:rsidR="00550F4C" w:rsidDel="001F25C9" w:rsidRDefault="00550F4C" w:rsidP="00550F4C">
      <w:commentRangeStart w:id="84"/>
      <w:commentRangeStart w:id="85"/>
      <w:commentRangeStart w:id="86"/>
      <w:commentRangeStart w:id="87"/>
      <w:r w:rsidRPr="00A95CC5" w:rsidDel="001F25C9">
        <w:rPr>
          <w:highlight w:val="yellow"/>
        </w:rPr>
        <w:t>To</w:t>
      </w:r>
      <w:commentRangeEnd w:id="84"/>
      <w:r w:rsidRPr="00A95CC5">
        <w:rPr>
          <w:rStyle w:val="CommentReference"/>
          <w:highlight w:val="yellow"/>
        </w:rPr>
        <w:commentReference w:id="84"/>
      </w:r>
      <w:commentRangeEnd w:id="85"/>
      <w:r w:rsidRPr="00A95CC5">
        <w:rPr>
          <w:rStyle w:val="CommentReference"/>
          <w:highlight w:val="yellow"/>
        </w:rPr>
        <w:commentReference w:id="85"/>
      </w:r>
      <w:commentRangeEnd w:id="86"/>
      <w:r w:rsidRPr="00A95CC5">
        <w:rPr>
          <w:rStyle w:val="CommentReference"/>
          <w:highlight w:val="yellow"/>
        </w:rPr>
        <w:commentReference w:id="86"/>
      </w:r>
      <w:commentRangeEnd w:id="87"/>
      <w:r w:rsidR="00832E8C">
        <w:rPr>
          <w:rStyle w:val="CommentReference"/>
        </w:rPr>
        <w:commentReference w:id="87"/>
      </w:r>
      <w:r w:rsidRPr="00A95CC5" w:rsidDel="001F25C9">
        <w:rPr>
          <w:highlight w:val="yellow"/>
        </w:rPr>
        <w:t xml:space="preserve"> enable MDSC to discover the full end-to-end TE path configuration, the </w:t>
      </w:r>
      <w:r w:rsidR="00A95CC5" w:rsidRPr="00A95CC5">
        <w:rPr>
          <w:highlight w:val="yellow"/>
        </w:rPr>
        <w:t>technology-</w:t>
      </w:r>
      <w:r w:rsidRPr="00A95CC5" w:rsidDel="001F25C9">
        <w:rPr>
          <w:highlight w:val="yellow"/>
        </w:rPr>
        <w:t xml:space="preserve">specific augmentation of the [TE-TUNNEL] should allow the P-PNC to report </w:t>
      </w:r>
      <w:r w:rsidR="00A95CC5" w:rsidRPr="00A95CC5">
        <w:rPr>
          <w:highlight w:val="yellow"/>
        </w:rPr>
        <w:t xml:space="preserve">the TE path within its domain (e.g., </w:t>
      </w:r>
      <w:r w:rsidRPr="00A95CC5" w:rsidDel="001F25C9">
        <w:rPr>
          <w:highlight w:val="yellow"/>
        </w:rPr>
        <w:t>the SID list assigned to an SR-TE path</w:t>
      </w:r>
      <w:r w:rsidR="00A95CC5" w:rsidRPr="00A95CC5">
        <w:rPr>
          <w:highlight w:val="yellow"/>
        </w:rPr>
        <w:t>)</w:t>
      </w:r>
      <w:r w:rsidRPr="00C246F0" w:rsidDel="001F25C9">
        <w:t>.</w:t>
      </w:r>
    </w:p>
    <w:p w14:paraId="16FBA616" w14:textId="1B930789" w:rsidR="00550F4C" w:rsidDel="001F25C9" w:rsidRDefault="00550F4C" w:rsidP="00550F4C">
      <w:r w:rsidRPr="00050AE8" w:rsidDel="001F25C9">
        <w:t xml:space="preserve">For example, </w:t>
      </w:r>
      <w:r w:rsidDel="001F25C9">
        <w:t xml:space="preserve">considering the L3VPN in </w:t>
      </w:r>
      <w:r>
        <w:fldChar w:fldCharType="begin"/>
      </w:r>
      <w:r>
        <w:instrText xml:space="preserve"> REF _Ref93922317 \r \h  \* MERGEFORMAT </w:instrText>
      </w:r>
      <w:r>
        <w:fldChar w:fldCharType="separate"/>
      </w:r>
      <w:r w:rsidR="00CD4B2F">
        <w:t>Figure 2</w:t>
      </w:r>
      <w:r>
        <w:fldChar w:fldCharType="end"/>
      </w:r>
      <w:r w:rsidDel="001F25C9">
        <w:t>,</w:t>
      </w:r>
      <w:r w:rsidRPr="004C13F2" w:rsidDel="001F25C9">
        <w:t xml:space="preserve"> the TE path</w:t>
      </w:r>
      <w:r w:rsidDel="001F25C9">
        <w:t xml:space="preserve"> </w:t>
      </w:r>
      <w:r>
        <w:t>1 in one direction (</w:t>
      </w:r>
      <w:r w:rsidDel="001F25C9">
        <w:t>PE13-P16-PE14</w:t>
      </w:r>
      <w:r>
        <w:t xml:space="preserve">) </w:t>
      </w:r>
      <w:r w:rsidDel="001F25C9">
        <w:t>and the TE path in the reverse direction (between PE14 and PE13)</w:t>
      </w:r>
      <w:r w:rsidRPr="004C13F2" w:rsidDel="001F25C9">
        <w:t xml:space="preserve"> </w:t>
      </w:r>
      <w:r w:rsidRPr="009C5590">
        <w:t>should</w:t>
      </w:r>
      <w:r>
        <w:t xml:space="preserve"> </w:t>
      </w:r>
      <w:r w:rsidDel="001F25C9">
        <w:t xml:space="preserve">be </w:t>
      </w:r>
      <w:r w:rsidRPr="004C13F2" w:rsidDel="001F25C9">
        <w:t>reported by the P-PNC</w:t>
      </w:r>
      <w:r w:rsidDel="001F25C9">
        <w:t>1</w:t>
      </w:r>
      <w:r w:rsidRPr="004C13F2" w:rsidDel="001F25C9">
        <w:t xml:space="preserve"> to the MDSC as </w:t>
      </w:r>
      <w:r w:rsidDel="001F25C9">
        <w:t xml:space="preserve">TE </w:t>
      </w:r>
      <w:r>
        <w:t xml:space="preserve">primary and primary-reverse </w:t>
      </w:r>
      <w:r w:rsidRPr="004C13F2" w:rsidDel="001F25C9">
        <w:t xml:space="preserve">paths </w:t>
      </w:r>
      <w:r w:rsidDel="001F25C9">
        <w:t xml:space="preserve">of the same </w:t>
      </w:r>
      <w:r w:rsidRPr="004C13F2" w:rsidDel="001F25C9">
        <w:t>TE tunnel instance. The bandwidth of the</w:t>
      </w:r>
      <w:r w:rsidDel="001F25C9">
        <w:t>se TE</w:t>
      </w:r>
      <w:r w:rsidRPr="004C13F2" w:rsidDel="001F25C9">
        <w:t xml:space="preserve"> path</w:t>
      </w:r>
      <w:r w:rsidDel="001F25C9">
        <w:t xml:space="preserve">s </w:t>
      </w:r>
      <w:r w:rsidRPr="004C13F2" w:rsidDel="001F25C9">
        <w:t xml:space="preserve">represents the bandwidth </w:t>
      </w:r>
      <w:r w:rsidDel="001F25C9">
        <w:t>allocated by P</w:t>
      </w:r>
      <w:r w:rsidDel="001F25C9">
        <w:noBreakHyphen/>
        <w:t xml:space="preserve">PNC1 to the two </w:t>
      </w:r>
      <w:r w:rsidRPr="004C13F2" w:rsidDel="001F25C9">
        <w:t>TE path</w:t>
      </w:r>
      <w:r w:rsidDel="001F25C9">
        <w:t>s,</w:t>
      </w:r>
      <w:r w:rsidR="00150941">
        <w:t xml:space="preserve"> </w:t>
      </w:r>
      <w:r w:rsidDel="001F25C9">
        <w:t>which can be symmetric or asymmetric in the two directions</w:t>
      </w:r>
      <w:r w:rsidRPr="004C13F2" w:rsidDel="001F25C9">
        <w:t>.</w:t>
      </w:r>
    </w:p>
    <w:p w14:paraId="2EDAE315" w14:textId="50D6ACF0" w:rsidR="00B60252" w:rsidRDefault="00B60252" w:rsidP="00B60252">
      <w:r>
        <w:lastRenderedPageBreak/>
        <w:t>The P-PNCs use the TE tunnel model to report, at the MPI, all the TE paths established within their packet domain regardless of the mechanism being used to set them up</w:t>
      </w:r>
      <w:r w:rsidR="004F6BEF">
        <w:t xml:space="preserve">; i.e., independently on whether </w:t>
      </w:r>
      <w:r>
        <w:t xml:space="preserve">the mechanisms described in section </w:t>
      </w:r>
      <w:r>
        <w:fldChar w:fldCharType="begin"/>
      </w:r>
      <w:r>
        <w:instrText xml:space="preserve"> REF _Ref75428343 \r \h \t </w:instrText>
      </w:r>
      <w:r w:rsidR="004E7492">
        <w:instrText xml:space="preserve"> \* MERGEFORMAT </w:instrText>
      </w:r>
      <w:r>
        <w:fldChar w:fldCharType="separate"/>
      </w:r>
      <w:r w:rsidR="00CD4B2F">
        <w:t>5.3</w:t>
      </w:r>
      <w:r>
        <w:fldChar w:fldCharType="end"/>
      </w:r>
      <w:r w:rsidR="004F6BEF">
        <w:t xml:space="preserve"> or </w:t>
      </w:r>
      <w:r>
        <w:t>other means, such as static configuration, which are outside the scope of this document</w:t>
      </w:r>
      <w:r w:rsidR="004F6BEF">
        <w:t>, are used</w:t>
      </w:r>
      <w:r>
        <w:t>.</w:t>
      </w:r>
    </w:p>
    <w:p w14:paraId="331546F6" w14:textId="5F8D4F9E" w:rsidR="003B0D3F" w:rsidRPr="004E7492" w:rsidRDefault="003B0D3F" w:rsidP="007215EC">
      <w:pPr>
        <w:pStyle w:val="Heading2"/>
      </w:pPr>
      <w:bookmarkStart w:id="88" w:name="_Ref90908761"/>
      <w:bookmarkStart w:id="89" w:name="_Toc124323359"/>
      <w:r w:rsidRPr="004E7492">
        <w:t xml:space="preserve">Inter-domain </w:t>
      </w:r>
      <w:r w:rsidR="00A556C5">
        <w:t>L</w:t>
      </w:r>
      <w:r w:rsidRPr="004E7492">
        <w:t xml:space="preserve">ink </w:t>
      </w:r>
      <w:r w:rsidR="00FA58F0">
        <w:t>D</w:t>
      </w:r>
      <w:r w:rsidRPr="004E7492">
        <w:t>iscovery</w:t>
      </w:r>
      <w:bookmarkEnd w:id="62"/>
      <w:bookmarkEnd w:id="63"/>
      <w:bookmarkEnd w:id="88"/>
      <w:bookmarkEnd w:id="89"/>
    </w:p>
    <w:p w14:paraId="52501386" w14:textId="0441D841" w:rsidR="003B0D3F" w:rsidRDefault="003B0D3F" w:rsidP="003B0D3F">
      <w:r>
        <w:t xml:space="preserve">In the reference network of </w:t>
      </w:r>
      <w:r w:rsidR="00E72A38">
        <w:fldChar w:fldCharType="begin"/>
      </w:r>
      <w:r w:rsidR="00E72A38">
        <w:instrText xml:space="preserve"> REF _Ref5722602 \r \h </w:instrText>
      </w:r>
      <w:r w:rsidR="004E7492">
        <w:instrText xml:space="preserve"> \* MERGEFORMAT </w:instrText>
      </w:r>
      <w:r w:rsidR="00E72A38">
        <w:fldChar w:fldCharType="separate"/>
      </w:r>
      <w:r w:rsidR="00CD4B2F">
        <w:t>Figure 1</w:t>
      </w:r>
      <w:r w:rsidR="00E72A38">
        <w:fldChar w:fldCharType="end"/>
      </w:r>
      <w:r>
        <w:t xml:space="preserve">, there are </w:t>
      </w:r>
      <w:r w:rsidR="008B719F">
        <w:t xml:space="preserve">three </w:t>
      </w:r>
      <w:r>
        <w:t>types of inter</w:t>
      </w:r>
      <w:r>
        <w:noBreakHyphen/>
        <w:t>domain links:</w:t>
      </w:r>
    </w:p>
    <w:p w14:paraId="6509D272" w14:textId="7E2D0298" w:rsidR="003B0D3F" w:rsidRDefault="00F13CC9" w:rsidP="006C1ECF">
      <w:pPr>
        <w:pStyle w:val="RFCListBullet"/>
      </w:pPr>
      <w:r>
        <w:t xml:space="preserve">Inter-domain </w:t>
      </w:r>
      <w:r w:rsidR="00050B1F">
        <w:t xml:space="preserve">Ethernet </w:t>
      </w:r>
      <w:r>
        <w:t xml:space="preserve">links </w:t>
      </w:r>
      <w:r w:rsidR="00050B1F">
        <w:t xml:space="preserve">suppoting inter-domain IP links </w:t>
      </w:r>
      <w:r w:rsidR="003B0D3F">
        <w:t xml:space="preserve">between two </w:t>
      </w:r>
      <w:r w:rsidR="00EA6B49">
        <w:t xml:space="preserve">adjancent </w:t>
      </w:r>
      <w:r w:rsidR="003B0D3F">
        <w:t>IP domains</w:t>
      </w:r>
      <w:r w:rsidR="00B10F44">
        <w:t>;</w:t>
      </w:r>
    </w:p>
    <w:p w14:paraId="33EF23E5" w14:textId="39FBDDC1" w:rsidR="00B10F44" w:rsidRDefault="00F13CC9" w:rsidP="006C1ECF">
      <w:pPr>
        <w:pStyle w:val="RFCListBullet"/>
      </w:pPr>
      <w:r>
        <w:t xml:space="preserve">Cross-layer links </w:t>
      </w:r>
      <w:r w:rsidR="003B0D3F">
        <w:t xml:space="preserve">between an </w:t>
      </w:r>
      <w:r w:rsidR="00EA6B49">
        <w:t xml:space="preserve">an IP domain and an </w:t>
      </w:r>
      <w:r w:rsidR="00550F4C" w:rsidRPr="00FA1C1D">
        <w:t>adjacent</w:t>
      </w:r>
      <w:r w:rsidR="00550F4C">
        <w:t xml:space="preserve"> optical </w:t>
      </w:r>
      <w:r w:rsidR="00EA6B49">
        <w:t>domain</w:t>
      </w:r>
      <w:r w:rsidR="00B10F44">
        <w:t>;</w:t>
      </w:r>
    </w:p>
    <w:p w14:paraId="44DB464A" w14:textId="6B96A54D" w:rsidR="003B0D3F" w:rsidRDefault="00B10F44" w:rsidP="006C1ECF">
      <w:pPr>
        <w:pStyle w:val="RFCListBullet"/>
      </w:pPr>
      <w:r>
        <w:t>Access links between a CE device and a PE router</w:t>
      </w:r>
      <w:r w:rsidR="00EA6B49">
        <w:t>.</w:t>
      </w:r>
    </w:p>
    <w:p w14:paraId="2B246DC9" w14:textId="1FC96BD8" w:rsidR="003B0D3F" w:rsidRDefault="00B10F44" w:rsidP="003B0D3F">
      <w:r>
        <w:t xml:space="preserve">All </w:t>
      </w:r>
      <w:r w:rsidR="008B719F">
        <w:t>the three types of</w:t>
      </w:r>
      <w:r>
        <w:t xml:space="preserve"> </w:t>
      </w:r>
      <w:r w:rsidR="003B0D3F">
        <w:t>links are Ethernet links.</w:t>
      </w:r>
    </w:p>
    <w:p w14:paraId="5AB9BF7C" w14:textId="50CCEACA" w:rsidR="00421D28" w:rsidRDefault="00421D28" w:rsidP="00421D28">
      <w:pPr>
        <w:pStyle w:val="RFCListBullet"/>
        <w:numPr>
          <w:ilvl w:val="0"/>
          <w:numId w:val="0"/>
        </w:numPr>
        <w:ind w:left="432"/>
      </w:pPr>
      <w:r w:rsidRPr="002E49DE">
        <w:t xml:space="preserve">There are </w:t>
      </w:r>
      <w:r>
        <w:t xml:space="preserve">two possible models </w:t>
      </w:r>
      <w:r w:rsidRPr="002E49DE">
        <w:t>to report the access links between CEs and PEs</w:t>
      </w:r>
      <w:r>
        <w:t>:</w:t>
      </w:r>
      <w:r w:rsidRPr="002E49DE">
        <w:t xml:space="preserve"> the Ethernet Topology Model</w:t>
      </w:r>
      <w:r>
        <w:t>,</w:t>
      </w:r>
      <w:r w:rsidRPr="002E49DE">
        <w:t xml:space="preserve"> defined in [CLIENT-TOPO]</w:t>
      </w:r>
      <w:r>
        <w:t>,</w:t>
      </w:r>
      <w:r w:rsidRPr="002E49DE">
        <w:t xml:space="preserve"> or the </w:t>
      </w:r>
      <w:r w:rsidR="000C1E9B" w:rsidRPr="00AB1113">
        <w:t xml:space="preserve">Service Attachment Points </w:t>
      </w:r>
      <w:r w:rsidR="000C1E9B">
        <w:t>(</w:t>
      </w:r>
      <w:r w:rsidRPr="002E49DE">
        <w:t>SAP</w:t>
      </w:r>
      <w:r w:rsidR="000C1E9B">
        <w:t>)</w:t>
      </w:r>
      <w:r w:rsidRPr="002E49DE">
        <w:t xml:space="preserve"> Model</w:t>
      </w:r>
      <w:r>
        <w:t>,</w:t>
      </w:r>
      <w:r w:rsidRPr="002E49DE">
        <w:t xml:space="preserve"> defined in  [SAP]. </w:t>
      </w:r>
      <w:r w:rsidRPr="00C43001">
        <w:t>Clarifying the relationship between these two models has been identified as a gap.</w:t>
      </w:r>
    </w:p>
    <w:p w14:paraId="22F3DB8E" w14:textId="3D400D89" w:rsidR="00421D28" w:rsidRDefault="00421D28" w:rsidP="00421D28">
      <w:pPr>
        <w:pStyle w:val="RFCListBullet"/>
        <w:numPr>
          <w:ilvl w:val="0"/>
          <w:numId w:val="0"/>
        </w:numPr>
        <w:ind w:left="432"/>
      </w:pPr>
      <w:r>
        <w:t>It is worth noting that the P</w:t>
      </w:r>
      <w:r>
        <w:noBreakHyphen/>
        <w:t xml:space="preserve">PNC may not be aware whether an Ethernet interface terminates a cross-layer link, an inter-domain Ethernet link or an access link. The </w:t>
      </w:r>
      <w:r w:rsidRPr="002E49DE">
        <w:t>Ethernet Topology Model</w:t>
      </w:r>
      <w:r>
        <w:t xml:space="preserve"> supports the discovery for all these types of links</w:t>
      </w:r>
      <w:r w:rsidR="001D62CC">
        <w:t xml:space="preserve"> with no need for the P-PNC to know the </w:t>
      </w:r>
      <w:r w:rsidR="00FC4C37" w:rsidRPr="00FC4C37">
        <w:rPr>
          <w:highlight w:val="cyan"/>
        </w:rPr>
        <w:t>type</w:t>
      </w:r>
      <w:r w:rsidR="001D62CC">
        <w:t xml:space="preserve"> of inter-domain link</w:t>
      </w:r>
      <w:r>
        <w:t>.</w:t>
      </w:r>
    </w:p>
    <w:p w14:paraId="2E0A075C" w14:textId="6A7A8E6E" w:rsidR="008B719F" w:rsidRPr="00995068" w:rsidDel="00EA6B49" w:rsidRDefault="008B719F" w:rsidP="00CE1611">
      <w:r>
        <w:t>The inter</w:t>
      </w:r>
      <w:r>
        <w:noBreakHyphen/>
        <w:t xml:space="preserve">domain </w:t>
      </w:r>
      <w:r w:rsidR="00050B1F">
        <w:t xml:space="preserve">Ethernet </w:t>
      </w:r>
      <w:r>
        <w:t xml:space="preserve">links and cross-layer links are discovered </w:t>
      </w:r>
      <w:r w:rsidR="005D4334">
        <w:t xml:space="preserve">by the MDSC </w:t>
      </w:r>
      <w:r>
        <w:t>using the plug</w:t>
      </w:r>
      <w:r>
        <w:noBreakHyphen/>
        <w:t>id attribute</w:t>
      </w:r>
      <w:r w:rsidR="005D4334">
        <w:t xml:space="preserve">, </w:t>
      </w:r>
      <w:r w:rsidR="00CE1611">
        <w:t>as</w:t>
      </w:r>
      <w:r w:rsidR="00B2489D">
        <w:t xml:space="preserve"> d</w:t>
      </w:r>
      <w:r w:rsidDel="00EA6B49">
        <w:t xml:space="preserve">escribed in </w:t>
      </w:r>
      <w:r w:rsidRPr="00995068" w:rsidDel="00EA6B49">
        <w:t xml:space="preserve">section 4.3 of </w:t>
      </w:r>
      <w:r w:rsidDel="00EA6B49">
        <w:t>[RFC8795]</w:t>
      </w:r>
      <w:r w:rsidRPr="00995068" w:rsidDel="00EA6B49">
        <w:t>.</w:t>
      </w:r>
    </w:p>
    <w:p w14:paraId="289BB51F" w14:textId="4ECBA065" w:rsidR="008B719F" w:rsidDel="00EA6B49" w:rsidRDefault="00B2489D" w:rsidP="008B719F">
      <w:r>
        <w:t>M</w:t>
      </w:r>
      <w:r w:rsidR="008B719F" w:rsidDel="00EA6B49">
        <w:t>ore detailed description of how the plug-id can be used to discover inter-domain links is also provided in section 5.1.4 of [</w:t>
      </w:r>
      <w:r w:rsidR="008B719F" w:rsidRPr="00A32AF9" w:rsidDel="00EA6B49">
        <w:t>TNBI</w:t>
      </w:r>
      <w:r w:rsidR="008B719F" w:rsidDel="00EA6B49">
        <w:t>].</w:t>
      </w:r>
    </w:p>
    <w:p w14:paraId="1C0FF00F" w14:textId="2BA1DFF7" w:rsidR="000C1E9B" w:rsidRPr="00995068" w:rsidDel="00EA6B49" w:rsidRDefault="000C1E9B" w:rsidP="000C1E9B">
      <w:r>
        <w:t xml:space="preserve">The plug-id attribute can also be used to discover the </w:t>
      </w:r>
      <w:r w:rsidRPr="000C1E9B">
        <w:t>access-link</w:t>
      </w:r>
      <w:r>
        <w:t xml:space="preserve">s, </w:t>
      </w:r>
      <w:r w:rsidRPr="000C1E9B">
        <w:t xml:space="preserve">but the analysis of </w:t>
      </w:r>
      <w:r>
        <w:t xml:space="preserve">the </w:t>
      </w:r>
      <w:r w:rsidRPr="000C1E9B">
        <w:t>access-link discovery is outside the scope of this document</w:t>
      </w:r>
      <w:r>
        <w:t>.</w:t>
      </w:r>
    </w:p>
    <w:p w14:paraId="46EF8C3B" w14:textId="3CF1A84E" w:rsidR="00107BCE" w:rsidRDefault="00107BCE" w:rsidP="00107BCE">
      <w:r>
        <w:lastRenderedPageBreak/>
        <w:t>This document considers the following two options for discovering inter</w:t>
      </w:r>
      <w:r>
        <w:noBreakHyphen/>
        <w:t>domain links:</w:t>
      </w:r>
    </w:p>
    <w:p w14:paraId="6EE38B3F" w14:textId="77777777" w:rsidR="00107BCE" w:rsidRPr="00CE62E9" w:rsidRDefault="00107BCE" w:rsidP="0079123C">
      <w:pPr>
        <w:pStyle w:val="RFCListNumbered"/>
        <w:numPr>
          <w:ilvl w:val="0"/>
          <w:numId w:val="22"/>
        </w:numPr>
      </w:pPr>
      <w:r w:rsidRPr="00CE62E9">
        <w:t>Static configuration</w:t>
      </w:r>
    </w:p>
    <w:p w14:paraId="2A61EB98" w14:textId="77777777" w:rsidR="00107BCE" w:rsidRPr="00CE62E9" w:rsidRDefault="00107BCE" w:rsidP="0079123C">
      <w:pPr>
        <w:pStyle w:val="RFCListNumbered"/>
        <w:numPr>
          <w:ilvl w:val="0"/>
          <w:numId w:val="22"/>
        </w:numPr>
      </w:pPr>
      <w:r w:rsidRPr="00CE62E9">
        <w:t>LLDP [IEEE 802.1AB] automatic discovery</w:t>
      </w:r>
    </w:p>
    <w:p w14:paraId="23B9B870" w14:textId="5A311773" w:rsidR="00107BCE" w:rsidRDefault="00107BCE" w:rsidP="00107BCE">
      <w:r>
        <w:t>Other options are possible but not described in this document.</w:t>
      </w:r>
    </w:p>
    <w:p w14:paraId="79E6113C" w14:textId="0B03D092" w:rsidR="00B2489D" w:rsidRPr="004E7492" w:rsidRDefault="00B2489D" w:rsidP="00B2489D">
      <w:r>
        <w:t xml:space="preserve">As outlined in [TNBI], the </w:t>
      </w:r>
      <w:r w:rsidRPr="004E7492">
        <w:t xml:space="preserve">encoding of the plug-id namespace and the </w:t>
      </w:r>
      <w:r w:rsidR="001872E3" w:rsidRPr="004E7492">
        <w:t xml:space="preserve">specific </w:t>
      </w:r>
      <w:r w:rsidRPr="004E7492">
        <w:t xml:space="preserve">LLDP information </w:t>
      </w:r>
      <w:r w:rsidR="001872E3" w:rsidRPr="004E7492">
        <w:t xml:space="preserve">reported </w:t>
      </w:r>
      <w:r w:rsidRPr="004E7492">
        <w:t>within the plug-id value</w:t>
      </w:r>
      <w:r w:rsidR="001872E3" w:rsidRPr="004E7492">
        <w:t xml:space="preserve">, such as the Chassis ID and Port </w:t>
      </w:r>
      <w:r w:rsidR="007058DE">
        <w:t xml:space="preserve">ID </w:t>
      </w:r>
      <w:r w:rsidR="001872E3" w:rsidRPr="004E7492">
        <w:t>mandatory TLVs,</w:t>
      </w:r>
      <w:r w:rsidRPr="004E7492">
        <w:t xml:space="preserve"> is implementation specific and needs to be consistent across all the PNCs</w:t>
      </w:r>
      <w:r w:rsidR="00CE1611" w:rsidRPr="004E7492">
        <w:t xml:space="preserve"> within the network</w:t>
      </w:r>
      <w:r w:rsidRPr="004E7492">
        <w:t>.</w:t>
      </w:r>
    </w:p>
    <w:p w14:paraId="73772526" w14:textId="1144FDBE" w:rsidR="008568DA" w:rsidRDefault="00107BCE" w:rsidP="003B0D3F">
      <w:r>
        <w:t>The</w:t>
      </w:r>
      <w:r w:rsidR="003B0D3F">
        <w:t xml:space="preserve"> static configuration requires an administrative burden to configure network-wide unique identifiers</w:t>
      </w:r>
      <w:r>
        <w:t>: it is therefore more viable for inter</w:t>
      </w:r>
      <w:r>
        <w:noBreakHyphen/>
      </w:r>
      <w:r w:rsidR="00E72A38">
        <w:t>domain</w:t>
      </w:r>
      <w:r>
        <w:t xml:space="preserve"> </w:t>
      </w:r>
      <w:r w:rsidR="001872E3">
        <w:t xml:space="preserve">Ethenet </w:t>
      </w:r>
      <w:r>
        <w:t xml:space="preserve">links. For the </w:t>
      </w:r>
      <w:r w:rsidR="00F13CC9">
        <w:t xml:space="preserve">cross-layer </w:t>
      </w:r>
      <w:r>
        <w:t>links</w:t>
      </w:r>
      <w:r w:rsidR="003B0D3F">
        <w:t xml:space="preserve">, the automatic discovery solution based on </w:t>
      </w:r>
      <w:r w:rsidR="003B0D3F" w:rsidRPr="00CD638B">
        <w:t xml:space="preserve">LLDP </w:t>
      </w:r>
      <w:r w:rsidRPr="00CD638B">
        <w:t>snooping</w:t>
      </w:r>
      <w:r>
        <w:t xml:space="preserve"> </w:t>
      </w:r>
      <w:r w:rsidR="003B0D3F">
        <w:t xml:space="preserve">is preferable when </w:t>
      </w:r>
      <w:r w:rsidR="008568DA">
        <w:t>possible.</w:t>
      </w:r>
    </w:p>
    <w:p w14:paraId="79FEF71C" w14:textId="04D48751" w:rsidR="0001325E" w:rsidRDefault="0001325E" w:rsidP="003B0D3F">
      <w:r w:rsidRPr="007D6620">
        <w:t xml:space="preserve">The routers exchange standard LLDP packets as defined in [IEEE 802.1AB] and the optical NEs </w:t>
      </w:r>
      <w:r w:rsidR="00983E0F" w:rsidRPr="007D6620">
        <w:t xml:space="preserve">snoop the LLDP packets received from the local Ethernet </w:t>
      </w:r>
      <w:r w:rsidR="00642606" w:rsidRPr="007D6620">
        <w:t>interface</w:t>
      </w:r>
      <w:r w:rsidR="00983E0F" w:rsidRPr="007D6620">
        <w:t xml:space="preserve"> and report to the O-PNCs the extracted information, such as the Chassis ID, the Port ID, System Name</w:t>
      </w:r>
      <w:r w:rsidR="001872E3" w:rsidRPr="007D6620">
        <w:t xml:space="preserve"> TLVs</w:t>
      </w:r>
      <w:r w:rsidR="00983E0F" w:rsidRPr="007D6620">
        <w:t>.</w:t>
      </w:r>
    </w:p>
    <w:p w14:paraId="1EC8185B" w14:textId="01196606" w:rsidR="0001325E" w:rsidRDefault="0001325E" w:rsidP="0001325E">
      <w:r>
        <w:t>Note that the optical NEs do not actively participate in the LLDP packet exchange and does not send any LLDP packets.</w:t>
      </w:r>
    </w:p>
    <w:p w14:paraId="6EBF8BE9" w14:textId="17698248" w:rsidR="00EC514E" w:rsidRDefault="00EC514E" w:rsidP="00EC514E">
      <w:pPr>
        <w:pStyle w:val="Heading3"/>
      </w:pPr>
      <w:bookmarkStart w:id="90" w:name="_Ref107916414"/>
      <w:bookmarkStart w:id="91" w:name="_Toc124323360"/>
      <w:r>
        <w:t xml:space="preserve">Cross-layer </w:t>
      </w:r>
      <w:r w:rsidR="00A556C5">
        <w:t>L</w:t>
      </w:r>
      <w:r>
        <w:t xml:space="preserve">ink </w:t>
      </w:r>
      <w:r w:rsidR="00A556C5">
        <w:t>D</w:t>
      </w:r>
      <w:r>
        <w:t>iscovery</w:t>
      </w:r>
      <w:bookmarkEnd w:id="90"/>
      <w:bookmarkEnd w:id="91"/>
    </w:p>
    <w:p w14:paraId="5FE6E2AA" w14:textId="6247B31D" w:rsidR="00983E0F" w:rsidRDefault="00983E0F" w:rsidP="0001325E">
      <w:r>
        <w:t xml:space="preserve">The MDSC can discover </w:t>
      </w:r>
      <w:r w:rsidR="009F4A6D">
        <w:t xml:space="preserve">a </w:t>
      </w:r>
      <w:r>
        <w:t xml:space="preserve">cross-layer link by matching the plug-id values of the </w:t>
      </w:r>
      <w:r w:rsidR="009F4A6D">
        <w:t xml:space="preserve">two </w:t>
      </w:r>
      <w:r w:rsidR="00642606">
        <w:t>Ethernet</w:t>
      </w:r>
      <w:r>
        <w:t xml:space="preserve"> LTPs reported by </w:t>
      </w:r>
      <w:r w:rsidR="001872E3">
        <w:t xml:space="preserve">two </w:t>
      </w:r>
      <w:r w:rsidR="00421D28" w:rsidRPr="00FA1C1D">
        <w:t>adjacent</w:t>
      </w:r>
      <w:r w:rsidR="00421D28">
        <w:t xml:space="preserve"> O-PNC </w:t>
      </w:r>
      <w:r>
        <w:t>and P-PNC</w:t>
      </w:r>
      <w:r w:rsidR="009F4A6D">
        <w:t xml:space="preserve">: </w:t>
      </w:r>
      <w:r w:rsidR="00EC514E">
        <w:t xml:space="preserve">in case LLDP snooping is used, </w:t>
      </w:r>
      <w:r w:rsidR="009F4A6D">
        <w:t xml:space="preserve">the </w:t>
      </w:r>
      <w:r>
        <w:t>P-PNC report</w:t>
      </w:r>
      <w:r w:rsidR="009F4A6D">
        <w:t xml:space="preserve">s the </w:t>
      </w:r>
      <w:r>
        <w:t xml:space="preserve">LLDP information sent by the corresponding </w:t>
      </w:r>
      <w:r w:rsidR="001872E3">
        <w:t xml:space="preserve">Ethernet interface on the </w:t>
      </w:r>
      <w:r>
        <w:t xml:space="preserve">router </w:t>
      </w:r>
      <w:r w:rsidR="009F4A6D">
        <w:t xml:space="preserve">while the </w:t>
      </w:r>
      <w:r>
        <w:t>O-PNC report</w:t>
      </w:r>
      <w:r w:rsidR="009F4A6D">
        <w:t xml:space="preserve">s </w:t>
      </w:r>
      <w:r>
        <w:t xml:space="preserve">the LLDP information received by the corresponding </w:t>
      </w:r>
      <w:r w:rsidR="009F4A6D">
        <w:t>Ethernet interface</w:t>
      </w:r>
      <w:r w:rsidR="001872E3">
        <w:t xml:space="preserve"> on the optical NE</w:t>
      </w:r>
      <w:r w:rsidR="00A95D95">
        <w:t xml:space="preserve">, e.g., </w:t>
      </w:r>
      <w:r w:rsidR="007D15E5">
        <w:t xml:space="preserve">between </w:t>
      </w:r>
      <w:r w:rsidR="00834CAC">
        <w:t xml:space="preserve">LTP </w:t>
      </w:r>
      <w:r w:rsidR="00357A83">
        <w:t>5-0</w:t>
      </w:r>
      <w:r w:rsidR="007744D0">
        <w:t xml:space="preserve"> on PE13</w:t>
      </w:r>
      <w:r w:rsidR="00834CAC">
        <w:t xml:space="preserve"> and LTP </w:t>
      </w:r>
      <w:r w:rsidR="00357A83">
        <w:t>7-0</w:t>
      </w:r>
      <w:r w:rsidR="007744D0">
        <w:t xml:space="preserve"> on NE11</w:t>
      </w:r>
      <w:r w:rsidR="00834CAC">
        <w:t>, as</w:t>
      </w:r>
      <w:r w:rsidR="00A95D95">
        <w:t xml:space="preserve"> shown in </w:t>
      </w:r>
      <w:r w:rsidR="00A95D95">
        <w:fldChar w:fldCharType="begin"/>
      </w:r>
      <w:r w:rsidR="00A95D95">
        <w:instrText xml:space="preserve"> REF _Ref96625435 \r \h </w:instrText>
      </w:r>
      <w:r w:rsidR="004E7492">
        <w:instrText xml:space="preserve"> \* MERGEFORMAT </w:instrText>
      </w:r>
      <w:r w:rsidR="00A95D95">
        <w:fldChar w:fldCharType="separate"/>
      </w:r>
      <w:r w:rsidR="00CD4B2F">
        <w:t>Figure 5</w:t>
      </w:r>
      <w:r w:rsidR="00A95D95">
        <w:fldChar w:fldCharType="end"/>
      </w:r>
      <w:r>
        <w:t>.</w:t>
      </w:r>
    </w:p>
    <w:p w14:paraId="3005C127" w14:textId="0466D41E" w:rsidR="00766C3D" w:rsidRDefault="00766C3D" w:rsidP="00766C3D">
      <w:pPr>
        <w:pStyle w:val="RFCFigure"/>
      </w:pPr>
      <w:r>
        <w:lastRenderedPageBreak/>
        <w:t xml:space="preserve">        +-----------------------------------------------------------+</w:t>
      </w:r>
    </w:p>
    <w:p w14:paraId="67CFD3A7" w14:textId="77777777" w:rsidR="00766C3D" w:rsidRDefault="00766C3D" w:rsidP="00766C3D">
      <w:pPr>
        <w:pStyle w:val="RFCFigure"/>
      </w:pPr>
      <w:r>
        <w:t xml:space="preserve">       /             Ethernet Topology (P-PNC)                     /</w:t>
      </w:r>
    </w:p>
    <w:p w14:paraId="2AF78962" w14:textId="77777777" w:rsidR="00766C3D" w:rsidRDefault="00766C3D" w:rsidP="00766C3D">
      <w:pPr>
        <w:pStyle w:val="RFCFigure"/>
      </w:pPr>
      <w:r>
        <w:t xml:space="preserve">      /    +-------------+                +-------------+         / </w:t>
      </w:r>
    </w:p>
    <w:p w14:paraId="755E34AA" w14:textId="77777777" w:rsidR="00766C3D" w:rsidRDefault="00766C3D" w:rsidP="00766C3D">
      <w:pPr>
        <w:pStyle w:val="RFCFigure"/>
      </w:pPr>
      <w:r>
        <w:t xml:space="preserve">     /     |    PE13     |                |    BR11     |        /</w:t>
      </w:r>
    </w:p>
    <w:p w14:paraId="3A174336" w14:textId="77777777" w:rsidR="00766C3D" w:rsidRDefault="00766C3D" w:rsidP="00766C3D">
      <w:pPr>
        <w:pStyle w:val="RFCFigure"/>
      </w:pPr>
      <w:r>
        <w:t xml:space="preserve">    /      |        (5-1)O                O(6-1)        |       /</w:t>
      </w:r>
    </w:p>
    <w:p w14:paraId="297A465C" w14:textId="77777777" w:rsidR="00766C3D" w:rsidRDefault="00766C3D" w:rsidP="00766C3D">
      <w:pPr>
        <w:pStyle w:val="RFCFigure"/>
      </w:pPr>
      <w:r>
        <w:t xml:space="preserve">   /       |    (5-0)    |\              /|    (6-0)    |      /</w:t>
      </w:r>
    </w:p>
    <w:p w14:paraId="52EA05CC" w14:textId="77777777" w:rsidR="00766C3D" w:rsidRDefault="00766C3D" w:rsidP="00766C3D">
      <w:pPr>
        <w:pStyle w:val="RFCFigure"/>
      </w:pPr>
      <w:r>
        <w:t xml:space="preserve">  /        +------O------+|(*)        (*)|+------O------+     /</w:t>
      </w:r>
    </w:p>
    <w:p w14:paraId="76ED3CCC" w14:textId="7FC78A56" w:rsidR="00766C3D" w:rsidRDefault="004F6CDA" w:rsidP="00766C3D">
      <w:pPr>
        <w:pStyle w:val="RFCFigure"/>
      </w:pPr>
      <w:r>
        <w:t xml:space="preserve"> /       </w:t>
      </w:r>
      <w:r w:rsidR="00BB2D4B">
        <w:t>{</w:t>
      </w:r>
      <w:r w:rsidR="00766C3D">
        <w:t>PE13,5</w:t>
      </w:r>
      <w:r w:rsidR="00BB2D4B">
        <w:t>}</w:t>
      </w:r>
      <w:r>
        <w:t xml:space="preserve"> </w:t>
      </w:r>
      <w:r w:rsidR="00766C3D">
        <w:t>^\&lt;-----+              +-----&gt;/^</w:t>
      </w:r>
      <w:r>
        <w:t xml:space="preserve"> </w:t>
      </w:r>
      <w:r w:rsidR="00BB2D4B">
        <w:t>{BR11,6}</w:t>
      </w:r>
      <w:r w:rsidR="00766C3D">
        <w:t xml:space="preserve">  /</w:t>
      </w:r>
    </w:p>
    <w:p w14:paraId="06424836" w14:textId="77777777" w:rsidR="00766C3D" w:rsidRDefault="00766C3D" w:rsidP="00766C3D">
      <w:pPr>
        <w:pStyle w:val="RFCFigure"/>
      </w:pPr>
      <w:r>
        <w:t>+-----------------:------------------------------:----------+</w:t>
      </w:r>
    </w:p>
    <w:p w14:paraId="37D8FAE3" w14:textId="77777777" w:rsidR="00766C3D" w:rsidRDefault="00766C3D" w:rsidP="00766C3D">
      <w:pPr>
        <w:pStyle w:val="RFCFigure"/>
      </w:pPr>
      <w:r>
        <w:t xml:space="preserve">                  :                              :</w:t>
      </w:r>
    </w:p>
    <w:p w14:paraId="1A1DA3F1" w14:textId="77777777" w:rsidR="00766C3D" w:rsidRDefault="00766C3D" w:rsidP="00766C3D">
      <w:pPr>
        <w:pStyle w:val="RFCFigure"/>
      </w:pPr>
      <w:r>
        <w:t xml:space="preserve">                  :                              :</w:t>
      </w:r>
    </w:p>
    <w:p w14:paraId="7E272758" w14:textId="77777777" w:rsidR="00766C3D" w:rsidRDefault="00766C3D" w:rsidP="00766C3D">
      <w:pPr>
        <w:pStyle w:val="RFCFigure"/>
      </w:pPr>
      <w:r>
        <w:t xml:space="preserve">                  :                              :</w:t>
      </w:r>
    </w:p>
    <w:p w14:paraId="3F1D5028" w14:textId="77777777" w:rsidR="00766C3D" w:rsidRDefault="00766C3D" w:rsidP="00766C3D">
      <w:pPr>
        <w:pStyle w:val="RFCFigure"/>
      </w:pPr>
      <w:r>
        <w:t xml:space="preserve">                  :                              :</w:t>
      </w:r>
    </w:p>
    <w:p w14:paraId="6298EBAA" w14:textId="77777777" w:rsidR="00766C3D" w:rsidRDefault="00766C3D" w:rsidP="00766C3D">
      <w:pPr>
        <w:pStyle w:val="RFCFigure"/>
      </w:pPr>
      <w:r>
        <w:t xml:space="preserve">         +--------:------------------------------:------------------+</w:t>
      </w:r>
    </w:p>
    <w:p w14:paraId="1F95D07F" w14:textId="77777777" w:rsidR="00766C3D" w:rsidRDefault="00766C3D" w:rsidP="00766C3D">
      <w:pPr>
        <w:pStyle w:val="RFCFigure"/>
      </w:pPr>
      <w:r>
        <w:t xml:space="preserve">        /         :                              :                 /</w:t>
      </w:r>
    </w:p>
    <w:p w14:paraId="516C55A7" w14:textId="36DE7638" w:rsidR="00766C3D" w:rsidRDefault="00766C3D" w:rsidP="00766C3D">
      <w:pPr>
        <w:pStyle w:val="RFCFigure"/>
      </w:pPr>
      <w:r>
        <w:t xml:space="preserve">       / </w:t>
      </w:r>
      <w:r w:rsidR="00BB2D4B">
        <w:t>{PE13,5}</w:t>
      </w:r>
      <w:r w:rsidR="00325DC5">
        <w:t xml:space="preserve"> </w:t>
      </w:r>
      <w:r w:rsidR="008D4715">
        <w:t>v</w:t>
      </w:r>
      <w:r>
        <w:t xml:space="preserve">                              </w:t>
      </w:r>
      <w:r w:rsidR="008D4715">
        <w:t>v</w:t>
      </w:r>
      <w:r w:rsidR="00325DC5">
        <w:t xml:space="preserve"> </w:t>
      </w:r>
      <w:r w:rsidR="00BB2D4B">
        <w:t>{BR11,6}</w:t>
      </w:r>
      <w:r>
        <w:t xml:space="preserve">       /</w:t>
      </w:r>
    </w:p>
    <w:p w14:paraId="441EC661" w14:textId="77777777" w:rsidR="00766C3D" w:rsidRDefault="00766C3D" w:rsidP="00766C3D">
      <w:pPr>
        <w:pStyle w:val="RFCFigure"/>
      </w:pPr>
      <w:r>
        <w:t xml:space="preserve">      /    +------O------+                +------O------+        / </w:t>
      </w:r>
    </w:p>
    <w:p w14:paraId="6BAD417D" w14:textId="77777777" w:rsidR="00766C3D" w:rsidRDefault="00766C3D" w:rsidP="00766C3D">
      <w:pPr>
        <w:pStyle w:val="RFCFigure"/>
      </w:pPr>
      <w:r>
        <w:t xml:space="preserve">     /     |    (7-0)    |                |    (8-0)    |       /</w:t>
      </w:r>
    </w:p>
    <w:p w14:paraId="6096635F" w14:textId="77777777" w:rsidR="00766C3D" w:rsidRDefault="00766C3D" w:rsidP="00766C3D">
      <w:pPr>
        <w:pStyle w:val="RFCFigure"/>
      </w:pPr>
      <w:r>
        <w:t xml:space="preserve">    /      |             |                |             |      /</w:t>
      </w:r>
    </w:p>
    <w:p w14:paraId="1474B518" w14:textId="046F2A0D" w:rsidR="00766C3D" w:rsidRDefault="00766C3D" w:rsidP="00766C3D">
      <w:pPr>
        <w:pStyle w:val="RFCFigure"/>
      </w:pPr>
      <w:r>
        <w:t xml:space="preserve">   /       |    NE11     |                |     NE12    |     /</w:t>
      </w:r>
    </w:p>
    <w:p w14:paraId="6D6806A1" w14:textId="77777777" w:rsidR="00766C3D" w:rsidRDefault="00766C3D" w:rsidP="00766C3D">
      <w:pPr>
        <w:pStyle w:val="RFCFigure"/>
      </w:pPr>
      <w:r>
        <w:t xml:space="preserve">  /        +-------------+                +-------------+    /</w:t>
      </w:r>
    </w:p>
    <w:p w14:paraId="4AD342ED" w14:textId="77777777" w:rsidR="00766C3D" w:rsidRDefault="00766C3D" w:rsidP="00766C3D">
      <w:pPr>
        <w:pStyle w:val="RFCFigure"/>
      </w:pPr>
      <w:r>
        <w:t xml:space="preserve"> /                   Ethernet Topology (O-PNC)              /</w:t>
      </w:r>
    </w:p>
    <w:p w14:paraId="25BB626E" w14:textId="77777777" w:rsidR="00766C3D" w:rsidRDefault="00766C3D" w:rsidP="00766C3D">
      <w:pPr>
        <w:pStyle w:val="RFCFigure"/>
      </w:pPr>
      <w:r>
        <w:t>+----------------------------------------------------------+</w:t>
      </w:r>
    </w:p>
    <w:p w14:paraId="20BBD1C2" w14:textId="77777777" w:rsidR="00766C3D" w:rsidRDefault="00766C3D" w:rsidP="00766C3D">
      <w:pPr>
        <w:pStyle w:val="RFCFigure"/>
      </w:pPr>
    </w:p>
    <w:p w14:paraId="45C8BDCC" w14:textId="6B71D1CB" w:rsidR="00E91E5E" w:rsidRDefault="00E91E5E" w:rsidP="00766C3D">
      <w:pPr>
        <w:pStyle w:val="RFCFigure"/>
      </w:pPr>
      <w:r>
        <w:t>Notes:</w:t>
      </w:r>
    </w:p>
    <w:p w14:paraId="41260A9C" w14:textId="088A51C2" w:rsidR="00E91E5E" w:rsidRDefault="00E91E5E" w:rsidP="00766C3D">
      <w:pPr>
        <w:pStyle w:val="RFCFigure"/>
      </w:pPr>
      <w:r>
        <w:t>=====</w:t>
      </w:r>
    </w:p>
    <w:p w14:paraId="4F6724A0" w14:textId="498D73BA" w:rsidR="00E91E5E" w:rsidRDefault="00E91E5E" w:rsidP="00766C3D">
      <w:pPr>
        <w:pStyle w:val="RFCFigure"/>
      </w:pPr>
      <w:r>
        <w:t>(*) Supporting LTP</w:t>
      </w:r>
    </w:p>
    <w:p w14:paraId="42F4EF4F" w14:textId="77777777" w:rsidR="00E91E5E" w:rsidRDefault="00E91E5E" w:rsidP="00766C3D">
      <w:pPr>
        <w:pStyle w:val="RFCFigure"/>
      </w:pPr>
    </w:p>
    <w:p w14:paraId="606AB101" w14:textId="77777777" w:rsidR="00766C3D" w:rsidRDefault="00766C3D" w:rsidP="00766C3D">
      <w:pPr>
        <w:pStyle w:val="RFCFigure"/>
      </w:pPr>
      <w:r>
        <w:t>Legenda:</w:t>
      </w:r>
    </w:p>
    <w:p w14:paraId="78154FAC" w14:textId="77777777" w:rsidR="00766C3D" w:rsidRDefault="00766C3D" w:rsidP="00766C3D">
      <w:pPr>
        <w:pStyle w:val="RFCFigure"/>
      </w:pPr>
      <w:r>
        <w:t>========</w:t>
      </w:r>
    </w:p>
    <w:p w14:paraId="2D6D352C" w14:textId="77777777" w:rsidR="00766C3D" w:rsidRDefault="00766C3D" w:rsidP="00766C3D">
      <w:pPr>
        <w:pStyle w:val="RFCFigure"/>
      </w:pPr>
      <w:r>
        <w:t xml:space="preserve">  O   LTP</w:t>
      </w:r>
    </w:p>
    <w:p w14:paraId="254A6F38" w14:textId="618BE899" w:rsidR="00766C3D" w:rsidRDefault="00E91E5E" w:rsidP="00766C3D">
      <w:pPr>
        <w:pStyle w:val="RFCFigure"/>
      </w:pPr>
      <w:r>
        <w:t>----&gt;</w:t>
      </w:r>
      <w:r w:rsidR="00766C3D">
        <w:t xml:space="preserve"> Supporting LTP</w:t>
      </w:r>
    </w:p>
    <w:p w14:paraId="29EE1C0B" w14:textId="77777777" w:rsidR="00766C3D" w:rsidRDefault="00766C3D" w:rsidP="00766C3D">
      <w:pPr>
        <w:pStyle w:val="RFCFigure"/>
      </w:pPr>
      <w:r>
        <w:t>&lt;...&gt; Link discovered by the MDSC</w:t>
      </w:r>
    </w:p>
    <w:p w14:paraId="04BD1D99" w14:textId="604B1744" w:rsidR="00766C3D" w:rsidRDefault="00BB2D4B" w:rsidP="00766C3D">
      <w:pPr>
        <w:pStyle w:val="RFCFigure"/>
      </w:pPr>
      <w:r>
        <w:t>{</w:t>
      </w:r>
      <w:r w:rsidR="00766C3D">
        <w:t xml:space="preserve">   </w:t>
      </w:r>
      <w:r>
        <w:t>}</w:t>
      </w:r>
      <w:r w:rsidR="00766C3D">
        <w:t xml:space="preserve"> LTP Plug-id reported by the PNC</w:t>
      </w:r>
    </w:p>
    <w:p w14:paraId="7DC206A5" w14:textId="77777777" w:rsidR="00766C3D" w:rsidRDefault="00766C3D" w:rsidP="00766C3D">
      <w:pPr>
        <w:pStyle w:val="RFCFigure"/>
      </w:pPr>
    </w:p>
    <w:p w14:paraId="7575483E" w14:textId="77777777" w:rsidR="00A95D95" w:rsidRPr="004E7492" w:rsidRDefault="00A95D95" w:rsidP="00A95D95">
      <w:pPr>
        <w:pStyle w:val="Caption"/>
        <w:rPr>
          <w:bCs w:val="0"/>
          <w:szCs w:val="24"/>
        </w:rPr>
      </w:pPr>
      <w:bookmarkStart w:id="92" w:name="_Ref96625435"/>
      <w:r w:rsidRPr="004E7492">
        <w:rPr>
          <w:bCs w:val="0"/>
          <w:szCs w:val="24"/>
        </w:rPr>
        <w:t>– Cross-layer link discovery</w:t>
      </w:r>
      <w:bookmarkEnd w:id="92"/>
    </w:p>
    <w:p w14:paraId="45C735A4" w14:textId="4DFD7894" w:rsidR="00421D28" w:rsidRDefault="00421D28" w:rsidP="00421D28">
      <w:r w:rsidRPr="00C43001">
        <w:t>It is worth noting that the discovery of cross-layer links is based only on the LLDP information sent by the Ethernet interfaces of the routers and received by the Ethernet interfaces of the optical NEs. Therefore the MDSC can discover these links also before optical paths, supporting overlay multi-layer IP links, are setup.</w:t>
      </w:r>
    </w:p>
    <w:p w14:paraId="4312AE79" w14:textId="75E26D76" w:rsidR="00EC514E" w:rsidRDefault="00EC514E" w:rsidP="00EC514E">
      <w:pPr>
        <w:pStyle w:val="Heading3"/>
      </w:pPr>
      <w:bookmarkStart w:id="93" w:name="_Ref97212869"/>
      <w:bookmarkStart w:id="94" w:name="_Toc124323361"/>
      <w:r>
        <w:lastRenderedPageBreak/>
        <w:t xml:space="preserve">Inter-domain </w:t>
      </w:r>
      <w:r w:rsidR="00C300CB">
        <w:t>IP</w:t>
      </w:r>
      <w:r>
        <w:t xml:space="preserve"> </w:t>
      </w:r>
      <w:r w:rsidR="00A556C5">
        <w:t>L</w:t>
      </w:r>
      <w:r>
        <w:t xml:space="preserve">ink </w:t>
      </w:r>
      <w:r w:rsidR="00A556C5">
        <w:t>D</w:t>
      </w:r>
      <w:r>
        <w:t>iscovery</w:t>
      </w:r>
      <w:bookmarkEnd w:id="93"/>
      <w:bookmarkEnd w:id="94"/>
    </w:p>
    <w:p w14:paraId="04793448" w14:textId="2655513C" w:rsidR="00A95D95" w:rsidRDefault="00B90468" w:rsidP="00712D82">
      <w:r>
        <w:t xml:space="preserve">The MDSC can discover </w:t>
      </w:r>
      <w:r w:rsidR="009F4A6D">
        <w:t xml:space="preserve">an </w:t>
      </w:r>
      <w:r>
        <w:t xml:space="preserve">inter-domain </w:t>
      </w:r>
      <w:r w:rsidR="00712D82">
        <w:t xml:space="preserve">Ethernet link </w:t>
      </w:r>
      <w:r w:rsidR="00C300CB">
        <w:t xml:space="preserve">which supports </w:t>
      </w:r>
      <w:r w:rsidR="00712D82">
        <w:t>an inter-domain IP link,</w:t>
      </w:r>
      <w:r w:rsidR="009F4A6D">
        <w:t xml:space="preserve"> by matching the plug-id values of the two Ethernet LTPs</w:t>
      </w:r>
      <w:r w:rsidR="00712D82">
        <w:t xml:space="preserve"> </w:t>
      </w:r>
      <w:r w:rsidR="009F4A6D">
        <w:t xml:space="preserve">reported by the two adjacent P-PNCs: the two P-PNCs report </w:t>
      </w:r>
      <w:r>
        <w:t xml:space="preserve">the LLDP information being sent and </w:t>
      </w:r>
      <w:r w:rsidR="00A95D95">
        <w:t xml:space="preserve">being </w:t>
      </w:r>
      <w:r>
        <w:t xml:space="preserve">received from the corresponding </w:t>
      </w:r>
      <w:r w:rsidR="00A95D95">
        <w:t xml:space="preserve">Ethernet interfaces, e.g., </w:t>
      </w:r>
      <w:r w:rsidR="007D15E5">
        <w:t xml:space="preserve">between the </w:t>
      </w:r>
      <w:r w:rsidR="007D15E5" w:rsidRPr="004E7492">
        <w:t>Ethernet LTP 3</w:t>
      </w:r>
      <w:r w:rsidR="00547B1B">
        <w:t>-1 on BR11</w:t>
      </w:r>
      <w:r w:rsidR="007D15E5" w:rsidRPr="004E7492">
        <w:t xml:space="preserve"> and </w:t>
      </w:r>
      <w:r w:rsidR="00547B1B">
        <w:t xml:space="preserve">the Ethernet LTP 4-1 on BR21 </w:t>
      </w:r>
      <w:r w:rsidR="007D15E5">
        <w:t>shown</w:t>
      </w:r>
      <w:r w:rsidR="00A95D95">
        <w:t xml:space="preserve"> in </w:t>
      </w:r>
      <w:r w:rsidR="00A95D95">
        <w:fldChar w:fldCharType="begin"/>
      </w:r>
      <w:r w:rsidR="00A95D95">
        <w:instrText xml:space="preserve"> REF _Ref96625609 \r \h </w:instrText>
      </w:r>
      <w:r w:rsidR="004E7492">
        <w:instrText xml:space="preserve"> \* MERGEFORMAT </w:instrText>
      </w:r>
      <w:r w:rsidR="00A95D95">
        <w:fldChar w:fldCharType="separate"/>
      </w:r>
      <w:r w:rsidR="00CD4B2F">
        <w:t>Figure 6</w:t>
      </w:r>
      <w:r w:rsidR="00A95D95">
        <w:fldChar w:fldCharType="end"/>
      </w:r>
      <w:r w:rsidR="00A95D95">
        <w:t>.</w:t>
      </w:r>
    </w:p>
    <w:p w14:paraId="2C5E57D5" w14:textId="77777777" w:rsidR="00341DE0" w:rsidRDefault="00341DE0" w:rsidP="00341DE0">
      <w:pPr>
        <w:pStyle w:val="RFCFigure"/>
      </w:pPr>
      <w:r>
        <w:lastRenderedPageBreak/>
        <w:t xml:space="preserve">        +--------------------------+     +-------------------------+</w:t>
      </w:r>
    </w:p>
    <w:p w14:paraId="3A5C4C70" w14:textId="77777777" w:rsidR="00341DE0" w:rsidRDefault="00341DE0" w:rsidP="00341DE0">
      <w:pPr>
        <w:pStyle w:val="RFCFigure"/>
      </w:pPr>
      <w:r>
        <w:t xml:space="preserve">       /  IP Topology (P-PNC 1)   /     /  IP Topology (P-PNC 2)  /</w:t>
      </w:r>
    </w:p>
    <w:p w14:paraId="01ED3829" w14:textId="77777777" w:rsidR="00341DE0" w:rsidRDefault="00341DE0" w:rsidP="00341DE0">
      <w:pPr>
        <w:pStyle w:val="RFCFigure"/>
      </w:pPr>
      <w:r>
        <w:t xml:space="preserve">      /   +-------------+        /     /   +-------------+       /</w:t>
      </w:r>
    </w:p>
    <w:p w14:paraId="04903DB6" w14:textId="77777777" w:rsidR="00341DE0" w:rsidRDefault="00341DE0" w:rsidP="00341DE0">
      <w:pPr>
        <w:pStyle w:val="RFCFigure"/>
      </w:pPr>
      <w:r>
        <w:t xml:space="preserve">     /    |    BR11     |       /     /    |    BR21     |      /</w:t>
      </w:r>
    </w:p>
    <w:p w14:paraId="2C9C272B" w14:textId="77777777" w:rsidR="00341DE0" w:rsidRDefault="00341DE0" w:rsidP="00341DE0">
      <w:pPr>
        <w:pStyle w:val="RFCFigure"/>
      </w:pPr>
      <w:r>
        <w:t xml:space="preserve">    /     |        (3-2)O&lt;................&gt;O(4-2)        |     /</w:t>
      </w:r>
    </w:p>
    <w:p w14:paraId="7D9761FE" w14:textId="77777777" w:rsidR="00341DE0" w:rsidRDefault="00341DE0" w:rsidP="00341DE0">
      <w:pPr>
        <w:pStyle w:val="RFCFigure"/>
      </w:pPr>
      <w:r>
        <w:t xml:space="preserve">   /      |             |\    /     /     /|             |    /</w:t>
      </w:r>
    </w:p>
    <w:p w14:paraId="339745DF" w14:textId="77777777" w:rsidR="00341DE0" w:rsidRDefault="00341DE0" w:rsidP="00341DE0">
      <w:pPr>
        <w:pStyle w:val="RFCFigure"/>
      </w:pPr>
      <w:r>
        <w:t xml:space="preserve">  /       +-------------+|   /     /      |+-------------+   /</w:t>
      </w:r>
    </w:p>
    <w:p w14:paraId="4D605028" w14:textId="77777777" w:rsidR="00341DE0" w:rsidRDefault="00341DE0" w:rsidP="00341DE0">
      <w:pPr>
        <w:pStyle w:val="RFCFigure"/>
      </w:pPr>
      <w:r>
        <w:t xml:space="preserve"> /                       |  /     /       |                 /</w:t>
      </w:r>
    </w:p>
    <w:p w14:paraId="02EFE7B3" w14:textId="77777777" w:rsidR="00341DE0" w:rsidRDefault="00341DE0" w:rsidP="00341DE0">
      <w:pPr>
        <w:pStyle w:val="RFCFigure"/>
      </w:pPr>
      <w:r>
        <w:t xml:space="preserve">+------------------------|-+     +-------------------------+ </w:t>
      </w:r>
    </w:p>
    <w:p w14:paraId="48987759" w14:textId="77777777" w:rsidR="00341DE0" w:rsidRDefault="00341DE0" w:rsidP="00341DE0">
      <w:pPr>
        <w:pStyle w:val="RFCFigure"/>
      </w:pPr>
      <w:r>
        <w:t xml:space="preserve">                         |                |               </w:t>
      </w:r>
    </w:p>
    <w:p w14:paraId="1C276974" w14:textId="77777777" w:rsidR="00341DE0" w:rsidRDefault="00341DE0" w:rsidP="00341DE0">
      <w:pPr>
        <w:pStyle w:val="RFCFigure"/>
      </w:pPr>
      <w:r>
        <w:t xml:space="preserve">          Supporting LTP |                | Supporting LTP                </w:t>
      </w:r>
    </w:p>
    <w:p w14:paraId="2F0542A3" w14:textId="77777777" w:rsidR="00341DE0" w:rsidRDefault="00341DE0" w:rsidP="00341DE0">
      <w:pPr>
        <w:pStyle w:val="RFCFigure"/>
      </w:pPr>
      <w:r>
        <w:t xml:space="preserve">                         |                |                               </w:t>
      </w:r>
    </w:p>
    <w:p w14:paraId="77DA233B" w14:textId="77777777" w:rsidR="00341DE0" w:rsidRDefault="00341DE0" w:rsidP="00341DE0">
      <w:pPr>
        <w:pStyle w:val="RFCFigure"/>
      </w:pPr>
      <w:r>
        <w:t xml:space="preserve">                         |                |                           </w:t>
      </w:r>
    </w:p>
    <w:p w14:paraId="06867B3C" w14:textId="77777777" w:rsidR="00341DE0" w:rsidRDefault="00341DE0" w:rsidP="00341DE0">
      <w:pPr>
        <w:pStyle w:val="RFCFigure"/>
      </w:pPr>
      <w:r>
        <w:t xml:space="preserve">          +--------------|----------+    +|------------------------+</w:t>
      </w:r>
    </w:p>
    <w:p w14:paraId="70325661" w14:textId="77777777" w:rsidR="00341DE0" w:rsidRDefault="00341DE0" w:rsidP="00341DE0">
      <w:pPr>
        <w:pStyle w:val="RFCFigure"/>
      </w:pPr>
      <w:r>
        <w:t xml:space="preserve">         /               V         /    / V                       /</w:t>
      </w:r>
    </w:p>
    <w:p w14:paraId="053613FD" w14:textId="77777777" w:rsidR="00421D28" w:rsidRDefault="00421D28" w:rsidP="00421D28">
      <w:pPr>
        <w:pStyle w:val="RFCFigure"/>
      </w:pPr>
      <w:r>
        <w:t xml:space="preserve">        / +-------------+/        /    /  \+-------------+       /</w:t>
      </w:r>
    </w:p>
    <w:p w14:paraId="06A98F8E" w14:textId="0DE7C17A" w:rsidR="00421D28" w:rsidRDefault="00421D28" w:rsidP="00421D28">
      <w:pPr>
        <w:pStyle w:val="RFCFigure"/>
      </w:pPr>
      <w:r>
        <w:t xml:space="preserve">       /  |     {1}(3-1)O&lt;................&gt;O(4-1){1}     |      /</w:t>
      </w:r>
    </w:p>
    <w:p w14:paraId="31F4E85E" w14:textId="77777777" w:rsidR="00421D28" w:rsidRDefault="00421D28" w:rsidP="00421D28">
      <w:pPr>
        <w:pStyle w:val="RFCFigure"/>
      </w:pPr>
      <w:r>
        <w:t xml:space="preserve">      /   |             |\      /    /    /|             |     /</w:t>
      </w:r>
    </w:p>
    <w:p w14:paraId="1B833751" w14:textId="77777777" w:rsidR="00421D28" w:rsidRDefault="00421D28" w:rsidP="00421D28">
      <w:pPr>
        <w:pStyle w:val="RFCFigure"/>
      </w:pPr>
      <w:r>
        <w:t xml:space="preserve">     /    |    BR11     |V(*)  /    /  (*)V|     BR21    |    /</w:t>
      </w:r>
    </w:p>
    <w:p w14:paraId="13EDD7C0" w14:textId="77777777" w:rsidR="00421D28" w:rsidRDefault="00421D28" w:rsidP="00421D28">
      <w:pPr>
        <w:pStyle w:val="RFCFigure"/>
      </w:pPr>
      <w:r>
        <w:t xml:space="preserve">    /     |             |/    /    /      \|             |   /</w:t>
      </w:r>
    </w:p>
    <w:p w14:paraId="267A9281" w14:textId="0EF62636" w:rsidR="00421D28" w:rsidRDefault="00421D28" w:rsidP="00421D28">
      <w:pPr>
        <w:pStyle w:val="RFCFigure"/>
      </w:pPr>
      <w:r>
        <w:t xml:space="preserve">   /      |     {2}(3-0)O&lt;~~~~~~~~~~~~~~~~&gt;O(4-0){3}     |  /</w:t>
      </w:r>
    </w:p>
    <w:p w14:paraId="475329B7" w14:textId="77777777" w:rsidR="00421D28" w:rsidRDefault="00421D28" w:rsidP="00421D28">
      <w:pPr>
        <w:pStyle w:val="RFCFigure"/>
      </w:pPr>
      <w:r>
        <w:t xml:space="preserve">  /       +-------------+   /    /         +-------------+ /</w:t>
      </w:r>
    </w:p>
    <w:p w14:paraId="64CF122E" w14:textId="77777777" w:rsidR="00341DE0" w:rsidRDefault="00341DE0" w:rsidP="00341DE0">
      <w:pPr>
        <w:pStyle w:val="RFCFigure"/>
      </w:pPr>
      <w:r>
        <w:t xml:space="preserve"> / Eth. Topology (P-PNC 1) /    / Eth. Topology (P-PNC 2) /</w:t>
      </w:r>
    </w:p>
    <w:p w14:paraId="76F957C2" w14:textId="77777777" w:rsidR="00341DE0" w:rsidRDefault="00341DE0" w:rsidP="00341DE0">
      <w:pPr>
        <w:pStyle w:val="RFCFigure"/>
      </w:pPr>
      <w:r>
        <w:t xml:space="preserve">+-------------------------+    +-------------------------+ </w:t>
      </w:r>
    </w:p>
    <w:p w14:paraId="56A8A0A4" w14:textId="77777777" w:rsidR="00341DE0" w:rsidRDefault="00341DE0" w:rsidP="00341DE0">
      <w:pPr>
        <w:pStyle w:val="RFCFigure"/>
      </w:pPr>
    </w:p>
    <w:p w14:paraId="1E279476" w14:textId="77777777" w:rsidR="00341DE0" w:rsidRDefault="00341DE0" w:rsidP="00341DE0">
      <w:pPr>
        <w:pStyle w:val="RFCFigure"/>
      </w:pPr>
      <w:r>
        <w:t>Notes:</w:t>
      </w:r>
    </w:p>
    <w:p w14:paraId="6F774762" w14:textId="77777777" w:rsidR="00341DE0" w:rsidRDefault="00341DE0" w:rsidP="00341DE0">
      <w:pPr>
        <w:pStyle w:val="RFCFigure"/>
      </w:pPr>
      <w:r>
        <w:t>=====</w:t>
      </w:r>
    </w:p>
    <w:p w14:paraId="4DFA769B" w14:textId="77777777" w:rsidR="00341DE0" w:rsidRDefault="00341DE0" w:rsidP="00341DE0">
      <w:pPr>
        <w:pStyle w:val="RFCFigure"/>
      </w:pPr>
      <w:r>
        <w:t>(*) Supporting LTP</w:t>
      </w:r>
    </w:p>
    <w:p w14:paraId="1CA509D4" w14:textId="2E7223AE" w:rsidR="00341DE0" w:rsidRDefault="00847CA6" w:rsidP="00341DE0">
      <w:pPr>
        <w:pStyle w:val="RFCFigure"/>
      </w:pPr>
      <w:r>
        <w:t>{</w:t>
      </w:r>
      <w:r w:rsidR="00341DE0">
        <w:t>1</w:t>
      </w:r>
      <w:r>
        <w:t>}</w:t>
      </w:r>
      <w:r w:rsidR="00341DE0">
        <w:t xml:space="preserve"> </w:t>
      </w:r>
      <w:r>
        <w:t>{</w:t>
      </w:r>
      <w:r w:rsidR="00341DE0">
        <w:t>BR11,3,BR21,4</w:t>
      </w:r>
      <w:r>
        <w:t>}</w:t>
      </w:r>
    </w:p>
    <w:p w14:paraId="0A7BC1C1" w14:textId="77777777" w:rsidR="00421D28" w:rsidRDefault="00421D28" w:rsidP="00421D28">
      <w:pPr>
        <w:pStyle w:val="RFCFigure"/>
      </w:pPr>
      <w:r>
        <w:t>{2} {BR11,3}</w:t>
      </w:r>
    </w:p>
    <w:p w14:paraId="48C4C967" w14:textId="77777777" w:rsidR="00421D28" w:rsidRDefault="00421D28" w:rsidP="00421D28">
      <w:pPr>
        <w:pStyle w:val="RFCFigure"/>
      </w:pPr>
      <w:r>
        <w:t>{3} {BR21,4}</w:t>
      </w:r>
    </w:p>
    <w:p w14:paraId="21617029" w14:textId="77777777" w:rsidR="00341DE0" w:rsidRDefault="00341DE0" w:rsidP="00341DE0">
      <w:pPr>
        <w:pStyle w:val="RFCFigure"/>
      </w:pPr>
    </w:p>
    <w:p w14:paraId="3218A66C" w14:textId="77777777" w:rsidR="00341DE0" w:rsidRDefault="00341DE0" w:rsidP="00341DE0">
      <w:pPr>
        <w:pStyle w:val="RFCFigure"/>
      </w:pPr>
      <w:r>
        <w:t>Legenda:</w:t>
      </w:r>
    </w:p>
    <w:p w14:paraId="76B53953" w14:textId="77777777" w:rsidR="00341DE0" w:rsidRDefault="00341DE0" w:rsidP="00341DE0">
      <w:pPr>
        <w:pStyle w:val="RFCFigure"/>
      </w:pPr>
      <w:r>
        <w:t>========</w:t>
      </w:r>
    </w:p>
    <w:p w14:paraId="216518EB" w14:textId="77777777" w:rsidR="00341DE0" w:rsidRDefault="00341DE0" w:rsidP="00341DE0">
      <w:pPr>
        <w:pStyle w:val="RFCFigure"/>
      </w:pPr>
      <w:r>
        <w:t xml:space="preserve">  O   LTP</w:t>
      </w:r>
    </w:p>
    <w:p w14:paraId="3E79BB46" w14:textId="77777777" w:rsidR="00341DE0" w:rsidRDefault="00341DE0" w:rsidP="00341DE0">
      <w:pPr>
        <w:pStyle w:val="RFCFigure"/>
      </w:pPr>
      <w:r>
        <w:t>----&gt; Supporting LTP</w:t>
      </w:r>
    </w:p>
    <w:p w14:paraId="5F124658" w14:textId="77777777" w:rsidR="00341DE0" w:rsidRDefault="00341DE0" w:rsidP="00341DE0">
      <w:pPr>
        <w:pStyle w:val="RFCFigure"/>
      </w:pPr>
      <w:r>
        <w:t>&lt;...&gt; Link discovered by the MDSC</w:t>
      </w:r>
    </w:p>
    <w:p w14:paraId="5B21769C" w14:textId="77777777" w:rsidR="00341DE0" w:rsidRDefault="00341DE0" w:rsidP="00341DE0">
      <w:pPr>
        <w:pStyle w:val="RFCFigure"/>
      </w:pPr>
      <w:r>
        <w:t>&lt;~~~&gt; Link inferred by the MDSC</w:t>
      </w:r>
    </w:p>
    <w:p w14:paraId="6212C1EE" w14:textId="77777777" w:rsidR="00BB2D4B" w:rsidRDefault="00BB2D4B" w:rsidP="00BB2D4B">
      <w:pPr>
        <w:pStyle w:val="RFCFigure"/>
      </w:pPr>
      <w:r>
        <w:t>{   } LTP Plug-id reported by the PNC</w:t>
      </w:r>
    </w:p>
    <w:p w14:paraId="1B9AB7C0" w14:textId="711570BC" w:rsidR="007744D0" w:rsidRDefault="007744D0" w:rsidP="00A95D95">
      <w:pPr>
        <w:pStyle w:val="RFCFigure"/>
      </w:pPr>
    </w:p>
    <w:p w14:paraId="5FF96554" w14:textId="4BACF76E" w:rsidR="00A95D95" w:rsidRPr="004E7492" w:rsidRDefault="00A95D95" w:rsidP="00A95D95">
      <w:pPr>
        <w:pStyle w:val="Caption"/>
        <w:rPr>
          <w:bCs w:val="0"/>
          <w:szCs w:val="24"/>
        </w:rPr>
      </w:pPr>
      <w:bookmarkStart w:id="95" w:name="_Ref96625609"/>
      <w:r w:rsidRPr="004E7492">
        <w:rPr>
          <w:bCs w:val="0"/>
          <w:szCs w:val="24"/>
        </w:rPr>
        <w:t>– Inter-domain Ethernet and IP link discovery</w:t>
      </w:r>
      <w:bookmarkEnd w:id="95"/>
    </w:p>
    <w:p w14:paraId="7EEB90B2" w14:textId="3BCD39CC" w:rsidR="00A95D95" w:rsidRDefault="00712D82" w:rsidP="00983E0F">
      <w:r>
        <w:t xml:space="preserve">Different information is required to be encoded </w:t>
      </w:r>
      <w:r w:rsidR="002A0C06">
        <w:t xml:space="preserve">by the P-PNC </w:t>
      </w:r>
      <w:r>
        <w:t xml:space="preserve">within the plug-id attribute </w:t>
      </w:r>
      <w:r w:rsidR="005874B1">
        <w:t xml:space="preserve">of </w:t>
      </w:r>
      <w:r w:rsidR="00A95D95">
        <w:t xml:space="preserve">the </w:t>
      </w:r>
      <w:r w:rsidR="005874B1">
        <w:t xml:space="preserve">Etherent LTPs </w:t>
      </w:r>
      <w:r>
        <w:t xml:space="preserve">to discover cross-layer links and inter-domain </w:t>
      </w:r>
      <w:r w:rsidR="00A95D95">
        <w:t xml:space="preserve">Ethernet </w:t>
      </w:r>
      <w:r>
        <w:t>links</w:t>
      </w:r>
      <w:r w:rsidR="00A95D95">
        <w:t>.</w:t>
      </w:r>
    </w:p>
    <w:p w14:paraId="100CF776" w14:textId="339D0056" w:rsidR="00712D82" w:rsidRDefault="005874B1" w:rsidP="00983E0F">
      <w:r w:rsidRPr="00547B1B">
        <w:lastRenderedPageBreak/>
        <w:t>If</w:t>
      </w:r>
      <w:r w:rsidR="00712D82" w:rsidRPr="00547B1B">
        <w:t xml:space="preserve"> the P-PNC does not know </w:t>
      </w:r>
      <w:r w:rsidRPr="00547B1B">
        <w:t xml:space="preserve">a priori </w:t>
      </w:r>
      <w:r w:rsidR="00712D82" w:rsidRPr="00547B1B">
        <w:t xml:space="preserve">whether </w:t>
      </w:r>
      <w:r w:rsidR="00A95D95" w:rsidRPr="00547B1B">
        <w:t>an Ethernet interface on a router</w:t>
      </w:r>
      <w:r w:rsidR="00712D82" w:rsidRPr="00547B1B">
        <w:t xml:space="preserve"> terminates a cross-layer link or an inter-domain </w:t>
      </w:r>
      <w:r w:rsidRPr="00547B1B">
        <w:t>Ethernet</w:t>
      </w:r>
      <w:r w:rsidR="00712D82" w:rsidRPr="00547B1B">
        <w:t xml:space="preserve"> link, it has to report </w:t>
      </w:r>
      <w:r w:rsidR="007058DE" w:rsidRPr="00547B1B">
        <w:t xml:space="preserve">at the MPI </w:t>
      </w:r>
      <w:r w:rsidR="00D35785" w:rsidRPr="00547B1B">
        <w:t>two Ethernet LTPs</w:t>
      </w:r>
      <w:r w:rsidR="00FF091E" w:rsidRPr="00547B1B">
        <w:t xml:space="preserve"> representing the same Ethernet interface, </w:t>
      </w:r>
      <w:r w:rsidR="007D15E5" w:rsidRPr="00547B1B">
        <w:t xml:space="preserve">e.g., </w:t>
      </w:r>
      <w:r w:rsidR="00547B1B">
        <w:t xml:space="preserve">both </w:t>
      </w:r>
      <w:r w:rsidR="007D15E5" w:rsidRPr="00547B1B">
        <w:t xml:space="preserve">the </w:t>
      </w:r>
      <w:r w:rsidR="00547B1B">
        <w:t>Ethernet</w:t>
      </w:r>
      <w:r w:rsidR="00547B1B" w:rsidRPr="00547B1B">
        <w:t xml:space="preserve"> </w:t>
      </w:r>
      <w:r w:rsidR="007058DE" w:rsidRPr="00547B1B">
        <w:t>LTP</w:t>
      </w:r>
      <w:r w:rsidR="007D15E5" w:rsidRPr="00547B1B">
        <w:t xml:space="preserve"> 3</w:t>
      </w:r>
      <w:r w:rsidR="00547B1B">
        <w:t>-0</w:t>
      </w:r>
      <w:r w:rsidR="007D15E5" w:rsidRPr="00547B1B">
        <w:t xml:space="preserve"> and the </w:t>
      </w:r>
      <w:r w:rsidR="00547B1B">
        <w:t xml:space="preserve">Ethenet </w:t>
      </w:r>
      <w:r w:rsidR="007D15E5" w:rsidRPr="00547B1B">
        <w:t>LTP 3</w:t>
      </w:r>
      <w:r w:rsidR="00547B1B">
        <w:t>-1, supported by LTP 3-0,</w:t>
      </w:r>
      <w:r w:rsidR="007D15E5" w:rsidRPr="00547B1B">
        <w:t xml:space="preserve"> shown in </w:t>
      </w:r>
      <w:r w:rsidR="00FF091E" w:rsidRPr="00547B1B">
        <w:fldChar w:fldCharType="begin"/>
      </w:r>
      <w:r w:rsidR="00FF091E" w:rsidRPr="00547B1B">
        <w:instrText xml:space="preserve"> REF _Ref96625609 \r \h </w:instrText>
      </w:r>
      <w:r w:rsidR="004E7492" w:rsidRPr="00547B1B">
        <w:instrText xml:space="preserve"> \* MERGEFORMAT </w:instrText>
      </w:r>
      <w:r w:rsidR="00FF091E" w:rsidRPr="00547B1B">
        <w:fldChar w:fldCharType="separate"/>
      </w:r>
      <w:r w:rsidR="00CD4B2F">
        <w:t>Figure 6</w:t>
      </w:r>
      <w:r w:rsidR="00FF091E" w:rsidRPr="00547B1B">
        <w:fldChar w:fldCharType="end"/>
      </w:r>
      <w:r w:rsidR="00712D82" w:rsidRPr="00547B1B">
        <w:t>:</w:t>
      </w:r>
    </w:p>
    <w:p w14:paraId="1C8CAC71" w14:textId="7F67DBC5" w:rsidR="00712D82" w:rsidRDefault="00421D28" w:rsidP="006C1ECF">
      <w:pPr>
        <w:pStyle w:val="RFCListBullet"/>
      </w:pPr>
      <w:r w:rsidRPr="00C43001">
        <w:t xml:space="preserve">The physical </w:t>
      </w:r>
      <w:r w:rsidR="00712D82">
        <w:t>Ethernet LTP</w:t>
      </w:r>
      <w:r w:rsidR="000C1E9B">
        <w:t xml:space="preserve"> (e.g., LTP 3-0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CD4B2F">
        <w:t>Figure 6</w:t>
      </w:r>
      <w:r w:rsidR="000C1E9B" w:rsidRPr="00C43001">
        <w:fldChar w:fldCharType="end"/>
      </w:r>
      <w:r w:rsidR="000C1E9B">
        <w:t>)</w:t>
      </w:r>
      <w:r w:rsidR="00712D82">
        <w:t xml:space="preserve"> </w:t>
      </w:r>
      <w:r w:rsidR="00341DE0">
        <w:t xml:space="preserve">is </w:t>
      </w:r>
      <w:r w:rsidR="00547B1B">
        <w:t xml:space="preserve">used to represent the physical adjacency </w:t>
      </w:r>
      <w:r w:rsidR="00341DE0">
        <w:t>between</w:t>
      </w:r>
      <w:r w:rsidR="00547B1B">
        <w:t xml:space="preserve"> the router Ethernet interface</w:t>
      </w:r>
      <w:r w:rsidR="00341DE0">
        <w:t xml:space="preserve"> and </w:t>
      </w:r>
      <w:r w:rsidR="00547B1B">
        <w:t xml:space="preserve">either </w:t>
      </w:r>
      <w:r w:rsidR="00341DE0">
        <w:t xml:space="preserve">the </w:t>
      </w:r>
      <w:r w:rsidR="00547B1B">
        <w:t xml:space="preserve">adjacent router Ethernet interface </w:t>
      </w:r>
      <w:r w:rsidR="00341DE0">
        <w:t xml:space="preserve">(in case of a single-layer Ethernet link) </w:t>
      </w:r>
      <w:r w:rsidR="00547B1B">
        <w:t xml:space="preserve">or </w:t>
      </w:r>
      <w:r w:rsidR="00341DE0">
        <w:t xml:space="preserve">the </w:t>
      </w:r>
      <w:r w:rsidR="00547B1B">
        <w:t>optical NE Ethernet interface</w:t>
      </w:r>
      <w:r w:rsidR="00341DE0">
        <w:t xml:space="preserve"> (in case of a multi-layer Ethernet link). Therefore, </w:t>
      </w:r>
      <w:r w:rsidR="009F738B">
        <w:t xml:space="preserve">as described in section </w:t>
      </w:r>
      <w:r w:rsidR="009F738B">
        <w:fldChar w:fldCharType="begin"/>
      </w:r>
      <w:r w:rsidR="009F738B">
        <w:instrText xml:space="preserve"> REF _Ref107916414 \r \h \t </w:instrText>
      </w:r>
      <w:r w:rsidR="009F738B">
        <w:fldChar w:fldCharType="separate"/>
      </w:r>
      <w:r w:rsidR="00CD4B2F">
        <w:t>4.5.1</w:t>
      </w:r>
      <w:r w:rsidR="009F738B">
        <w:fldChar w:fldCharType="end"/>
      </w:r>
      <w:r w:rsidR="009F738B">
        <w:t>, the P-PNC</w:t>
      </w:r>
      <w:r w:rsidR="00341DE0">
        <w:t xml:space="preserve"> reports</w:t>
      </w:r>
      <w:r w:rsidR="00547B1B">
        <w:t xml:space="preserve">, </w:t>
      </w:r>
      <w:r w:rsidR="00712D82">
        <w:t>within the plug-id attribute</w:t>
      </w:r>
      <w:r w:rsidR="009F738B">
        <w:t xml:space="preserve"> of this LTP</w:t>
      </w:r>
      <w:r w:rsidR="00712D82">
        <w:t xml:space="preserve">, the LLDP information sent by the corresponding </w:t>
      </w:r>
      <w:r w:rsidR="00341DE0">
        <w:t xml:space="preserve">router </w:t>
      </w:r>
      <w:r w:rsidR="00FF091E">
        <w:t>Ethernet interface</w:t>
      </w:r>
      <w:r w:rsidRPr="00C43001">
        <w:t xml:space="preserve">; such as the {BR11,3} and {BR21,4} plug-id values reported, respectively, by the Ethernet LTP 3-0 on BR11 and by the Ethernet LTP 4-0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CD4B2F">
        <w:t>Figure 6</w:t>
      </w:r>
      <w:r w:rsidRPr="00C43001">
        <w:fldChar w:fldCharType="end"/>
      </w:r>
      <w:r w:rsidR="00712D82">
        <w:t>;</w:t>
      </w:r>
    </w:p>
    <w:p w14:paraId="67EBE80D" w14:textId="75EAC9C5" w:rsidR="00712D82" w:rsidRDefault="00421D28" w:rsidP="006C1ECF">
      <w:pPr>
        <w:pStyle w:val="RFCListBullet"/>
      </w:pPr>
      <w:r w:rsidRPr="00C43001">
        <w:t xml:space="preserve">The logical </w:t>
      </w:r>
      <w:r w:rsidR="00712D82">
        <w:t>Ethernet LTP</w:t>
      </w:r>
      <w:r w:rsidR="000C1E9B">
        <w:t xml:space="preserve"> (e.g., LTP 3-</w:t>
      </w:r>
      <w:r w:rsidR="009F738B">
        <w:t>1</w:t>
      </w:r>
      <w:r w:rsidR="000C1E9B">
        <w:t xml:space="preserve"> in </w:t>
      </w:r>
      <w:r w:rsidR="001D62CC">
        <w:t xml:space="preserve">BR11, as shown 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CD4B2F">
        <w:t>Figure 6</w:t>
      </w:r>
      <w:r w:rsidR="000C1E9B" w:rsidRPr="00C43001">
        <w:fldChar w:fldCharType="end"/>
      </w:r>
      <w:r w:rsidR="000C1E9B">
        <w:t>)</w:t>
      </w:r>
      <w:r w:rsidR="00712D82">
        <w:t xml:space="preserve">, supported by </w:t>
      </w:r>
      <w:r w:rsidR="00547B1B">
        <w:t xml:space="preserve">a physical </w:t>
      </w:r>
      <w:r w:rsidR="00712D82">
        <w:t>Ethernet LTP</w:t>
      </w:r>
      <w:r w:rsidR="000C1E9B">
        <w:t xml:space="preserve"> (e.g., LTP 3-0 </w:t>
      </w:r>
      <w:r w:rsidR="001D62CC">
        <w:t xml:space="preserve">in BR11, as shown </w:t>
      </w:r>
      <w:r w:rsidR="000C1E9B">
        <w:t xml:space="preserve">in </w:t>
      </w:r>
      <w:r w:rsidR="000C1E9B" w:rsidRPr="00C43001">
        <w:fldChar w:fldCharType="begin"/>
      </w:r>
      <w:r w:rsidR="000C1E9B" w:rsidRPr="00C43001">
        <w:instrText xml:space="preserve"> REF _Ref96625609 \r \h </w:instrText>
      </w:r>
      <w:r w:rsidR="000C1E9B">
        <w:instrText xml:space="preserve"> \* MERGEFORMAT </w:instrText>
      </w:r>
      <w:r w:rsidR="000C1E9B" w:rsidRPr="00C43001">
        <w:fldChar w:fldCharType="separate"/>
      </w:r>
      <w:r w:rsidR="00CD4B2F">
        <w:t>Figure 6</w:t>
      </w:r>
      <w:r w:rsidR="000C1E9B" w:rsidRPr="00C43001">
        <w:fldChar w:fldCharType="end"/>
      </w:r>
      <w:r w:rsidR="000C1E9B">
        <w:t>)</w:t>
      </w:r>
      <w:r w:rsidR="00712D82">
        <w:t xml:space="preserve">, </w:t>
      </w:r>
      <w:r w:rsidR="00341DE0">
        <w:t xml:space="preserve">is </w:t>
      </w:r>
      <w:r w:rsidR="00547B1B">
        <w:t>use</w:t>
      </w:r>
      <w:r w:rsidR="00341DE0">
        <w:t>d</w:t>
      </w:r>
      <w:r w:rsidR="00547B1B">
        <w:t xml:space="preserve"> to </w:t>
      </w:r>
      <w:r w:rsidR="00341DE0">
        <w:t xml:space="preserve">discover </w:t>
      </w:r>
      <w:r w:rsidR="00547B1B">
        <w:t xml:space="preserve">the </w:t>
      </w:r>
      <w:r w:rsidRPr="00C43001">
        <w:t xml:space="preserve">logical adjacency between router Ethernet interfaces, which can be either single-layer or multi-layer. Therefore, </w:t>
      </w:r>
      <w:r w:rsidR="009F738B">
        <w:t xml:space="preserve">the P-PNC </w:t>
      </w:r>
      <w:r w:rsidRPr="00C43001">
        <w:t>reports, within the plug-id attribute</w:t>
      </w:r>
      <w:r w:rsidR="009F738B">
        <w:t xml:space="preserve"> of this LTP</w:t>
      </w:r>
      <w:r w:rsidRPr="00C43001">
        <w:t xml:space="preserve">, the LLDP information sent and received by the corresponding router Ethernet interface; such as the {BR11,3,BR21,4} plug-id values reported by the Ethernet LTP 3-1 on BR11 and by the Ethernet LTP 4-1 on BR21, as shown in </w:t>
      </w:r>
      <w:r w:rsidRPr="00C43001">
        <w:fldChar w:fldCharType="begin"/>
      </w:r>
      <w:r w:rsidRPr="00C43001">
        <w:instrText xml:space="preserve"> REF _Ref96625609 \r \h </w:instrText>
      </w:r>
      <w:r>
        <w:instrText xml:space="preserve"> \* MERGEFORMAT </w:instrText>
      </w:r>
      <w:r w:rsidRPr="00C43001">
        <w:fldChar w:fldCharType="separate"/>
      </w:r>
      <w:r w:rsidR="00CD4B2F">
        <w:t>Figure 6</w:t>
      </w:r>
      <w:r w:rsidRPr="00C43001">
        <w:fldChar w:fldCharType="end"/>
      </w:r>
      <w:r w:rsidR="00712D82">
        <w:t>.</w:t>
      </w:r>
    </w:p>
    <w:p w14:paraId="18E65979" w14:textId="6755D815" w:rsidR="00084D36" w:rsidRDefault="00084D36" w:rsidP="006C1ECF">
      <w:pPr>
        <w:pStyle w:val="RFCListBullet"/>
        <w:numPr>
          <w:ilvl w:val="0"/>
          <w:numId w:val="0"/>
        </w:numPr>
        <w:ind w:left="432"/>
      </w:pPr>
      <w:r>
        <w:t xml:space="preserve">It is worth noting that in case of </w:t>
      </w:r>
      <w:r w:rsidR="00FF091E">
        <w:t xml:space="preserve">an </w:t>
      </w:r>
      <w:r>
        <w:t xml:space="preserve">inter-domain </w:t>
      </w:r>
      <w:r w:rsidR="00B81F68">
        <w:t xml:space="preserve">single-layer Ethernet </w:t>
      </w:r>
      <w:r>
        <w:t>link</w:t>
      </w:r>
      <w:r w:rsidR="000C2C8A">
        <w:t>s</w:t>
      </w:r>
      <w:r>
        <w:t xml:space="preserve">, </w:t>
      </w:r>
      <w:r w:rsidR="00341DE0">
        <w:t xml:space="preserve">the </w:t>
      </w:r>
      <w:r w:rsidR="000C2C8A">
        <w:t xml:space="preserve">MDSC cannot discover, using the the LLDP information reported in the plug-id attributes, the </w:t>
      </w:r>
      <w:r w:rsidR="00341DE0">
        <w:t xml:space="preserve">physical adjacency between the two router Ethernet interfaces </w:t>
      </w:r>
      <w:r w:rsidR="009F738B">
        <w:t xml:space="preserve">because these two </w:t>
      </w:r>
      <w:r w:rsidR="000C2C8A">
        <w:t xml:space="preserve">plug-id </w:t>
      </w:r>
      <w:r w:rsidR="009F738B">
        <w:t>values</w:t>
      </w:r>
      <w:r w:rsidR="00597E4E">
        <w:t xml:space="preserve"> </w:t>
      </w:r>
      <w:r w:rsidR="009F738B">
        <w:t>do not match</w:t>
      </w:r>
      <w:r w:rsidR="00967660">
        <w:t xml:space="preserve">, </w:t>
      </w:r>
      <w:r w:rsidR="00597E4E">
        <w:t xml:space="preserve">such as the plug-id values {BR11,3} and {BR21,4} </w:t>
      </w:r>
      <w:r w:rsidR="00967660">
        <w:t xml:space="preserve">shown in </w:t>
      </w:r>
      <w:r w:rsidR="00967660" w:rsidRPr="00547B1B">
        <w:fldChar w:fldCharType="begin"/>
      </w:r>
      <w:r w:rsidR="00967660" w:rsidRPr="00547B1B">
        <w:instrText xml:space="preserve"> REF _Ref96625609 \r \h  \* MERGEFORMAT </w:instrText>
      </w:r>
      <w:r w:rsidR="00967660" w:rsidRPr="00547B1B">
        <w:fldChar w:fldCharType="separate"/>
      </w:r>
      <w:r w:rsidR="00CD4B2F">
        <w:t>Figure 6</w:t>
      </w:r>
      <w:r w:rsidR="00967660" w:rsidRPr="00547B1B">
        <w:fldChar w:fldCharType="end"/>
      </w:r>
      <w:r>
        <w:t xml:space="preserve">. However, the MDSC may infer </w:t>
      </w:r>
      <w:r w:rsidR="000C2C8A">
        <w:t xml:space="preserve">the physical intra-domain Etherent </w:t>
      </w:r>
      <w:r>
        <w:t>link</w:t>
      </w:r>
      <w:r w:rsidR="00FF091E">
        <w:t>s</w:t>
      </w:r>
      <w:r>
        <w:t xml:space="preserve"> if it knows </w:t>
      </w:r>
      <w:r w:rsidR="005874B1">
        <w:t xml:space="preserve">a priori, </w:t>
      </w:r>
      <w:r w:rsidR="00967660">
        <w:t xml:space="preserve">using </w:t>
      </w:r>
      <w:r>
        <w:t>mechanisms which are outside the scope of this document</w:t>
      </w:r>
      <w:r w:rsidR="005874B1">
        <w:t>,</w:t>
      </w:r>
      <w:r>
        <w:t xml:space="preserve"> that </w:t>
      </w:r>
      <w:r w:rsidR="000C2C8A">
        <w:t>the Ethernet interfaces on the routers either terminates a cross-layer link or a single-layer (intra-domain or inter-domain) Ethernet link</w:t>
      </w:r>
      <w:r w:rsidR="00FF091E">
        <w:t xml:space="preserve">, e.g., as shown in </w:t>
      </w:r>
      <w:r w:rsidR="00FF091E">
        <w:fldChar w:fldCharType="begin"/>
      </w:r>
      <w:r w:rsidR="00FF091E">
        <w:instrText xml:space="preserve"> REF _Ref96625609 \r \h </w:instrText>
      </w:r>
      <w:r w:rsidR="004E7492">
        <w:instrText xml:space="preserve"> \* MERGEFORMAT </w:instrText>
      </w:r>
      <w:r w:rsidR="00FF091E">
        <w:fldChar w:fldCharType="separate"/>
      </w:r>
      <w:r w:rsidR="00CD4B2F">
        <w:t>Figure 6</w:t>
      </w:r>
      <w:r w:rsidR="00FF091E">
        <w:fldChar w:fldCharType="end"/>
      </w:r>
      <w:r>
        <w:t>.</w:t>
      </w:r>
    </w:p>
    <w:p w14:paraId="2E9D8F97" w14:textId="72460160" w:rsidR="00732583" w:rsidRDefault="00732583" w:rsidP="006C1ECF">
      <w:pPr>
        <w:pStyle w:val="RFCListBullet"/>
        <w:numPr>
          <w:ilvl w:val="0"/>
          <w:numId w:val="0"/>
        </w:numPr>
        <w:ind w:left="432"/>
      </w:pPr>
      <w:r>
        <w:t xml:space="preserve">The P-PNC can omit reporting the </w:t>
      </w:r>
      <w:r w:rsidR="00967660">
        <w:t xml:space="preserve">physical </w:t>
      </w:r>
      <w:r>
        <w:t>Ethernet LTP</w:t>
      </w:r>
      <w:r w:rsidR="005C6D28">
        <w:t>s</w:t>
      </w:r>
      <w:r>
        <w:t xml:space="preserve"> </w:t>
      </w:r>
      <w:r w:rsidR="005C6D28">
        <w:t>when</w:t>
      </w:r>
      <w:r>
        <w:t xml:space="preserve"> it knows, by mechanisms which are outside the scope of this document, that the corresponding </w:t>
      </w:r>
      <w:r w:rsidR="00341DE0">
        <w:t xml:space="preserve">router </w:t>
      </w:r>
      <w:r>
        <w:t>Ethernet interface</w:t>
      </w:r>
      <w:r w:rsidR="005C6D28">
        <w:t>s</w:t>
      </w:r>
      <w:r>
        <w:t xml:space="preserve"> </w:t>
      </w:r>
      <w:r w:rsidR="005C6D28">
        <w:t>terminate</w:t>
      </w:r>
      <w:r>
        <w:t xml:space="preserve"> single-layer inter-domain Ethernet link</w:t>
      </w:r>
      <w:r w:rsidR="005C6D28">
        <w:t>s</w:t>
      </w:r>
      <w:r>
        <w:t>.</w:t>
      </w:r>
    </w:p>
    <w:p w14:paraId="1A7F6625" w14:textId="40BD8419" w:rsidR="00EC514E" w:rsidRDefault="00EC514E" w:rsidP="00EC514E">
      <w:r w:rsidRPr="00547B1B">
        <w:lastRenderedPageBreak/>
        <w:t xml:space="preserve">The MDSC can then discover an inter-domain IP link between the two IP LTPs that are supported by the two Ethernet LTPs terminating an inter-domain Ethernet link, </w:t>
      </w:r>
      <w:r>
        <w:t xml:space="preserve">discovered as described in section </w:t>
      </w:r>
      <w:r>
        <w:fldChar w:fldCharType="begin"/>
      </w:r>
      <w:r>
        <w:instrText xml:space="preserve"> REF _Ref97212869 \r \h \t </w:instrText>
      </w:r>
      <w:r>
        <w:fldChar w:fldCharType="separate"/>
      </w:r>
      <w:r w:rsidR="00CD4B2F">
        <w:t>4.5.2</w:t>
      </w:r>
      <w:r>
        <w:fldChar w:fldCharType="end"/>
      </w:r>
      <w:r>
        <w:t xml:space="preserve">, </w:t>
      </w:r>
      <w:r w:rsidRPr="00547B1B">
        <w:t xml:space="preserve">e.g., between the IP </w:t>
      </w:r>
      <w:r>
        <w:t xml:space="preserve">LTP 3-2 on BR21 and the IP LTP 4-2 on BR22, </w:t>
      </w:r>
      <w:r w:rsidRPr="00547B1B">
        <w:t xml:space="preserve">supported </w:t>
      </w:r>
      <w:r>
        <w:t xml:space="preserve">respectively </w:t>
      </w:r>
      <w:r w:rsidRPr="00547B1B">
        <w:t xml:space="preserve">by </w:t>
      </w:r>
      <w:r>
        <w:t>the Ethernet LTP 3-1 on BR11 and by the Ethernet LTP 4-1 on BR21</w:t>
      </w:r>
      <w:r w:rsidRPr="00547B1B">
        <w:t xml:space="preserve">, as shown in </w:t>
      </w:r>
      <w:r w:rsidRPr="00547B1B">
        <w:fldChar w:fldCharType="begin"/>
      </w:r>
      <w:r w:rsidRPr="00547B1B">
        <w:instrText xml:space="preserve"> REF _Ref96625609 \r \h  \* MERGEFORMAT </w:instrText>
      </w:r>
      <w:r w:rsidRPr="00547B1B">
        <w:fldChar w:fldCharType="separate"/>
      </w:r>
      <w:r w:rsidR="00CD4B2F">
        <w:t>Figure 6</w:t>
      </w:r>
      <w:r w:rsidRPr="00547B1B">
        <w:fldChar w:fldCharType="end"/>
      </w:r>
      <w:r w:rsidRPr="00547B1B">
        <w:t>.</w:t>
      </w:r>
    </w:p>
    <w:p w14:paraId="1447CFF6" w14:textId="2E2F9AAF" w:rsidR="004E7F85" w:rsidRPr="004E7492" w:rsidRDefault="00844800" w:rsidP="00333042">
      <w:pPr>
        <w:pStyle w:val="Heading2"/>
      </w:pPr>
      <w:bookmarkStart w:id="96" w:name="_Ref71280932"/>
      <w:bookmarkStart w:id="97" w:name="_Ref96366061"/>
      <w:bookmarkStart w:id="98" w:name="_Toc124323362"/>
      <w:r w:rsidRPr="004E7492">
        <w:t xml:space="preserve">Multi-layer </w:t>
      </w:r>
      <w:r w:rsidR="004E7F85" w:rsidRPr="004E7492">
        <w:t xml:space="preserve">IP </w:t>
      </w:r>
      <w:bookmarkEnd w:id="96"/>
      <w:r w:rsidR="00FA58F0">
        <w:t>L</w:t>
      </w:r>
      <w:r w:rsidR="00F13CC9" w:rsidRPr="004E7492">
        <w:t xml:space="preserve">ink </w:t>
      </w:r>
      <w:r w:rsidR="00FA58F0">
        <w:t>D</w:t>
      </w:r>
      <w:r w:rsidR="008B2B34" w:rsidRPr="004E7492">
        <w:t>iscovery</w:t>
      </w:r>
      <w:bookmarkEnd w:id="97"/>
      <w:bookmarkEnd w:id="98"/>
    </w:p>
    <w:p w14:paraId="7CD5D137" w14:textId="4E3EFF00" w:rsidR="00C8638B" w:rsidRDefault="00C8638B" w:rsidP="00426BBF">
      <w:r>
        <w:t>A</w:t>
      </w:r>
      <w:r w:rsidR="0080092F">
        <w:t xml:space="preserve"> </w:t>
      </w:r>
      <w:r w:rsidR="002204CA">
        <w:t xml:space="preserve">multi-layer </w:t>
      </w:r>
      <w:r w:rsidR="008E140F">
        <w:t xml:space="preserve">intra-domain </w:t>
      </w:r>
      <w:r w:rsidR="0080092F">
        <w:t>IP link</w:t>
      </w:r>
      <w:r>
        <w:t xml:space="preserve"> </w:t>
      </w:r>
      <w:r w:rsidR="005C6D28">
        <w:t>and its supporting multi-layer intra-</w:t>
      </w:r>
      <w:r w:rsidR="00212657">
        <w:t xml:space="preserve">domain </w:t>
      </w:r>
      <w:r w:rsidR="005C6D28">
        <w:t xml:space="preserve">Ethernet link are </w:t>
      </w:r>
      <w:r>
        <w:t>discovered by the P-PNC like any other intra-dom</w:t>
      </w:r>
      <w:r w:rsidR="00084D36">
        <w:t>a</w:t>
      </w:r>
      <w:r>
        <w:t xml:space="preserve">in IP </w:t>
      </w:r>
      <w:r w:rsidR="005C6D28">
        <w:t xml:space="preserve">and Ethernet </w:t>
      </w:r>
      <w:r>
        <w:t>link</w:t>
      </w:r>
      <w:r w:rsidR="005C6D28">
        <w:t>s,</w:t>
      </w:r>
      <w:r>
        <w:t xml:space="preserve"> as described in section </w:t>
      </w:r>
      <w:r>
        <w:fldChar w:fldCharType="begin"/>
      </w:r>
      <w:r>
        <w:instrText xml:space="preserve"> REF _Ref92133940 \r \h \t </w:instrText>
      </w:r>
      <w:r w:rsidR="004E7492">
        <w:instrText xml:space="preserve"> \* MERGEFORMAT </w:instrText>
      </w:r>
      <w:r>
        <w:fldChar w:fldCharType="separate"/>
      </w:r>
      <w:r w:rsidR="00CD4B2F">
        <w:t>4.3</w:t>
      </w:r>
      <w:r>
        <w:fldChar w:fldCharType="end"/>
      </w:r>
      <w:r w:rsidR="005C6D28">
        <w:t>,</w:t>
      </w:r>
      <w:r>
        <w:t xml:space="preserve"> and reported at the MPI within the </w:t>
      </w:r>
      <w:r w:rsidR="007B77C4">
        <w:t>packet</w:t>
      </w:r>
      <w:r>
        <w:t xml:space="preserve"> </w:t>
      </w:r>
      <w:r w:rsidR="005C6D28">
        <w:t xml:space="preserve">and </w:t>
      </w:r>
      <w:r w:rsidR="007B77C4">
        <w:t xml:space="preserve">the </w:t>
      </w:r>
      <w:r w:rsidR="005C6D28">
        <w:t xml:space="preserve">Ethernet </w:t>
      </w:r>
      <w:r>
        <w:t xml:space="preserve">network </w:t>
      </w:r>
      <w:r w:rsidR="005C6D28">
        <w:t xml:space="preserve">topologies, e.g., as shown in </w:t>
      </w:r>
      <w:r w:rsidR="005C6D28">
        <w:fldChar w:fldCharType="begin"/>
      </w:r>
      <w:r w:rsidR="005C6D28">
        <w:instrText xml:space="preserve"> REF _Ref96628870 \r \h </w:instrText>
      </w:r>
      <w:r w:rsidR="004E7492">
        <w:instrText xml:space="preserve"> \* MERGEFORMAT </w:instrText>
      </w:r>
      <w:r w:rsidR="005C6D28">
        <w:fldChar w:fldCharType="separate"/>
      </w:r>
      <w:r w:rsidR="00CD4B2F">
        <w:t>Figure 7</w:t>
      </w:r>
      <w:r w:rsidR="005C6D28">
        <w:fldChar w:fldCharType="end"/>
      </w:r>
      <w:r>
        <w:t>.</w:t>
      </w:r>
    </w:p>
    <w:p w14:paraId="750743BA" w14:textId="73F36A63" w:rsidR="00C300CB" w:rsidRDefault="00C300CB" w:rsidP="00C300CB">
      <w:pPr>
        <w:pStyle w:val="RFCFigure"/>
      </w:pPr>
      <w:r>
        <w:lastRenderedPageBreak/>
        <w:t xml:space="preserve">        +-----------------------------------------------------------+</w:t>
      </w:r>
    </w:p>
    <w:p w14:paraId="32BE3F8A" w14:textId="77777777" w:rsidR="00C300CB" w:rsidRDefault="00C300CB" w:rsidP="00C300CB">
      <w:pPr>
        <w:pStyle w:val="RFCFigure"/>
      </w:pPr>
      <w:r>
        <w:t xml:space="preserve">       /                    IP Topology (P-PNC 1)                  /</w:t>
      </w:r>
    </w:p>
    <w:p w14:paraId="47986C78" w14:textId="77777777" w:rsidR="00C300CB" w:rsidRDefault="00C300CB" w:rsidP="00C300CB">
      <w:pPr>
        <w:pStyle w:val="RFCFigure"/>
      </w:pPr>
      <w:r>
        <w:t xml:space="preserve">      /    +---------+                        +---------+         / </w:t>
      </w:r>
    </w:p>
    <w:p w14:paraId="3D86218B" w14:textId="77777777" w:rsidR="00C300CB" w:rsidRDefault="00C300CB" w:rsidP="00C300CB">
      <w:pPr>
        <w:pStyle w:val="RFCFigure"/>
      </w:pPr>
      <w:r>
        <w:t xml:space="preserve">     /     |  PE13   |                        |   BR11  |        /  </w:t>
      </w:r>
    </w:p>
    <w:p w14:paraId="5DC1A531" w14:textId="77777777" w:rsidR="00C300CB" w:rsidRDefault="00C300CB" w:rsidP="00C300CB">
      <w:pPr>
        <w:pStyle w:val="RFCFigure"/>
      </w:pPr>
      <w:r>
        <w:t xml:space="preserve">    /      |    (5-2)O&lt;======================&gt;O(6-2)    |       /</w:t>
      </w:r>
    </w:p>
    <w:p w14:paraId="68EB1E84" w14:textId="77777777" w:rsidR="00C300CB" w:rsidRDefault="00C300CB" w:rsidP="00C300CB">
      <w:pPr>
        <w:pStyle w:val="RFCFigure"/>
      </w:pPr>
      <w:r>
        <w:t xml:space="preserve">   /       |         |              |         |         |      / </w:t>
      </w:r>
    </w:p>
    <w:p w14:paraId="1EFEA65D" w14:textId="77777777" w:rsidR="00C300CB" w:rsidRDefault="00C300CB" w:rsidP="00C300CB">
      <w:pPr>
        <w:pStyle w:val="RFCFigure"/>
      </w:pPr>
      <w:r>
        <w:t xml:space="preserve">  /        +---------+              |         +---------+     / </w:t>
      </w:r>
    </w:p>
    <w:p w14:paraId="2A4113A8" w14:textId="77777777" w:rsidR="00C300CB" w:rsidRDefault="00C300CB" w:rsidP="00C300CB">
      <w:pPr>
        <w:pStyle w:val="RFCFigure"/>
      </w:pPr>
      <w:r>
        <w:t xml:space="preserve"> /                                  |                        /  </w:t>
      </w:r>
    </w:p>
    <w:p w14:paraId="1D9BCDA7" w14:textId="77777777" w:rsidR="00C300CB" w:rsidRDefault="00C300CB" w:rsidP="00C300CB">
      <w:pPr>
        <w:pStyle w:val="RFCFigure"/>
      </w:pPr>
      <w:r>
        <w:t>+-----------------------------------|-----------------------+</w:t>
      </w:r>
    </w:p>
    <w:p w14:paraId="7D2D4D4A" w14:textId="77777777" w:rsidR="00C300CB" w:rsidRDefault="00C300CB" w:rsidP="00C300CB">
      <w:pPr>
        <w:pStyle w:val="RFCFigure"/>
      </w:pPr>
      <w:r>
        <w:t xml:space="preserve">                                    |</w:t>
      </w:r>
    </w:p>
    <w:p w14:paraId="4DFB16FA" w14:textId="77777777" w:rsidR="00C300CB" w:rsidRDefault="00C300CB" w:rsidP="00C300CB">
      <w:pPr>
        <w:pStyle w:val="RFCFigure"/>
      </w:pPr>
      <w:r>
        <w:t xml:space="preserve">                                    | Supporting Link</w:t>
      </w:r>
    </w:p>
    <w:p w14:paraId="34AD61D8" w14:textId="77777777" w:rsidR="00C300CB" w:rsidRDefault="00C300CB" w:rsidP="00C300CB">
      <w:pPr>
        <w:pStyle w:val="RFCFigure"/>
      </w:pPr>
      <w:r>
        <w:t xml:space="preserve">                                    |</w:t>
      </w:r>
    </w:p>
    <w:p w14:paraId="7A8F59F5" w14:textId="77777777" w:rsidR="00C300CB" w:rsidRDefault="00C300CB" w:rsidP="00C300CB">
      <w:pPr>
        <w:pStyle w:val="RFCFigure"/>
      </w:pPr>
      <w:r>
        <w:t xml:space="preserve">        +---------------------------|-------------------------------+</w:t>
      </w:r>
    </w:p>
    <w:p w14:paraId="687AF893" w14:textId="1BBA52DC" w:rsidR="00C300CB" w:rsidRDefault="00C300CB" w:rsidP="00C300CB">
      <w:pPr>
        <w:pStyle w:val="RFCFigure"/>
      </w:pPr>
      <w:r>
        <w:t xml:space="preserve">       / Ethernet Topology (P-PNC</w:t>
      </w:r>
      <w:r w:rsidR="009F738B">
        <w:t xml:space="preserve"> </w:t>
      </w:r>
      <w:r>
        <w:t>1)|                              /</w:t>
      </w:r>
    </w:p>
    <w:p w14:paraId="509F00E2" w14:textId="77777777" w:rsidR="00C300CB" w:rsidRDefault="00C300CB" w:rsidP="00C300CB">
      <w:pPr>
        <w:pStyle w:val="RFCFigure"/>
      </w:pPr>
      <w:r>
        <w:t xml:space="preserve">      /    +-------------+          |     +-------------+         /</w:t>
      </w:r>
    </w:p>
    <w:p w14:paraId="7EF1C400" w14:textId="77777777" w:rsidR="00C300CB" w:rsidRDefault="00C300CB" w:rsidP="00C300CB">
      <w:pPr>
        <w:pStyle w:val="RFCFigure"/>
      </w:pPr>
      <w:r>
        <w:t xml:space="preserve">     /     |    PE13     |          V     |    BR11     |        /</w:t>
      </w:r>
    </w:p>
    <w:p w14:paraId="1BF93567" w14:textId="77777777" w:rsidR="00C300CB" w:rsidRPr="009E597F" w:rsidRDefault="00C300CB" w:rsidP="00C300CB">
      <w:pPr>
        <w:pStyle w:val="RFCFigure"/>
      </w:pPr>
      <w:r>
        <w:t xml:space="preserve">    </w:t>
      </w:r>
      <w:r w:rsidRPr="009E597F">
        <w:t>/      |        (5-1)O&lt;==============&gt;O(6-1)        |       /</w:t>
      </w:r>
    </w:p>
    <w:p w14:paraId="42827E91" w14:textId="77777777" w:rsidR="00C300CB" w:rsidRPr="009E597F" w:rsidRDefault="00C300CB" w:rsidP="00C300CB">
      <w:pPr>
        <w:pStyle w:val="RFCFigure"/>
      </w:pPr>
      <w:r w:rsidRPr="009E597F">
        <w:t xml:space="preserve">   /       |    (5-0)    |\              /|    (6-0)    |      /</w:t>
      </w:r>
    </w:p>
    <w:p w14:paraId="233E6BD3" w14:textId="77777777" w:rsidR="00C300CB" w:rsidRPr="009E597F" w:rsidRDefault="00C300CB" w:rsidP="00C300CB">
      <w:pPr>
        <w:pStyle w:val="RFCFigure"/>
      </w:pPr>
      <w:r w:rsidRPr="009E597F">
        <w:t xml:space="preserve">  /        +------O------+|(*)        (*)|+------O------+     /</w:t>
      </w:r>
    </w:p>
    <w:p w14:paraId="2CBB4DC1" w14:textId="77777777" w:rsidR="00C300CB" w:rsidRPr="009E597F" w:rsidRDefault="00C300CB" w:rsidP="00C300CB">
      <w:pPr>
        <w:pStyle w:val="RFCFigure"/>
      </w:pPr>
      <w:r w:rsidRPr="009E597F">
        <w:t xml:space="preserve"> /                ^ \&lt;----+              +-----&gt;/^           /</w:t>
      </w:r>
    </w:p>
    <w:p w14:paraId="28A29F42" w14:textId="77777777" w:rsidR="00C300CB" w:rsidRPr="009E597F" w:rsidRDefault="00C300CB" w:rsidP="00C300CB">
      <w:pPr>
        <w:pStyle w:val="RFCFigure"/>
      </w:pPr>
      <w:r w:rsidRPr="009E597F">
        <w:t>+-----------------:------------------------------:----------+</w:t>
      </w:r>
    </w:p>
    <w:p w14:paraId="01C47F05" w14:textId="77777777" w:rsidR="00C300CB" w:rsidRPr="009E597F" w:rsidRDefault="00C300CB" w:rsidP="00C300CB">
      <w:pPr>
        <w:pStyle w:val="RFCFigure"/>
      </w:pPr>
      <w:r w:rsidRPr="009E597F">
        <w:t xml:space="preserve">                  :                              :      </w:t>
      </w:r>
    </w:p>
    <w:p w14:paraId="6A49A6B3" w14:textId="77777777" w:rsidR="00C300CB" w:rsidRPr="009E597F" w:rsidRDefault="00C300CB" w:rsidP="00C300CB">
      <w:pPr>
        <w:pStyle w:val="RFCFigure"/>
      </w:pPr>
      <w:r w:rsidRPr="009E597F">
        <w:t xml:space="preserve">                  :                              :       </w:t>
      </w:r>
    </w:p>
    <w:p w14:paraId="268D109A" w14:textId="77777777" w:rsidR="00C300CB" w:rsidRPr="009E597F" w:rsidRDefault="00C300CB" w:rsidP="00C300CB">
      <w:pPr>
        <w:pStyle w:val="RFCFigure"/>
      </w:pPr>
      <w:r w:rsidRPr="009E597F">
        <w:t xml:space="preserve">                  :                              :     </w:t>
      </w:r>
    </w:p>
    <w:p w14:paraId="0CC299D2" w14:textId="77777777" w:rsidR="00C300CB" w:rsidRPr="009E597F" w:rsidRDefault="00C300CB" w:rsidP="00C300CB">
      <w:pPr>
        <w:pStyle w:val="RFCFigure"/>
      </w:pPr>
      <w:r w:rsidRPr="009E597F">
        <w:t xml:space="preserve">        +---------:------------------------------:------------------+</w:t>
      </w:r>
    </w:p>
    <w:p w14:paraId="2093D7C5" w14:textId="77777777" w:rsidR="00C300CB" w:rsidRPr="009E597F" w:rsidRDefault="00C300CB" w:rsidP="00C300CB">
      <w:pPr>
        <w:pStyle w:val="RFCFigure"/>
      </w:pPr>
      <w:r w:rsidRPr="009E597F">
        <w:t xml:space="preserve">       /          V  Ethernet Topology (O-PNC 1) V                 /</w:t>
      </w:r>
    </w:p>
    <w:p w14:paraId="62C9692C" w14:textId="77777777" w:rsidR="00C300CB" w:rsidRPr="00176338" w:rsidRDefault="00C300CB" w:rsidP="00C300CB">
      <w:pPr>
        <w:pStyle w:val="RFCFigure"/>
        <w:rPr>
          <w:lang w:val="it-IT"/>
        </w:rPr>
      </w:pPr>
      <w:r w:rsidRPr="009E597F">
        <w:t xml:space="preserve">      </w:t>
      </w:r>
      <w:r w:rsidRPr="00176338">
        <w:rPr>
          <w:lang w:val="it-IT"/>
        </w:rPr>
        <w:t>/    +------O------+                +------O------+         /</w:t>
      </w:r>
    </w:p>
    <w:p w14:paraId="63D49732" w14:textId="77777777" w:rsidR="00C300CB" w:rsidRPr="00176338" w:rsidRDefault="00C300CB" w:rsidP="00C300CB">
      <w:pPr>
        <w:pStyle w:val="RFCFigure"/>
        <w:rPr>
          <w:lang w:val="it-IT"/>
        </w:rPr>
      </w:pPr>
      <w:r w:rsidRPr="00176338">
        <w:rPr>
          <w:lang w:val="it-IT"/>
        </w:rPr>
        <w:t xml:space="preserve">     /     |    (7-0)    |Eth. client sig.|    (8-0)    |        /</w:t>
      </w:r>
    </w:p>
    <w:p w14:paraId="6DB94DAD" w14:textId="77777777" w:rsidR="00C300CB" w:rsidRPr="00176338" w:rsidRDefault="00C300CB" w:rsidP="00C300CB">
      <w:pPr>
        <w:pStyle w:val="RFCFigure"/>
        <w:rPr>
          <w:lang w:val="it-IT"/>
        </w:rPr>
      </w:pPr>
      <w:r w:rsidRPr="00176338">
        <w:rPr>
          <w:lang w:val="it-IT"/>
        </w:rPr>
        <w:t xml:space="preserve">    /      |      X----------+-------------------X      |       /</w:t>
      </w:r>
    </w:p>
    <w:p w14:paraId="78E5D0FE" w14:textId="77777777" w:rsidR="00C300CB" w:rsidRPr="00176338" w:rsidRDefault="00C300CB" w:rsidP="00C300CB">
      <w:pPr>
        <w:pStyle w:val="RFCFigure"/>
        <w:rPr>
          <w:lang w:val="it-IT"/>
        </w:rPr>
      </w:pPr>
      <w:r w:rsidRPr="00176338">
        <w:rPr>
          <w:lang w:val="it-IT"/>
        </w:rPr>
        <w:t xml:space="preserve">   /       |    NE11     |   |            |     NE12    |      /</w:t>
      </w:r>
    </w:p>
    <w:p w14:paraId="238F96E3" w14:textId="77777777" w:rsidR="00C300CB" w:rsidRPr="00176338" w:rsidRDefault="00C300CB" w:rsidP="00C300CB">
      <w:pPr>
        <w:pStyle w:val="RFCFigure"/>
        <w:rPr>
          <w:lang w:val="it-IT"/>
        </w:rPr>
      </w:pPr>
      <w:r w:rsidRPr="00176338">
        <w:rPr>
          <w:lang w:val="it-IT"/>
        </w:rPr>
        <w:t xml:space="preserve">  /        +-------------+   |            +-------------+     /</w:t>
      </w:r>
    </w:p>
    <w:p w14:paraId="569C4A9F" w14:textId="77777777" w:rsidR="00C300CB" w:rsidRPr="00176338" w:rsidRDefault="00C300CB" w:rsidP="00C300CB">
      <w:pPr>
        <w:pStyle w:val="RFCFigure"/>
        <w:rPr>
          <w:lang w:val="it-IT"/>
        </w:rPr>
      </w:pPr>
      <w:r w:rsidRPr="00176338">
        <w:rPr>
          <w:lang w:val="it-IT"/>
        </w:rPr>
        <w:t xml:space="preserve"> /                           |                               /</w:t>
      </w:r>
    </w:p>
    <w:p w14:paraId="44E78C87" w14:textId="77777777" w:rsidR="00C300CB" w:rsidRPr="00176338" w:rsidRDefault="00C300CB" w:rsidP="00C300CB">
      <w:pPr>
        <w:pStyle w:val="RFCFigure"/>
        <w:rPr>
          <w:lang w:val="it-IT"/>
        </w:rPr>
      </w:pPr>
      <w:r w:rsidRPr="00176338">
        <w:rPr>
          <w:lang w:val="it-IT"/>
        </w:rPr>
        <w:t>+----------------------------|------------------------------+</w:t>
      </w:r>
    </w:p>
    <w:p w14:paraId="0206FDEC" w14:textId="77777777" w:rsidR="00C300CB" w:rsidRPr="00176338" w:rsidRDefault="00C300CB" w:rsidP="00C300CB">
      <w:pPr>
        <w:pStyle w:val="RFCFigure"/>
        <w:rPr>
          <w:lang w:val="it-IT"/>
        </w:rPr>
      </w:pPr>
      <w:r w:rsidRPr="00176338">
        <w:rPr>
          <w:lang w:val="it-IT"/>
        </w:rPr>
        <w:t xml:space="preserve">                             | Underlay</w:t>
      </w:r>
    </w:p>
    <w:p w14:paraId="61480945" w14:textId="77777777" w:rsidR="00C300CB" w:rsidRPr="00176338" w:rsidRDefault="00C300CB" w:rsidP="00C300CB">
      <w:pPr>
        <w:pStyle w:val="RFCFigure"/>
        <w:rPr>
          <w:lang w:val="it-IT"/>
        </w:rPr>
      </w:pPr>
      <w:r w:rsidRPr="00176338">
        <w:rPr>
          <w:lang w:val="it-IT"/>
        </w:rPr>
        <w:t xml:space="preserve">                             | tunnel</w:t>
      </w:r>
    </w:p>
    <w:p w14:paraId="2398814D" w14:textId="77777777" w:rsidR="00C300CB" w:rsidRPr="00176338" w:rsidRDefault="00C300CB" w:rsidP="00C300CB">
      <w:pPr>
        <w:pStyle w:val="RFCFigure"/>
        <w:rPr>
          <w:lang w:val="it-IT"/>
        </w:rPr>
      </w:pPr>
      <w:r w:rsidRPr="00176338">
        <w:rPr>
          <w:lang w:val="it-IT"/>
        </w:rPr>
        <w:t xml:space="preserve">                             |              </w:t>
      </w:r>
    </w:p>
    <w:p w14:paraId="2CA51A4D" w14:textId="77777777" w:rsidR="00C300CB" w:rsidRPr="00176338" w:rsidRDefault="00C300CB" w:rsidP="00C300CB">
      <w:pPr>
        <w:pStyle w:val="RFCFigure"/>
        <w:rPr>
          <w:lang w:val="it-IT"/>
        </w:rPr>
      </w:pPr>
      <w:r w:rsidRPr="00176338">
        <w:rPr>
          <w:lang w:val="it-IT"/>
        </w:rPr>
        <w:t xml:space="preserve">        +-----------------------------------------------------------+</w:t>
      </w:r>
    </w:p>
    <w:p w14:paraId="54EEBFB5" w14:textId="77777777" w:rsidR="00C300CB" w:rsidRPr="00176338" w:rsidRDefault="00C300CB" w:rsidP="00C300CB">
      <w:pPr>
        <w:pStyle w:val="RFCFigure"/>
        <w:rPr>
          <w:lang w:val="it-IT"/>
        </w:rPr>
      </w:pPr>
      <w:r w:rsidRPr="00176338">
        <w:rPr>
          <w:lang w:val="it-IT"/>
        </w:rPr>
        <w:t xml:space="preserve">       /         __          |                   __                /</w:t>
      </w:r>
    </w:p>
    <w:p w14:paraId="663D6462" w14:textId="77777777" w:rsidR="00C300CB" w:rsidRPr="00176338" w:rsidRDefault="00C300CB" w:rsidP="00C300CB">
      <w:pPr>
        <w:pStyle w:val="RFCFigure"/>
        <w:rPr>
          <w:lang w:val="it-IT"/>
        </w:rPr>
      </w:pPr>
      <w:r w:rsidRPr="00176338">
        <w:rPr>
          <w:lang w:val="it-IT"/>
        </w:rPr>
        <w:t xml:space="preserve">      /    +-----\/------+   v            +------\/-----+         /</w:t>
      </w:r>
    </w:p>
    <w:p w14:paraId="5C40F770" w14:textId="77777777" w:rsidR="00C300CB" w:rsidRPr="00176338" w:rsidRDefault="00C300CB" w:rsidP="00C300CB">
      <w:pPr>
        <w:pStyle w:val="RFCFigure"/>
        <w:rPr>
          <w:lang w:val="it-IT"/>
        </w:rPr>
      </w:pPr>
      <w:r w:rsidRPr="00176338">
        <w:rPr>
          <w:lang w:val="it-IT"/>
        </w:rPr>
        <w:t xml:space="preserve">     /     |      X======|================|======X      |        /</w:t>
      </w:r>
    </w:p>
    <w:p w14:paraId="43617CD9" w14:textId="77777777" w:rsidR="00C300CB" w:rsidRPr="00176338" w:rsidRDefault="00C300CB" w:rsidP="00C300CB">
      <w:pPr>
        <w:pStyle w:val="RFCFigure"/>
        <w:rPr>
          <w:lang w:val="it-IT"/>
        </w:rPr>
      </w:pPr>
      <w:r w:rsidRPr="00176338">
        <w:rPr>
          <w:lang w:val="it-IT"/>
        </w:rPr>
        <w:t xml:space="preserve">    /      |    NE11     |  Opt. Tunnel   |    NE12     |       /</w:t>
      </w:r>
    </w:p>
    <w:p w14:paraId="0DFF5FA9" w14:textId="77777777" w:rsidR="00C300CB" w:rsidRDefault="00C300CB" w:rsidP="00C300CB">
      <w:pPr>
        <w:pStyle w:val="RFCFigure"/>
      </w:pPr>
      <w:r w:rsidRPr="00176338">
        <w:rPr>
          <w:lang w:val="it-IT"/>
        </w:rPr>
        <w:t xml:space="preserve">   </w:t>
      </w:r>
      <w:r>
        <w:t>/       |             |                |             |      /</w:t>
      </w:r>
    </w:p>
    <w:p w14:paraId="19058D2B" w14:textId="77777777" w:rsidR="00C300CB" w:rsidRDefault="00C300CB" w:rsidP="00C300CB">
      <w:pPr>
        <w:pStyle w:val="RFCFigure"/>
      </w:pPr>
      <w:r>
        <w:t xml:space="preserve">  /        +-------------+                +-------------+     /</w:t>
      </w:r>
    </w:p>
    <w:p w14:paraId="05057BFF" w14:textId="77777777" w:rsidR="00C300CB" w:rsidRDefault="00C300CB" w:rsidP="00C300CB">
      <w:pPr>
        <w:pStyle w:val="RFCFigure"/>
      </w:pPr>
      <w:r>
        <w:t xml:space="preserve"> /                   Optical Topology (O-PNC 1)              /</w:t>
      </w:r>
    </w:p>
    <w:p w14:paraId="3E72A327" w14:textId="77777777" w:rsidR="00C300CB" w:rsidRDefault="00C300CB" w:rsidP="00C300CB">
      <w:pPr>
        <w:pStyle w:val="RFCFigure"/>
      </w:pPr>
      <w:r>
        <w:t>+-----------------------------------------------------------+</w:t>
      </w:r>
    </w:p>
    <w:p w14:paraId="4EE9EDE0" w14:textId="77777777" w:rsidR="00C300CB" w:rsidRDefault="00C300CB" w:rsidP="00C300CB">
      <w:pPr>
        <w:pStyle w:val="RFCFigure"/>
      </w:pPr>
    </w:p>
    <w:p w14:paraId="7F579AFD" w14:textId="77777777" w:rsidR="00C300CB" w:rsidRDefault="00C300CB" w:rsidP="00C300CB">
      <w:pPr>
        <w:pStyle w:val="RFCFigure"/>
      </w:pPr>
      <w:r>
        <w:lastRenderedPageBreak/>
        <w:t>Notes:</w:t>
      </w:r>
    </w:p>
    <w:p w14:paraId="5EE1DC56" w14:textId="77777777" w:rsidR="00C300CB" w:rsidRDefault="00C300CB" w:rsidP="00C300CB">
      <w:pPr>
        <w:pStyle w:val="RFCFigure"/>
      </w:pPr>
      <w:r>
        <w:t>=====</w:t>
      </w:r>
    </w:p>
    <w:p w14:paraId="19CEB5F9" w14:textId="77777777" w:rsidR="00C300CB" w:rsidRDefault="00C300CB" w:rsidP="00C300CB">
      <w:pPr>
        <w:pStyle w:val="RFCFigure"/>
      </w:pPr>
      <w:r>
        <w:t>(*) Supporting LTP</w:t>
      </w:r>
    </w:p>
    <w:p w14:paraId="2A27C60F" w14:textId="77777777" w:rsidR="00C300CB" w:rsidRDefault="00C300CB" w:rsidP="00C300CB">
      <w:pPr>
        <w:pStyle w:val="RFCFigure"/>
      </w:pPr>
    </w:p>
    <w:p w14:paraId="52E5F48E" w14:textId="77777777" w:rsidR="00C300CB" w:rsidRDefault="00C300CB" w:rsidP="00C300CB">
      <w:pPr>
        <w:pStyle w:val="RFCFigure"/>
      </w:pPr>
      <w:r>
        <w:t>Legenda:</w:t>
      </w:r>
    </w:p>
    <w:p w14:paraId="5AE3D3E3" w14:textId="77777777" w:rsidR="00C300CB" w:rsidRDefault="00C300CB" w:rsidP="00C300CB">
      <w:pPr>
        <w:pStyle w:val="RFCFigure"/>
      </w:pPr>
      <w:r>
        <w:t>========</w:t>
      </w:r>
    </w:p>
    <w:p w14:paraId="71447F4F" w14:textId="77777777" w:rsidR="00C300CB" w:rsidRDefault="00C300CB" w:rsidP="00C300CB">
      <w:pPr>
        <w:pStyle w:val="RFCFigure"/>
      </w:pPr>
      <w:r>
        <w:t xml:space="preserve">  O   LTP</w:t>
      </w:r>
    </w:p>
    <w:p w14:paraId="6BD4DD5A" w14:textId="77777777" w:rsidR="00C300CB" w:rsidRDefault="00C300CB" w:rsidP="00C300CB">
      <w:pPr>
        <w:pStyle w:val="RFCFigure"/>
      </w:pPr>
      <w:r>
        <w:t>----&gt; Supporting LTP or Supporting Link or Underlay tunnel</w:t>
      </w:r>
    </w:p>
    <w:p w14:paraId="603CB603" w14:textId="77777777" w:rsidR="00C300CB" w:rsidRDefault="00C300CB" w:rsidP="00C300CB">
      <w:pPr>
        <w:pStyle w:val="RFCFigure"/>
      </w:pPr>
      <w:r>
        <w:t>&lt;===&gt; Link discovered by the PNC and reported at the MPI</w:t>
      </w:r>
    </w:p>
    <w:p w14:paraId="141F75B9" w14:textId="77777777" w:rsidR="00C300CB" w:rsidRDefault="00C300CB" w:rsidP="00C300CB">
      <w:pPr>
        <w:pStyle w:val="RFCFigure"/>
      </w:pPr>
      <w:r>
        <w:t>&lt;...&gt; Link discovered by the MDSC</w:t>
      </w:r>
    </w:p>
    <w:p w14:paraId="499EC7FF" w14:textId="77777777" w:rsidR="00C300CB" w:rsidRDefault="00C300CB" w:rsidP="00C300CB">
      <w:pPr>
        <w:pStyle w:val="RFCFigure"/>
      </w:pPr>
      <w:r>
        <w:t>x---x Ethernet client signal</w:t>
      </w:r>
    </w:p>
    <w:p w14:paraId="6B6B5F72" w14:textId="77777777" w:rsidR="00C300CB" w:rsidRDefault="00C300CB" w:rsidP="00C300CB">
      <w:pPr>
        <w:pStyle w:val="RFCFigure"/>
      </w:pPr>
      <w:r>
        <w:t>X===X Optical tunnel</w:t>
      </w:r>
    </w:p>
    <w:p w14:paraId="7F828B0B" w14:textId="77777777" w:rsidR="008D4715" w:rsidRDefault="008D4715" w:rsidP="008D4715">
      <w:pPr>
        <w:pStyle w:val="RFCFigure"/>
      </w:pPr>
    </w:p>
    <w:p w14:paraId="7368624E" w14:textId="08A627F3" w:rsidR="005C6D28" w:rsidRPr="004E7492" w:rsidRDefault="005C6D28" w:rsidP="005C6D28">
      <w:pPr>
        <w:pStyle w:val="Caption"/>
        <w:rPr>
          <w:bCs w:val="0"/>
          <w:szCs w:val="24"/>
        </w:rPr>
      </w:pPr>
      <w:bookmarkStart w:id="99" w:name="_Ref96628870"/>
      <w:r w:rsidRPr="004E7492">
        <w:rPr>
          <w:bCs w:val="0"/>
          <w:szCs w:val="24"/>
        </w:rPr>
        <w:t>– Multi-layer intra-domain Ethernet and IP link discovery</w:t>
      </w:r>
      <w:bookmarkEnd w:id="99"/>
    </w:p>
    <w:p w14:paraId="3D789129" w14:textId="0A1D51E7" w:rsidR="005C6D28" w:rsidRPr="007B1021" w:rsidRDefault="005C6D28" w:rsidP="007D15E5">
      <w:r>
        <w:t xml:space="preserve">The P-PNC does not report any plug-id information on the </w:t>
      </w:r>
      <w:r w:rsidR="00CC62D2">
        <w:t xml:space="preserve">logical </w:t>
      </w:r>
      <w:r>
        <w:t xml:space="preserve">Ethernet </w:t>
      </w:r>
      <w:r w:rsidRPr="007B1021">
        <w:t>LTPs terminating intra-domain Ethernet links</w:t>
      </w:r>
      <w:r w:rsidR="009F738B">
        <w:t xml:space="preserve">, such as </w:t>
      </w:r>
      <w:r w:rsidR="00597E4E">
        <w:t xml:space="preserve">the </w:t>
      </w:r>
      <w:r w:rsidR="009F738B">
        <w:t xml:space="preserve">LTP 5-1 </w:t>
      </w:r>
      <w:r w:rsidR="00CC62D2">
        <w:t xml:space="preserve">on PE13 </w:t>
      </w:r>
      <w:r w:rsidR="009F738B">
        <w:t xml:space="preserve">and LTP 6-1 </w:t>
      </w:r>
      <w:r w:rsidR="00CC62D2">
        <w:t xml:space="preserve">in BR11 </w:t>
      </w:r>
      <w:r w:rsidR="00597E4E">
        <w:t xml:space="preserve">shown </w:t>
      </w:r>
      <w:r w:rsidR="009F738B">
        <w:t xml:space="preserve">in </w:t>
      </w:r>
      <w:r w:rsidR="009F738B" w:rsidRPr="007B1021">
        <w:fldChar w:fldCharType="begin"/>
      </w:r>
      <w:r w:rsidR="009F738B" w:rsidRPr="007B1021">
        <w:instrText xml:space="preserve"> REF _Ref96628870 \r \h  \* MERGEFORMAT </w:instrText>
      </w:r>
      <w:r w:rsidR="009F738B" w:rsidRPr="007B1021">
        <w:fldChar w:fldCharType="separate"/>
      </w:r>
      <w:r w:rsidR="00CD4B2F">
        <w:t>Figure 7</w:t>
      </w:r>
      <w:r w:rsidR="009F738B" w:rsidRPr="007B1021">
        <w:fldChar w:fldCharType="end"/>
      </w:r>
      <w:r w:rsidR="009F738B">
        <w:t>,</w:t>
      </w:r>
      <w:r w:rsidR="007D15E5" w:rsidRPr="007B1021">
        <w:t xml:space="preserve"> since these links are discovered by the PNC</w:t>
      </w:r>
      <w:r w:rsidRPr="007B1021">
        <w:t>.</w:t>
      </w:r>
    </w:p>
    <w:p w14:paraId="09E90537" w14:textId="04CB09E3" w:rsidR="0080092F" w:rsidRPr="007B1021" w:rsidRDefault="00C8638B" w:rsidP="00426BBF">
      <w:r w:rsidRPr="007B1021">
        <w:t>In addition</w:t>
      </w:r>
      <w:r w:rsidR="0080092F" w:rsidRPr="007B1021">
        <w:t>, the P</w:t>
      </w:r>
      <w:r w:rsidR="0080092F" w:rsidRPr="007B1021">
        <w:noBreakHyphen/>
        <w:t xml:space="preserve">PNC also reports the </w:t>
      </w:r>
      <w:r w:rsidR="00212657" w:rsidRPr="007B1021">
        <w:t xml:space="preserve">physical </w:t>
      </w:r>
      <w:r w:rsidR="00302595" w:rsidRPr="007B1021">
        <w:t xml:space="preserve">Ethernet </w:t>
      </w:r>
      <w:r w:rsidR="0080092F" w:rsidRPr="007B1021">
        <w:t xml:space="preserve">LTPs </w:t>
      </w:r>
      <w:r w:rsidR="005874B1" w:rsidRPr="007B1021">
        <w:t xml:space="preserve">that </w:t>
      </w:r>
      <w:r w:rsidR="007D15E5" w:rsidRPr="007B1021">
        <w:t xml:space="preserve">terminate the cross-layer links supporting the multi-layer intra-domain Ethernet links, e.g., </w:t>
      </w:r>
      <w:r w:rsidR="007D6620" w:rsidRPr="007B1021">
        <w:t xml:space="preserve">the </w:t>
      </w:r>
      <w:r w:rsidR="00212657" w:rsidRPr="007B1021">
        <w:t xml:space="preserve">Ethernet LTP 5-0 on PE13 and the Ethernet LTP 6-0 on BR11, </w:t>
      </w:r>
      <w:r w:rsidR="007D15E5" w:rsidRPr="007B1021">
        <w:t xml:space="preserve">shown in </w:t>
      </w:r>
      <w:r w:rsidR="007D15E5" w:rsidRPr="007B1021">
        <w:fldChar w:fldCharType="begin"/>
      </w:r>
      <w:r w:rsidR="007D15E5" w:rsidRPr="007B1021">
        <w:instrText xml:space="preserve"> REF _Ref96628870 \r \h </w:instrText>
      </w:r>
      <w:r w:rsidR="004E7492" w:rsidRPr="007B1021">
        <w:instrText xml:space="preserve"> \* MERGEFORMAT </w:instrText>
      </w:r>
      <w:r w:rsidR="007D15E5" w:rsidRPr="007B1021">
        <w:fldChar w:fldCharType="separate"/>
      </w:r>
      <w:r w:rsidR="00CD4B2F">
        <w:t>Figure 7</w:t>
      </w:r>
      <w:r w:rsidR="007D15E5" w:rsidRPr="007B1021">
        <w:fldChar w:fldCharType="end"/>
      </w:r>
      <w:r w:rsidR="0080092F" w:rsidRPr="007B1021">
        <w:t>.</w:t>
      </w:r>
    </w:p>
    <w:p w14:paraId="336341AB" w14:textId="335407BD" w:rsidR="0080092F" w:rsidRPr="007B1021" w:rsidRDefault="0080092F" w:rsidP="00426BBF">
      <w:r w:rsidRPr="007B1021">
        <w:t>The MDSC discover</w:t>
      </w:r>
      <w:r w:rsidR="00C8638B" w:rsidRPr="007B1021">
        <w:t>s</w:t>
      </w:r>
      <w:r w:rsidR="007D6620" w:rsidRPr="007B1021">
        <w:t xml:space="preserve">, using the mechanisms described in section </w:t>
      </w:r>
      <w:r w:rsidR="007D6620" w:rsidRPr="007B1021">
        <w:fldChar w:fldCharType="begin"/>
      </w:r>
      <w:r w:rsidR="007D6620" w:rsidRPr="007B1021">
        <w:instrText xml:space="preserve"> REF _Ref90908761 \r \h \t </w:instrText>
      </w:r>
      <w:r w:rsidR="004E7492" w:rsidRPr="007B1021">
        <w:instrText xml:space="preserve"> \* MERGEFORMAT </w:instrText>
      </w:r>
      <w:r w:rsidR="007D6620" w:rsidRPr="007B1021">
        <w:fldChar w:fldCharType="separate"/>
      </w:r>
      <w:r w:rsidR="00CD4B2F">
        <w:t>4.5</w:t>
      </w:r>
      <w:r w:rsidR="007D6620" w:rsidRPr="007B1021">
        <w:fldChar w:fldCharType="end"/>
      </w:r>
      <w:r w:rsidR="007D6620" w:rsidRPr="007B1021">
        <w:t>,</w:t>
      </w:r>
      <w:r w:rsidRPr="007B1021">
        <w:t xml:space="preserve"> which Ethernet </w:t>
      </w:r>
      <w:r w:rsidR="008E140F" w:rsidRPr="007B1021">
        <w:t>cross-layer links</w:t>
      </w:r>
      <w:r w:rsidRPr="007B1021">
        <w:t xml:space="preserve"> support the multi-layer </w:t>
      </w:r>
      <w:r w:rsidR="008E140F" w:rsidRPr="007B1021">
        <w:t xml:space="preserve">intra-domain </w:t>
      </w:r>
      <w:r w:rsidR="007D6620" w:rsidRPr="007B1021">
        <w:t xml:space="preserve">Ethernet </w:t>
      </w:r>
      <w:r w:rsidRPr="007B1021">
        <w:t>link</w:t>
      </w:r>
      <w:r w:rsidR="008E140F" w:rsidRPr="007B1021">
        <w:t>s,</w:t>
      </w:r>
      <w:r w:rsidRPr="007B1021">
        <w:t xml:space="preserve"> </w:t>
      </w:r>
      <w:r w:rsidR="007D6620" w:rsidRPr="007B1021">
        <w:t>e.g.</w:t>
      </w:r>
      <w:r w:rsidR="00CC62D2">
        <w:t>, the link between LTP 5-0 on PE13 and LTP 7-0 on NE11,</w:t>
      </w:r>
      <w:r w:rsidR="007D6620" w:rsidRPr="007B1021">
        <w:t xml:space="preserve">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CD4B2F">
        <w:t>Figure 7</w:t>
      </w:r>
      <w:r w:rsidR="007D6620" w:rsidRPr="007B1021">
        <w:fldChar w:fldCharType="end"/>
      </w:r>
      <w:r w:rsidRPr="007B1021">
        <w:t>.</w:t>
      </w:r>
    </w:p>
    <w:p w14:paraId="684C7562" w14:textId="57856AF1" w:rsidR="0080092F" w:rsidRDefault="0080092F" w:rsidP="00426BBF">
      <w:r w:rsidRPr="007B1021">
        <w:t xml:space="preserve">The MDSC </w:t>
      </w:r>
      <w:r w:rsidR="00C8638B" w:rsidRPr="007B1021">
        <w:t xml:space="preserve">also </w:t>
      </w:r>
      <w:r w:rsidRPr="007B1021">
        <w:t>discover</w:t>
      </w:r>
      <w:r w:rsidR="00C8638B" w:rsidRPr="007B1021">
        <w:t>s,</w:t>
      </w:r>
      <w:r w:rsidRPr="007B1021">
        <w:t xml:space="preserve"> </w:t>
      </w:r>
      <w:r w:rsidR="00084D36" w:rsidRPr="007B1021">
        <w:t xml:space="preserve">from the information provided by the O-PNC and described in section </w:t>
      </w:r>
      <w:r w:rsidR="00084D36" w:rsidRPr="007B1021">
        <w:fldChar w:fldCharType="begin"/>
      </w:r>
      <w:r w:rsidR="00084D36" w:rsidRPr="007B1021">
        <w:instrText xml:space="preserve"> REF _Ref92309175 \r \h \t </w:instrText>
      </w:r>
      <w:r w:rsidR="004E7492" w:rsidRPr="007B1021">
        <w:instrText xml:space="preserve"> \* MERGEFORMAT </w:instrText>
      </w:r>
      <w:r w:rsidR="00084D36" w:rsidRPr="007B1021">
        <w:fldChar w:fldCharType="separate"/>
      </w:r>
      <w:r w:rsidR="00CD4B2F">
        <w:t>4.2</w:t>
      </w:r>
      <w:r w:rsidR="00084D36" w:rsidRPr="007B1021">
        <w:fldChar w:fldCharType="end"/>
      </w:r>
      <w:r w:rsidR="00C8638B" w:rsidRPr="007B1021">
        <w:t>,</w:t>
      </w:r>
      <w:r w:rsidR="00894292" w:rsidRPr="007B1021">
        <w:t xml:space="preserve"> which </w:t>
      </w:r>
      <w:r w:rsidR="005874B1" w:rsidRPr="007B1021">
        <w:t>o</w:t>
      </w:r>
      <w:r w:rsidRPr="007B1021">
        <w:t xml:space="preserve">ptical </w:t>
      </w:r>
      <w:r w:rsidR="005874B1" w:rsidRPr="007B1021">
        <w:t xml:space="preserve">tunnels </w:t>
      </w:r>
      <w:r w:rsidR="009855F2" w:rsidRPr="007B1021">
        <w:t>support the multi-layer intra-domain IP links</w:t>
      </w:r>
      <w:r w:rsidR="00C8638B" w:rsidRPr="007B1021">
        <w:t xml:space="preserve"> and therefore the path within the optical network that supports a multi-layer intra-domain IP link</w:t>
      </w:r>
      <w:r w:rsidR="007D6620" w:rsidRPr="007B1021">
        <w:t xml:space="preserve">, e.g., as shown in </w:t>
      </w:r>
      <w:r w:rsidR="007D6620" w:rsidRPr="007B1021">
        <w:fldChar w:fldCharType="begin"/>
      </w:r>
      <w:r w:rsidR="007D6620" w:rsidRPr="007B1021">
        <w:instrText xml:space="preserve"> REF _Ref96628870 \r \h </w:instrText>
      </w:r>
      <w:r w:rsidR="004E7492" w:rsidRPr="007B1021">
        <w:instrText xml:space="preserve"> \* MERGEFORMAT </w:instrText>
      </w:r>
      <w:r w:rsidR="007D6620" w:rsidRPr="007B1021">
        <w:fldChar w:fldCharType="separate"/>
      </w:r>
      <w:r w:rsidR="00CD4B2F">
        <w:t>Figure 7</w:t>
      </w:r>
      <w:r w:rsidR="007D6620" w:rsidRPr="007B1021">
        <w:fldChar w:fldCharType="end"/>
      </w:r>
      <w:r w:rsidRPr="007B1021">
        <w:t>.</w:t>
      </w:r>
    </w:p>
    <w:p w14:paraId="5350BB10" w14:textId="53404BB7" w:rsidR="00212657" w:rsidRDefault="00212657" w:rsidP="00212657">
      <w:pPr>
        <w:pStyle w:val="Heading3"/>
      </w:pPr>
      <w:bookmarkStart w:id="100" w:name="_Toc124323363"/>
      <w:r>
        <w:t xml:space="preserve">Single-layer </w:t>
      </w:r>
      <w:r w:rsidR="00FA58F0">
        <w:t>I</w:t>
      </w:r>
      <w:r>
        <w:t xml:space="preserve">ntra-domain IP </w:t>
      </w:r>
      <w:r w:rsidR="00FA58F0">
        <w:t>L</w:t>
      </w:r>
      <w:r>
        <w:t>inks</w:t>
      </w:r>
      <w:bookmarkEnd w:id="100"/>
    </w:p>
    <w:p w14:paraId="54D6DB17" w14:textId="77777777" w:rsidR="00333042" w:rsidRDefault="00333042" w:rsidP="006C1ECF">
      <w:pPr>
        <w:pStyle w:val="RFCListBullet"/>
        <w:numPr>
          <w:ilvl w:val="0"/>
          <w:numId w:val="0"/>
        </w:numPr>
        <w:ind w:left="432"/>
      </w:pPr>
      <w:r>
        <w:t>It is worth noting that the P</w:t>
      </w:r>
      <w:r>
        <w:noBreakHyphen/>
        <w:t>PNC may not be aware of whether an Ethernet interface on the router terminates a multi-layer or a single-layer intra-domain Ethernet link.</w:t>
      </w:r>
    </w:p>
    <w:p w14:paraId="519FF678" w14:textId="0FD668E1" w:rsidR="00333042" w:rsidRDefault="00333042" w:rsidP="00333042">
      <w:r>
        <w:t xml:space="preserve">In this case, the P-PNC, always reports two Ethernet LTPs for each Ethernet interface on the router, e.g., the </w:t>
      </w:r>
      <w:r w:rsidR="00212657">
        <w:t xml:space="preserve">Ethernet LTP 1-0 and 1-1 on </w:t>
      </w:r>
      <w:r w:rsidR="00F27DEF">
        <w:t>PE13</w:t>
      </w:r>
      <w:r w:rsidR="00212657">
        <w:t xml:space="preserve">, </w:t>
      </w:r>
      <w:r>
        <w:t xml:space="preserve">shown in </w:t>
      </w:r>
      <w:r w:rsidR="007B1021">
        <w:fldChar w:fldCharType="begin"/>
      </w:r>
      <w:r w:rsidR="007B1021">
        <w:instrText xml:space="preserve"> REF _Ref97545965 \r \h </w:instrText>
      </w:r>
      <w:r w:rsidR="007B1021">
        <w:fldChar w:fldCharType="separate"/>
      </w:r>
      <w:r w:rsidR="00CD4B2F">
        <w:t>Figure 8</w:t>
      </w:r>
      <w:r w:rsidR="007B1021">
        <w:fldChar w:fldCharType="end"/>
      </w:r>
      <w:r>
        <w:t>.</w:t>
      </w:r>
    </w:p>
    <w:p w14:paraId="460B5A61" w14:textId="54FE33FF" w:rsidR="00F27DEF" w:rsidRDefault="00F27DEF" w:rsidP="00F27DEF">
      <w:pPr>
        <w:pStyle w:val="RFCFigure"/>
      </w:pPr>
      <w:r>
        <w:lastRenderedPageBreak/>
        <w:t xml:space="preserve">        +-----------------------------------------------------------+</w:t>
      </w:r>
    </w:p>
    <w:p w14:paraId="3C972064" w14:textId="77777777" w:rsidR="00F27DEF" w:rsidRDefault="00F27DEF" w:rsidP="00F27DEF">
      <w:pPr>
        <w:pStyle w:val="RFCFigure"/>
      </w:pPr>
      <w:r>
        <w:t xml:space="preserve">       /                    IP Topology (P-PNC 1)                  /</w:t>
      </w:r>
    </w:p>
    <w:p w14:paraId="0CC27E6A" w14:textId="77777777" w:rsidR="00F27DEF" w:rsidRDefault="00F27DEF" w:rsidP="00F27DEF">
      <w:pPr>
        <w:pStyle w:val="RFCFigure"/>
      </w:pPr>
      <w:r>
        <w:t xml:space="preserve">      /    +---------+                        +---------+         / </w:t>
      </w:r>
    </w:p>
    <w:p w14:paraId="1C785312" w14:textId="77777777" w:rsidR="00F27DEF" w:rsidRDefault="00F27DEF" w:rsidP="00F27DEF">
      <w:pPr>
        <w:pStyle w:val="RFCFigure"/>
      </w:pPr>
      <w:r>
        <w:t xml:space="preserve">     /     |  PE13   |                        |    P16  |        /  </w:t>
      </w:r>
    </w:p>
    <w:p w14:paraId="4F17939C" w14:textId="77777777" w:rsidR="00F27DEF" w:rsidRDefault="00F27DEF" w:rsidP="00F27DEF">
      <w:pPr>
        <w:pStyle w:val="RFCFigure"/>
      </w:pPr>
      <w:r>
        <w:t xml:space="preserve">    /      |    (1-2)O&lt;======================&gt;O(2-2)    |       /</w:t>
      </w:r>
    </w:p>
    <w:p w14:paraId="568698BE" w14:textId="77777777" w:rsidR="00F27DEF" w:rsidRDefault="00F27DEF" w:rsidP="00F27DEF">
      <w:pPr>
        <w:pStyle w:val="RFCFigure"/>
      </w:pPr>
      <w:r>
        <w:t xml:space="preserve">   /       |         |            |           |         |      / </w:t>
      </w:r>
    </w:p>
    <w:p w14:paraId="049E9F66" w14:textId="77777777" w:rsidR="00F27DEF" w:rsidRDefault="00F27DEF" w:rsidP="00F27DEF">
      <w:pPr>
        <w:pStyle w:val="RFCFigure"/>
      </w:pPr>
      <w:r>
        <w:t xml:space="preserve">  /        +---------+            |           +---------+     / </w:t>
      </w:r>
    </w:p>
    <w:p w14:paraId="5455AE85" w14:textId="77777777" w:rsidR="00F27DEF" w:rsidRDefault="00F27DEF" w:rsidP="00F27DEF">
      <w:pPr>
        <w:pStyle w:val="RFCFigure"/>
      </w:pPr>
      <w:r>
        <w:t xml:space="preserve"> /                                |                          /  </w:t>
      </w:r>
    </w:p>
    <w:p w14:paraId="7615136F" w14:textId="77777777" w:rsidR="00F27DEF" w:rsidRDefault="00F27DEF" w:rsidP="00F27DEF">
      <w:pPr>
        <w:pStyle w:val="RFCFigure"/>
      </w:pPr>
      <w:r>
        <w:t xml:space="preserve">+---------------------------------|-------------------------+ </w:t>
      </w:r>
    </w:p>
    <w:p w14:paraId="2197717A" w14:textId="77777777" w:rsidR="00F27DEF" w:rsidRDefault="00F27DEF" w:rsidP="00F27DEF">
      <w:pPr>
        <w:pStyle w:val="RFCFigure"/>
      </w:pPr>
      <w:r>
        <w:t xml:space="preserve">                                  |                                       </w:t>
      </w:r>
    </w:p>
    <w:p w14:paraId="49E91B61" w14:textId="77777777" w:rsidR="00F27DEF" w:rsidRDefault="00F27DEF" w:rsidP="00F27DEF">
      <w:pPr>
        <w:pStyle w:val="RFCFigure"/>
      </w:pPr>
      <w:r>
        <w:t xml:space="preserve">                                  | Supporting Link                                      </w:t>
      </w:r>
    </w:p>
    <w:p w14:paraId="0ECC2BB6" w14:textId="77777777" w:rsidR="00F27DEF" w:rsidRDefault="00F27DEF" w:rsidP="00F27DEF">
      <w:pPr>
        <w:pStyle w:val="RFCFigure"/>
      </w:pPr>
      <w:r>
        <w:t xml:space="preserve">                                  |                                       </w:t>
      </w:r>
    </w:p>
    <w:p w14:paraId="49B5A5EE" w14:textId="77777777" w:rsidR="00F27DEF" w:rsidRDefault="00F27DEF" w:rsidP="00F27DEF">
      <w:pPr>
        <w:pStyle w:val="RFCFigure"/>
      </w:pPr>
      <w:r>
        <w:t xml:space="preserve">                                  |                                       </w:t>
      </w:r>
    </w:p>
    <w:p w14:paraId="58AB79DF" w14:textId="77777777" w:rsidR="00F27DEF" w:rsidRDefault="00F27DEF" w:rsidP="00F27DEF">
      <w:pPr>
        <w:pStyle w:val="RFCFigure"/>
      </w:pPr>
      <w:r>
        <w:t xml:space="preserve">          +------------------------|--------------------------------+</w:t>
      </w:r>
    </w:p>
    <w:p w14:paraId="456F34C1" w14:textId="77777777" w:rsidR="00F27DEF" w:rsidRDefault="00F27DEF" w:rsidP="00F27DEF">
      <w:pPr>
        <w:pStyle w:val="RFCFigure"/>
      </w:pPr>
      <w:r>
        <w:t xml:space="preserve">         /                         |                               /</w:t>
      </w:r>
    </w:p>
    <w:p w14:paraId="5647BAA9" w14:textId="77777777" w:rsidR="00F27DEF" w:rsidRDefault="00F27DEF" w:rsidP="00F27DEF">
      <w:pPr>
        <w:pStyle w:val="RFCFigure"/>
      </w:pPr>
      <w:r>
        <w:t xml:space="preserve">        /  +---------+            v           +---------+         /</w:t>
      </w:r>
    </w:p>
    <w:p w14:paraId="18D0CA7A" w14:textId="77777777" w:rsidR="00F27DEF" w:rsidRDefault="00F27DEF" w:rsidP="00F27DEF">
      <w:pPr>
        <w:pStyle w:val="RFCFigure"/>
      </w:pPr>
      <w:r>
        <w:t xml:space="preserve">       /   |    (1-1)O&lt;======================&gt;O(2-1)    |        / </w:t>
      </w:r>
    </w:p>
    <w:p w14:paraId="1CF45F13" w14:textId="77777777" w:rsidR="00F27DEF" w:rsidRDefault="00F27DEF" w:rsidP="00F27DEF">
      <w:pPr>
        <w:pStyle w:val="RFCFigure"/>
      </w:pPr>
      <w:r>
        <w:t xml:space="preserve">      /    |         |\                      /|         |       / </w:t>
      </w:r>
    </w:p>
    <w:p w14:paraId="65F00A95" w14:textId="77777777" w:rsidR="00F27DEF" w:rsidRDefault="00F27DEF" w:rsidP="00F27DEF">
      <w:pPr>
        <w:pStyle w:val="RFCFigure"/>
      </w:pPr>
      <w:r>
        <w:t xml:space="preserve">     /     |  PE13   |V(*)                (*)V|    P16  |      / </w:t>
      </w:r>
    </w:p>
    <w:p w14:paraId="44D2D630" w14:textId="77777777" w:rsidR="00F27DEF" w:rsidRDefault="00F27DEF" w:rsidP="00F27DEF">
      <w:pPr>
        <w:pStyle w:val="RFCFigure"/>
      </w:pPr>
      <w:r>
        <w:t xml:space="preserve">    /      |         |/                      \|         |     / </w:t>
      </w:r>
    </w:p>
    <w:p w14:paraId="676FC408" w14:textId="785294D8" w:rsidR="00F27DEF" w:rsidRDefault="00F27DEF" w:rsidP="00F27DEF">
      <w:pPr>
        <w:pStyle w:val="RFCFigure"/>
      </w:pPr>
      <w:r>
        <w:t xml:space="preserve">   /       | </w:t>
      </w:r>
      <w:r w:rsidR="00847CA6">
        <w:t>{1}</w:t>
      </w:r>
      <w:r>
        <w:t>(1-0)O&lt;~~~~~~~~~~~~~~~~~~~~~~&gt;O(2-0)</w:t>
      </w:r>
      <w:r w:rsidR="00847CA6">
        <w:t>{2}</w:t>
      </w:r>
      <w:r>
        <w:t xml:space="preserve"> |    / </w:t>
      </w:r>
    </w:p>
    <w:p w14:paraId="45C04385" w14:textId="77777777" w:rsidR="00F27DEF" w:rsidRDefault="00F27DEF" w:rsidP="00F27DEF">
      <w:pPr>
        <w:pStyle w:val="RFCFigure"/>
      </w:pPr>
      <w:r>
        <w:t xml:space="preserve">  /        +---------+                        +---------+   / </w:t>
      </w:r>
    </w:p>
    <w:p w14:paraId="7BEB0C45" w14:textId="77777777" w:rsidR="00F27DEF" w:rsidRDefault="00F27DEF" w:rsidP="00F27DEF">
      <w:pPr>
        <w:pStyle w:val="RFCFigure"/>
      </w:pPr>
      <w:r>
        <w:t xml:space="preserve"> /                   Ethernet Topology (P-PNC 1)           / </w:t>
      </w:r>
    </w:p>
    <w:p w14:paraId="0342B3CC" w14:textId="77777777" w:rsidR="00F27DEF" w:rsidRDefault="00F27DEF" w:rsidP="00F27DEF">
      <w:pPr>
        <w:pStyle w:val="RFCFigure"/>
      </w:pPr>
      <w:r>
        <w:t>+---------------------------------------------------------+</w:t>
      </w:r>
    </w:p>
    <w:p w14:paraId="30F84EFC" w14:textId="77777777" w:rsidR="00F27DEF" w:rsidRDefault="00F27DEF" w:rsidP="00F27DEF">
      <w:pPr>
        <w:pStyle w:val="RFCFigure"/>
      </w:pPr>
    </w:p>
    <w:p w14:paraId="40FAE407" w14:textId="77777777" w:rsidR="00F27DEF" w:rsidRDefault="00F27DEF" w:rsidP="00F27DEF">
      <w:pPr>
        <w:pStyle w:val="RFCFigure"/>
      </w:pPr>
      <w:r>
        <w:t>Notes:</w:t>
      </w:r>
    </w:p>
    <w:p w14:paraId="740AC026" w14:textId="77777777" w:rsidR="00F27DEF" w:rsidRDefault="00F27DEF" w:rsidP="00F27DEF">
      <w:pPr>
        <w:pStyle w:val="RFCFigure"/>
      </w:pPr>
      <w:r>
        <w:t>=====</w:t>
      </w:r>
    </w:p>
    <w:p w14:paraId="5B7A6950" w14:textId="77777777" w:rsidR="00F27DEF" w:rsidRDefault="00F27DEF" w:rsidP="00F27DEF">
      <w:pPr>
        <w:pStyle w:val="RFCFigure"/>
      </w:pPr>
      <w:r>
        <w:t>(*) Supporting LTP</w:t>
      </w:r>
    </w:p>
    <w:p w14:paraId="0227177B" w14:textId="3C06CCD5" w:rsidR="00F27DEF" w:rsidRDefault="00847CA6" w:rsidP="00F27DEF">
      <w:pPr>
        <w:pStyle w:val="RFCFigure"/>
      </w:pPr>
      <w:r>
        <w:t>{</w:t>
      </w:r>
      <w:r w:rsidR="00F27DEF">
        <w:t>1</w:t>
      </w:r>
      <w:r>
        <w:t>}</w:t>
      </w:r>
      <w:r w:rsidR="00F27DEF">
        <w:t xml:space="preserve"> </w:t>
      </w:r>
      <w:r>
        <w:t>{</w:t>
      </w:r>
      <w:r w:rsidR="00F27DEF">
        <w:t>PE13,1</w:t>
      </w:r>
      <w:r>
        <w:t>}</w:t>
      </w:r>
    </w:p>
    <w:p w14:paraId="30BC6F00" w14:textId="7B0461F1" w:rsidR="00F27DEF" w:rsidRDefault="00847CA6" w:rsidP="00F27DEF">
      <w:pPr>
        <w:pStyle w:val="RFCFigure"/>
      </w:pPr>
      <w:r>
        <w:t>{</w:t>
      </w:r>
      <w:r w:rsidR="00F27DEF">
        <w:t>2</w:t>
      </w:r>
      <w:r>
        <w:t>}</w:t>
      </w:r>
      <w:r w:rsidR="00F27DEF">
        <w:t xml:space="preserve"> </w:t>
      </w:r>
      <w:r>
        <w:t>{</w:t>
      </w:r>
      <w:r w:rsidR="00F27DEF">
        <w:t>P16,2</w:t>
      </w:r>
      <w:r>
        <w:t>}</w:t>
      </w:r>
    </w:p>
    <w:p w14:paraId="47FB1803" w14:textId="77777777" w:rsidR="00F27DEF" w:rsidRDefault="00F27DEF" w:rsidP="00F27DEF">
      <w:pPr>
        <w:pStyle w:val="RFCFigure"/>
      </w:pPr>
    </w:p>
    <w:p w14:paraId="06D500BD" w14:textId="77777777" w:rsidR="00F27DEF" w:rsidRDefault="00F27DEF" w:rsidP="00F27DEF">
      <w:pPr>
        <w:pStyle w:val="RFCFigure"/>
      </w:pPr>
      <w:r>
        <w:t>Legenda:</w:t>
      </w:r>
    </w:p>
    <w:p w14:paraId="3489F760" w14:textId="77777777" w:rsidR="00F27DEF" w:rsidRDefault="00F27DEF" w:rsidP="00F27DEF">
      <w:pPr>
        <w:pStyle w:val="RFCFigure"/>
      </w:pPr>
      <w:r>
        <w:t>========</w:t>
      </w:r>
    </w:p>
    <w:p w14:paraId="2BE3F7DE" w14:textId="77777777" w:rsidR="00F27DEF" w:rsidRDefault="00F27DEF" w:rsidP="00F27DEF">
      <w:pPr>
        <w:pStyle w:val="RFCFigure"/>
      </w:pPr>
      <w:r>
        <w:t xml:space="preserve">  O   LTP</w:t>
      </w:r>
    </w:p>
    <w:p w14:paraId="63A8B8E4" w14:textId="77777777" w:rsidR="00F27DEF" w:rsidRDefault="00F27DEF" w:rsidP="00F27DEF">
      <w:pPr>
        <w:pStyle w:val="RFCFigure"/>
      </w:pPr>
      <w:r>
        <w:t>----&gt; Supporting LTP</w:t>
      </w:r>
    </w:p>
    <w:p w14:paraId="5AC9FA56" w14:textId="77777777" w:rsidR="00F27DEF" w:rsidRDefault="00F27DEF" w:rsidP="00F27DEF">
      <w:pPr>
        <w:pStyle w:val="RFCFigure"/>
      </w:pPr>
      <w:r>
        <w:t>&lt;===&gt; Link discovered by the PNC and reported at the MPI</w:t>
      </w:r>
    </w:p>
    <w:p w14:paraId="1195AA95" w14:textId="77777777" w:rsidR="00F27DEF" w:rsidRDefault="00F27DEF" w:rsidP="00F27DEF">
      <w:pPr>
        <w:pStyle w:val="RFCFigure"/>
      </w:pPr>
      <w:r>
        <w:t>&lt;~~~&gt; Link inferred by the MDSC</w:t>
      </w:r>
    </w:p>
    <w:p w14:paraId="68F99B43" w14:textId="77777777" w:rsidR="00847CA6" w:rsidRDefault="00847CA6" w:rsidP="00847CA6">
      <w:pPr>
        <w:pStyle w:val="RFCFigure"/>
      </w:pPr>
      <w:r>
        <w:t>{   } LTP Plug-id reported by the PNC</w:t>
      </w:r>
    </w:p>
    <w:p w14:paraId="5CAE3DA2" w14:textId="77777777" w:rsidR="00212657" w:rsidRDefault="00212657" w:rsidP="00333042">
      <w:pPr>
        <w:pStyle w:val="RFCFigure"/>
      </w:pPr>
    </w:p>
    <w:p w14:paraId="450A99A1" w14:textId="77777777" w:rsidR="00333042" w:rsidRPr="004E7492" w:rsidRDefault="00333042" w:rsidP="00333042">
      <w:pPr>
        <w:pStyle w:val="Caption"/>
        <w:rPr>
          <w:bCs w:val="0"/>
          <w:szCs w:val="24"/>
        </w:rPr>
      </w:pPr>
      <w:bookmarkStart w:id="101" w:name="_Ref97545965"/>
      <w:r w:rsidRPr="004E7492">
        <w:rPr>
          <w:bCs w:val="0"/>
          <w:szCs w:val="24"/>
        </w:rPr>
        <w:t>– Single-layer intra-domain Ethernet and IP link discovery</w:t>
      </w:r>
      <w:bookmarkEnd w:id="101"/>
    </w:p>
    <w:p w14:paraId="42B499D2" w14:textId="18027114" w:rsidR="00333042" w:rsidRDefault="000C2C8A" w:rsidP="004E1F32">
      <w:r>
        <w:t>It is worth noting that in case of an intra-domain single-layer Ethernet links</w:t>
      </w:r>
      <w:r w:rsidR="00333042">
        <w:t>, the MDSC</w:t>
      </w:r>
      <w:r w:rsidR="004E1F32">
        <w:t xml:space="preserve"> cannot discover, using the LLDP information reported in the plug-id attributes, the physical adjacency between the two router Ethernet interfaces</w:t>
      </w:r>
      <w:r w:rsidR="00333042">
        <w:t xml:space="preserve"> </w:t>
      </w:r>
      <w:r w:rsidR="004E1F32">
        <w:t xml:space="preserve">because the two plug-id values do not match, such as the plug-id values {PE13,1} and {P16,2} shown in </w:t>
      </w:r>
      <w:r w:rsidR="004E1F32">
        <w:lastRenderedPageBreak/>
        <w:fldChar w:fldCharType="begin"/>
      </w:r>
      <w:r w:rsidR="004E1F32">
        <w:instrText xml:space="preserve"> REF _Ref97545965 \r \h </w:instrText>
      </w:r>
      <w:r w:rsidR="004E1F32">
        <w:fldChar w:fldCharType="separate"/>
      </w:r>
      <w:r w:rsidR="00CD4B2F">
        <w:t>Figure 8</w:t>
      </w:r>
      <w:r w:rsidR="004E1F32">
        <w:fldChar w:fldCharType="end"/>
      </w:r>
      <w:r w:rsidR="00333042">
        <w:t xml:space="preserve">. </w:t>
      </w:r>
      <w:r>
        <w:t xml:space="preserve">However, the </w:t>
      </w:r>
      <w:r w:rsidR="00333042">
        <w:t xml:space="preserve">MDSC may infer the </w:t>
      </w:r>
      <w:r w:rsidR="00F27DEF">
        <w:t>physical</w:t>
      </w:r>
      <w:r w:rsidR="00333042">
        <w:t xml:space="preserve"> intra-domain Ethernet link</w:t>
      </w:r>
      <w:r>
        <w:t>s</w:t>
      </w:r>
      <w:r w:rsidR="00333042">
        <w:t>,</w:t>
      </w:r>
      <w:r w:rsidR="00333042" w:rsidRPr="00732583">
        <w:t xml:space="preserve"> </w:t>
      </w:r>
      <w:r w:rsidR="00333042">
        <w:t xml:space="preserve">e.g., between </w:t>
      </w:r>
      <w:r w:rsidR="00F27DEF">
        <w:t xml:space="preserve">LTP 1-0 on PE13 </w:t>
      </w:r>
      <w:r w:rsidR="00333042" w:rsidRPr="004E7492">
        <w:t xml:space="preserve">and </w:t>
      </w:r>
      <w:r w:rsidR="00F27DEF">
        <w:t xml:space="preserve">LTP 2-0 on P16, as </w:t>
      </w:r>
      <w:r w:rsidR="00333042">
        <w:t xml:space="preserve">shown in </w:t>
      </w:r>
      <w:r w:rsidR="007B1021">
        <w:fldChar w:fldCharType="begin"/>
      </w:r>
      <w:r w:rsidR="007B1021">
        <w:instrText xml:space="preserve"> REF _Ref97545965 \r \h </w:instrText>
      </w:r>
      <w:r w:rsidR="007B1021">
        <w:fldChar w:fldCharType="separate"/>
      </w:r>
      <w:r w:rsidR="00CD4B2F">
        <w:t>Figure 8</w:t>
      </w:r>
      <w:r w:rsidR="007B1021">
        <w:fldChar w:fldCharType="end"/>
      </w:r>
      <w:r w:rsidR="00333042">
        <w:t xml:space="preserve">, if it knows a priori, </w:t>
      </w:r>
      <w:r>
        <w:t xml:space="preserve">using </w:t>
      </w:r>
      <w:r w:rsidR="00333042">
        <w:t xml:space="preserve">mechanisms which are outside the scope of this document, that all the Ethernet interfaces on the routers either terminates a cross-layer link or a single-layer </w:t>
      </w:r>
      <w:r w:rsidR="004E1F32">
        <w:t>(</w:t>
      </w:r>
      <w:r w:rsidR="00333042">
        <w:t xml:space="preserve">intra-domain </w:t>
      </w:r>
      <w:r w:rsidR="004E1F32">
        <w:t xml:space="preserve">or inter-domain) </w:t>
      </w:r>
      <w:r w:rsidR="00333042">
        <w:t>Ethernet link</w:t>
      </w:r>
      <w:r>
        <w:t xml:space="preserve">, e.g., as shown in </w:t>
      </w:r>
      <w:r>
        <w:fldChar w:fldCharType="begin"/>
      </w:r>
      <w:r>
        <w:instrText xml:space="preserve"> REF _Ref97545965 \r \h </w:instrText>
      </w:r>
      <w:r>
        <w:fldChar w:fldCharType="separate"/>
      </w:r>
      <w:r w:rsidR="00CD4B2F">
        <w:t>Figure 8</w:t>
      </w:r>
      <w:r>
        <w:fldChar w:fldCharType="end"/>
      </w:r>
      <w:r w:rsidR="00333042">
        <w:t>.</w:t>
      </w:r>
    </w:p>
    <w:p w14:paraId="257DD48C" w14:textId="67092146" w:rsidR="00333042" w:rsidRDefault="00333042" w:rsidP="00333042">
      <w:r>
        <w:t xml:space="preserve">The P-PNC can omit reporting the </w:t>
      </w:r>
      <w:r w:rsidR="00535598">
        <w:t>physical</w:t>
      </w:r>
      <w:r>
        <w:t xml:space="preserve"> Ethernet LTP if it knows, by mechanisms which are outside the scope of this document, that the intra-domain Ethernet link is single-layer.</w:t>
      </w:r>
    </w:p>
    <w:p w14:paraId="4CC22887" w14:textId="7D57E110" w:rsidR="00081D54" w:rsidRPr="004E7492" w:rsidRDefault="00081D54" w:rsidP="00333042">
      <w:pPr>
        <w:pStyle w:val="Heading2"/>
      </w:pPr>
      <w:bookmarkStart w:id="102" w:name="_Toc124323364"/>
      <w:r w:rsidRPr="004E7492">
        <w:t xml:space="preserve">LAG </w:t>
      </w:r>
      <w:r w:rsidR="00A556C5">
        <w:t>D</w:t>
      </w:r>
      <w:r w:rsidRPr="004E7492">
        <w:t>iscovery</w:t>
      </w:r>
      <w:bookmarkEnd w:id="102"/>
    </w:p>
    <w:p w14:paraId="2AA1EF9A" w14:textId="77777777" w:rsidR="002078CE" w:rsidRDefault="002078CE" w:rsidP="002078CE">
      <w:r>
        <w:t>The P-PNCs can discover the configuration of the LAG groups within its domain and report each intra-domain LAG as an Ethernet bundle link, within the Ethernet topology exposed at the MPI.</w:t>
      </w:r>
    </w:p>
    <w:p w14:paraId="2171B15A" w14:textId="3CFC528A" w:rsidR="002078CE" w:rsidRDefault="002078CE" w:rsidP="002078CE">
      <w:r>
        <w:t xml:space="preserve">This is done bundling multiple single-domain Ethernet links, as shown in </w:t>
      </w:r>
      <w:r>
        <w:fldChar w:fldCharType="begin"/>
      </w:r>
      <w:r>
        <w:instrText xml:space="preserve"> REF _Ref100333576 \n \h </w:instrText>
      </w:r>
      <w:r>
        <w:fldChar w:fldCharType="separate"/>
      </w:r>
      <w:r w:rsidR="00CD4B2F">
        <w:t>Figure 9</w:t>
      </w:r>
      <w:r>
        <w:fldChar w:fldCharType="end"/>
      </w:r>
      <w:r>
        <w:t>. For example, the Ethernet bundled link between the Ethernet LTP 5-1 on BR21 and the Ethernet LTP 6-1 on P24, is built  from the Ethernet links setup respectively:</w:t>
      </w:r>
    </w:p>
    <w:p w14:paraId="0497B088" w14:textId="77777777" w:rsidR="00726924" w:rsidRDefault="00726924" w:rsidP="006C1ECF">
      <w:pPr>
        <w:pStyle w:val="RFCListBullet"/>
      </w:pPr>
      <w:r>
        <w:t>between the Ethernet LTP 1-1 on BR21 and the Ethernet LTP 2-1 on P24; and</w:t>
      </w:r>
    </w:p>
    <w:p w14:paraId="4A5C063B" w14:textId="1E5F930C" w:rsidR="00726924" w:rsidRPr="00660D7C" w:rsidRDefault="00726924" w:rsidP="006C1ECF">
      <w:pPr>
        <w:pStyle w:val="RFCListBullet"/>
      </w:pPr>
      <w:r>
        <w:t>between the Ethernet LTP 3-1 on BR21 and the Ethernet LTP 4-1 on P24.</w:t>
      </w:r>
    </w:p>
    <w:p w14:paraId="5D6DBABA" w14:textId="5DB86AE3" w:rsidR="00954BA9" w:rsidRDefault="00954BA9" w:rsidP="00954BA9">
      <w:pPr>
        <w:pStyle w:val="RFCFigure"/>
      </w:pPr>
    </w:p>
    <w:p w14:paraId="3780F5A6" w14:textId="77777777" w:rsidR="00954BA9" w:rsidRDefault="00954BA9" w:rsidP="00954BA9">
      <w:pPr>
        <w:pStyle w:val="RFCFigure"/>
      </w:pPr>
      <w:r>
        <w:t xml:space="preserve">        +-----------------------------------------------------------+</w:t>
      </w:r>
    </w:p>
    <w:p w14:paraId="695CBD9D" w14:textId="6E984F6A" w:rsidR="00954BA9" w:rsidRDefault="00954BA9" w:rsidP="00954BA9">
      <w:pPr>
        <w:pStyle w:val="RFCFigure"/>
      </w:pPr>
      <w:r>
        <w:t xml:space="preserve">       /                    IP Topology (P-PNC </w:t>
      </w:r>
      <w:r w:rsidR="006A0E0B">
        <w:t>2</w:t>
      </w:r>
      <w:r>
        <w:t>)                  /</w:t>
      </w:r>
    </w:p>
    <w:p w14:paraId="25E327D9" w14:textId="77777777" w:rsidR="00954BA9" w:rsidRDefault="00954BA9" w:rsidP="00954BA9">
      <w:pPr>
        <w:pStyle w:val="RFCFigure"/>
      </w:pPr>
      <w:r>
        <w:t xml:space="preserve">      /    +---------+                        +---------+         / </w:t>
      </w:r>
    </w:p>
    <w:p w14:paraId="167C7452" w14:textId="77777777" w:rsidR="00954BA9" w:rsidRDefault="00954BA9" w:rsidP="00954BA9">
      <w:pPr>
        <w:pStyle w:val="RFCFigure"/>
      </w:pPr>
      <w:r>
        <w:t xml:space="preserve">     /     |  BR21   |                        |    P24  |        /  </w:t>
      </w:r>
    </w:p>
    <w:p w14:paraId="3F872204" w14:textId="77777777" w:rsidR="00954BA9" w:rsidRDefault="00954BA9" w:rsidP="00954BA9">
      <w:pPr>
        <w:pStyle w:val="RFCFigure"/>
      </w:pPr>
      <w:r>
        <w:t xml:space="preserve">    /      |    (5-2)O&lt;======================&gt;O(6-2)    |       /</w:t>
      </w:r>
    </w:p>
    <w:p w14:paraId="3E30BE15" w14:textId="77777777" w:rsidR="00954BA9" w:rsidRDefault="00954BA9" w:rsidP="00954BA9">
      <w:pPr>
        <w:pStyle w:val="RFCFigure"/>
      </w:pPr>
      <w:r>
        <w:t xml:space="preserve">   /       |         |            |           |         |      / </w:t>
      </w:r>
    </w:p>
    <w:p w14:paraId="6EF9022B" w14:textId="77777777" w:rsidR="00954BA9" w:rsidRDefault="00954BA9" w:rsidP="00954BA9">
      <w:pPr>
        <w:pStyle w:val="RFCFigure"/>
      </w:pPr>
      <w:r>
        <w:t xml:space="preserve">  /        +---------+            |           +---------+     / </w:t>
      </w:r>
    </w:p>
    <w:p w14:paraId="61D523F4" w14:textId="77777777" w:rsidR="00954BA9" w:rsidRDefault="00954BA9" w:rsidP="00954BA9">
      <w:pPr>
        <w:pStyle w:val="RFCFigure"/>
      </w:pPr>
      <w:r>
        <w:t xml:space="preserve"> /                                |                          /  </w:t>
      </w:r>
    </w:p>
    <w:p w14:paraId="48D13D0E" w14:textId="77777777" w:rsidR="00954BA9" w:rsidRDefault="00954BA9" w:rsidP="00954BA9">
      <w:pPr>
        <w:pStyle w:val="RFCFigure"/>
      </w:pPr>
      <w:r>
        <w:t xml:space="preserve">+---------------------------------|-------------------------+ </w:t>
      </w:r>
    </w:p>
    <w:p w14:paraId="1E200DC4" w14:textId="77777777" w:rsidR="00954BA9" w:rsidRDefault="00954BA9" w:rsidP="00954BA9">
      <w:pPr>
        <w:pStyle w:val="RFCFigure"/>
      </w:pPr>
      <w:r>
        <w:t xml:space="preserve">                                  |                                       </w:t>
      </w:r>
    </w:p>
    <w:p w14:paraId="4EBCDD36" w14:textId="77777777" w:rsidR="00954BA9" w:rsidRDefault="00954BA9" w:rsidP="00954BA9">
      <w:pPr>
        <w:pStyle w:val="RFCFigure"/>
      </w:pPr>
      <w:r>
        <w:t xml:space="preserve">                                  | Supporting Link                                      </w:t>
      </w:r>
    </w:p>
    <w:p w14:paraId="3E7F459F" w14:textId="77777777" w:rsidR="00954BA9" w:rsidRDefault="00954BA9" w:rsidP="00954BA9">
      <w:pPr>
        <w:pStyle w:val="RFCFigure"/>
      </w:pPr>
      <w:r>
        <w:t xml:space="preserve">                                  |                                       </w:t>
      </w:r>
    </w:p>
    <w:p w14:paraId="339EB8E8" w14:textId="77777777" w:rsidR="00954BA9" w:rsidRDefault="00954BA9" w:rsidP="00954BA9">
      <w:pPr>
        <w:pStyle w:val="RFCFigure"/>
      </w:pPr>
      <w:r>
        <w:t xml:space="preserve">                                  |                                       </w:t>
      </w:r>
    </w:p>
    <w:p w14:paraId="6B287572" w14:textId="77777777" w:rsidR="00954BA9" w:rsidRDefault="00954BA9" w:rsidP="00954BA9">
      <w:pPr>
        <w:pStyle w:val="RFCFigure"/>
      </w:pPr>
      <w:r>
        <w:t xml:space="preserve">          +-----------------------|---------------------------------+</w:t>
      </w:r>
    </w:p>
    <w:p w14:paraId="0A2E761A" w14:textId="77777777" w:rsidR="00954BA9" w:rsidRDefault="00954BA9" w:rsidP="00954BA9">
      <w:pPr>
        <w:pStyle w:val="RFCFigure"/>
      </w:pPr>
      <w:r>
        <w:t xml:space="preserve">         /                        |                                /</w:t>
      </w:r>
    </w:p>
    <w:p w14:paraId="33757546" w14:textId="77777777" w:rsidR="00954BA9" w:rsidRDefault="00954BA9" w:rsidP="00954BA9">
      <w:pPr>
        <w:pStyle w:val="RFCFigure"/>
      </w:pPr>
      <w:r>
        <w:t xml:space="preserve">        /  +---------+            v           +---------+         /</w:t>
      </w:r>
    </w:p>
    <w:p w14:paraId="3C20D040" w14:textId="77777777" w:rsidR="00954BA9" w:rsidRDefault="00954BA9" w:rsidP="00954BA9">
      <w:pPr>
        <w:pStyle w:val="RFCFigure"/>
      </w:pPr>
      <w:r>
        <w:t xml:space="preserve">       /   |    (5-1)O&lt;======================&gt;O(6-1)    |        / </w:t>
      </w:r>
    </w:p>
    <w:p w14:paraId="51E20E93" w14:textId="77777777" w:rsidR="00954BA9" w:rsidRDefault="00954BA9" w:rsidP="00954BA9">
      <w:pPr>
        <w:pStyle w:val="RFCFigure"/>
      </w:pPr>
      <w:r>
        <w:t xml:space="preserve">      /    |  BR21   |  Bundled Link          |    P24  |       / </w:t>
      </w:r>
    </w:p>
    <w:p w14:paraId="685609BF" w14:textId="77777777" w:rsidR="00954BA9" w:rsidRPr="00954BA9" w:rsidRDefault="00954BA9" w:rsidP="00954BA9">
      <w:pPr>
        <w:pStyle w:val="RFCFigure"/>
        <w:rPr>
          <w:lang w:val="it-IT"/>
        </w:rPr>
      </w:pPr>
      <w:r>
        <w:t xml:space="preserve">     </w:t>
      </w:r>
      <w:r w:rsidRPr="00954BA9">
        <w:rPr>
          <w:lang w:val="it-IT"/>
        </w:rPr>
        <w:t>/     |         |                        |         |      /</w:t>
      </w:r>
    </w:p>
    <w:p w14:paraId="47C0D740" w14:textId="77777777" w:rsidR="00954BA9" w:rsidRPr="00954BA9" w:rsidRDefault="00954BA9" w:rsidP="00954BA9">
      <w:pPr>
        <w:pStyle w:val="RFCFigure"/>
        <w:rPr>
          <w:lang w:val="it-IT"/>
        </w:rPr>
      </w:pPr>
      <w:r w:rsidRPr="00954BA9">
        <w:rPr>
          <w:lang w:val="it-IT"/>
        </w:rPr>
        <w:t xml:space="preserve">    /      |    (3-1)O&lt;======================&gt;O(4-1)    |     /</w:t>
      </w:r>
    </w:p>
    <w:p w14:paraId="4C0E9D8C" w14:textId="77777777" w:rsidR="00954BA9" w:rsidRPr="00954BA9" w:rsidRDefault="00954BA9" w:rsidP="00954BA9">
      <w:pPr>
        <w:pStyle w:val="RFCFigure"/>
        <w:rPr>
          <w:lang w:val="it-IT"/>
        </w:rPr>
      </w:pPr>
      <w:r w:rsidRPr="00954BA9">
        <w:rPr>
          <w:lang w:val="it-IT"/>
        </w:rPr>
        <w:t xml:space="preserve">   /       |    (1-1)O&lt;======================&gt;O(2-1)    |    / </w:t>
      </w:r>
    </w:p>
    <w:p w14:paraId="67BEE1E4" w14:textId="77777777" w:rsidR="00954BA9" w:rsidRPr="00954BA9" w:rsidRDefault="00954BA9" w:rsidP="00954BA9">
      <w:pPr>
        <w:pStyle w:val="RFCFigure"/>
        <w:rPr>
          <w:lang w:val="it-IT"/>
        </w:rPr>
      </w:pPr>
      <w:r w:rsidRPr="00954BA9">
        <w:rPr>
          <w:lang w:val="it-IT"/>
        </w:rPr>
        <w:t xml:space="preserve">  /        +---------+                        +---------+   / </w:t>
      </w:r>
    </w:p>
    <w:p w14:paraId="20ECE676" w14:textId="642B8D17" w:rsidR="00954BA9" w:rsidRPr="00954BA9" w:rsidRDefault="00954BA9" w:rsidP="00954BA9">
      <w:pPr>
        <w:pStyle w:val="RFCFigure"/>
        <w:rPr>
          <w:lang w:val="it-IT"/>
        </w:rPr>
      </w:pPr>
      <w:r w:rsidRPr="00954BA9">
        <w:rPr>
          <w:lang w:val="it-IT"/>
        </w:rPr>
        <w:t xml:space="preserve"> /                   Ethernet Topology (P-PNC </w:t>
      </w:r>
      <w:r w:rsidR="006A0E0B">
        <w:rPr>
          <w:lang w:val="it-IT"/>
        </w:rPr>
        <w:t>2</w:t>
      </w:r>
      <w:r w:rsidRPr="00954BA9">
        <w:rPr>
          <w:lang w:val="it-IT"/>
        </w:rPr>
        <w:t xml:space="preserve">)           / </w:t>
      </w:r>
    </w:p>
    <w:p w14:paraId="3B51EF4B" w14:textId="77777777" w:rsidR="00954BA9" w:rsidRDefault="00954BA9" w:rsidP="00954BA9">
      <w:pPr>
        <w:pStyle w:val="RFCFigure"/>
      </w:pPr>
      <w:r>
        <w:t>+---------------------------------------------------------+</w:t>
      </w:r>
    </w:p>
    <w:p w14:paraId="5155F373" w14:textId="77777777" w:rsidR="00954BA9" w:rsidRDefault="00954BA9" w:rsidP="00954BA9">
      <w:pPr>
        <w:pStyle w:val="RFCFigure"/>
      </w:pPr>
    </w:p>
    <w:p w14:paraId="40E09A99" w14:textId="77777777" w:rsidR="00954BA9" w:rsidRDefault="00954BA9" w:rsidP="00954BA9">
      <w:pPr>
        <w:pStyle w:val="RFCFigure"/>
      </w:pPr>
      <w:r>
        <w:t>Legenda:</w:t>
      </w:r>
    </w:p>
    <w:p w14:paraId="0397C0FE" w14:textId="77777777" w:rsidR="00954BA9" w:rsidRDefault="00954BA9" w:rsidP="00954BA9">
      <w:pPr>
        <w:pStyle w:val="RFCFigure"/>
      </w:pPr>
      <w:r>
        <w:t>========</w:t>
      </w:r>
    </w:p>
    <w:p w14:paraId="6FD388D7" w14:textId="77777777" w:rsidR="00954BA9" w:rsidRDefault="00954BA9" w:rsidP="00954BA9">
      <w:pPr>
        <w:pStyle w:val="RFCFigure"/>
      </w:pPr>
      <w:r>
        <w:t xml:space="preserve">  O   LTP</w:t>
      </w:r>
    </w:p>
    <w:p w14:paraId="2135A5A1" w14:textId="77777777" w:rsidR="00954BA9" w:rsidRDefault="00954BA9" w:rsidP="00954BA9">
      <w:pPr>
        <w:pStyle w:val="RFCFigure"/>
      </w:pPr>
      <w:r>
        <w:t>&lt;===&gt; Link discovered by the PNC and reported at the MPI</w:t>
      </w:r>
    </w:p>
    <w:p w14:paraId="46C4B9A6" w14:textId="20214BE4" w:rsidR="00954BA9" w:rsidRPr="00954BA9" w:rsidRDefault="00954BA9" w:rsidP="00954BA9">
      <w:pPr>
        <w:pStyle w:val="RFCFigure"/>
      </w:pPr>
    </w:p>
    <w:p w14:paraId="7740AE59" w14:textId="77777777" w:rsidR="00726924" w:rsidRPr="008D2C42" w:rsidRDefault="00726924" w:rsidP="00726924">
      <w:pPr>
        <w:pStyle w:val="Caption"/>
      </w:pPr>
      <w:bookmarkStart w:id="103" w:name="_Ref100333576"/>
      <w:r w:rsidRPr="008D2C42">
        <w:t xml:space="preserve">– </w:t>
      </w:r>
      <w:r>
        <w:t>LAG</w:t>
      </w:r>
      <w:bookmarkEnd w:id="103"/>
    </w:p>
    <w:p w14:paraId="076D87AB" w14:textId="3480B1C0" w:rsidR="00726924" w:rsidRDefault="00726924" w:rsidP="00726924">
      <w:r>
        <w:t xml:space="preserve">The mechanisms used by the MDSC to discover single-layer and multi-layer </w:t>
      </w:r>
      <w:r w:rsidR="004909E4">
        <w:t>intra</w:t>
      </w:r>
      <w:r>
        <w:t xml:space="preserve">-domain LAG </w:t>
      </w:r>
      <w:r w:rsidR="004909E4">
        <w:t>link</w:t>
      </w:r>
      <w:r w:rsidR="002078CE">
        <w:t xml:space="preserve"> </w:t>
      </w:r>
      <w:r>
        <w:t xml:space="preserve">is the </w:t>
      </w:r>
      <w:r w:rsidR="002078CE">
        <w:t xml:space="preserve">same (the </w:t>
      </w:r>
      <w:r>
        <w:t>only difference being whether the bundled links are single-layer or multi-layer</w:t>
      </w:r>
      <w:r w:rsidR="002078CE">
        <w:t>)</w:t>
      </w:r>
      <w:r>
        <w:t>.</w:t>
      </w:r>
    </w:p>
    <w:p w14:paraId="0FFA5E00" w14:textId="0A3BDF67" w:rsidR="00726924" w:rsidRDefault="004909E4" w:rsidP="00726924">
      <w:r>
        <w:t xml:space="preserve">Instead, the mechanisms </w:t>
      </w:r>
      <w:r w:rsidR="00726924">
        <w:t xml:space="preserve">used by the MDSC to discover single-layer </w:t>
      </w:r>
      <w:r>
        <w:t>inter</w:t>
      </w:r>
      <w:r w:rsidR="00726924">
        <w:t xml:space="preserve">-domain LAG </w:t>
      </w:r>
      <w:r>
        <w:t xml:space="preserve">links </w:t>
      </w:r>
      <w:r w:rsidR="00726924">
        <w:t>between two BRs are different and outside the scope of this document since they do not imply any cross-layer coordination between packet and optical domains.</w:t>
      </w:r>
    </w:p>
    <w:p w14:paraId="12F4E64B" w14:textId="45C934E4" w:rsidR="00726924" w:rsidRPr="003A501B" w:rsidRDefault="002078CE" w:rsidP="00726924">
      <w:r>
        <w:t xml:space="preserve">As described in section </w:t>
      </w:r>
      <w:r>
        <w:fldChar w:fldCharType="begin"/>
      </w:r>
      <w:r>
        <w:instrText xml:space="preserve"> REF _Ref92128895 \r \h \t </w:instrText>
      </w:r>
      <w:r>
        <w:fldChar w:fldCharType="separate"/>
      </w:r>
      <w:r w:rsidR="00CD4B2F">
        <w:t>4.3</w:t>
      </w:r>
      <w:r>
        <w:fldChar w:fldCharType="end"/>
      </w:r>
      <w:r>
        <w:t>, t</w:t>
      </w:r>
      <w:r w:rsidR="00726924" w:rsidRPr="003A501B">
        <w:t xml:space="preserve">he mechanisms used by the P-PNC to discover the </w:t>
      </w:r>
      <w:r w:rsidR="00726924">
        <w:t xml:space="preserve">configuration of the LAG groups </w:t>
      </w:r>
      <w:r w:rsidR="00726924" w:rsidRPr="003A501B">
        <w:t>within its domain</w:t>
      </w:r>
      <w:r w:rsidR="00726924">
        <w:t xml:space="preserve">, such as </w:t>
      </w:r>
      <w:r w:rsidR="00726924" w:rsidRPr="00426BBF">
        <w:t>LLDP [IEEE 802.1AB]</w:t>
      </w:r>
      <w:r w:rsidR="00726924">
        <w:t xml:space="preserve">, </w:t>
      </w:r>
      <w:r w:rsidR="00726924" w:rsidRPr="003A501B">
        <w:t>are outside the scope of this document.</w:t>
      </w:r>
    </w:p>
    <w:p w14:paraId="583378E0" w14:textId="469FDC5C" w:rsidR="00726924" w:rsidRDefault="00726924" w:rsidP="00726924">
      <w:r>
        <w:lastRenderedPageBreak/>
        <w:t>However, it is worth noting that according to [</w:t>
      </w:r>
      <w:r w:rsidRPr="00426BBF">
        <w:t>IEEE 802.1A</w:t>
      </w:r>
      <w:r>
        <w:t xml:space="preserve">B], LLDP </w:t>
      </w:r>
      <w:r w:rsidRPr="00A91BD2">
        <w:t xml:space="preserve">can be </w:t>
      </w:r>
      <w:r>
        <w:t>configured</w:t>
      </w:r>
      <w:r w:rsidRPr="00A91BD2">
        <w:t xml:space="preserve"> on </w:t>
      </w:r>
      <w:r>
        <w:t xml:space="preserve">a </w:t>
      </w:r>
      <w:r w:rsidRPr="00A91BD2">
        <w:t xml:space="preserve">LAG </w:t>
      </w:r>
      <w:r>
        <w:t>group</w:t>
      </w:r>
      <w:r w:rsidRPr="00A91BD2">
        <w:t xml:space="preserve"> (</w:t>
      </w:r>
      <w:r>
        <w:t>Aggregated</w:t>
      </w:r>
      <w:r w:rsidRPr="00A91BD2">
        <w:t xml:space="preserve"> Port) </w:t>
      </w:r>
      <w:r>
        <w:t>and/or on any number of its</w:t>
      </w:r>
      <w:r w:rsidRPr="00A91BD2">
        <w:t xml:space="preserve"> LAG </w:t>
      </w:r>
      <w:r w:rsidR="004909E4">
        <w:t>members</w:t>
      </w:r>
      <w:r w:rsidR="004909E4" w:rsidRPr="00A91BD2">
        <w:t xml:space="preserve"> </w:t>
      </w:r>
      <w:r w:rsidRPr="00A91BD2">
        <w:t>(Aggregation Ports).</w:t>
      </w:r>
    </w:p>
    <w:p w14:paraId="49B11AF7" w14:textId="1A3BE242" w:rsidR="00726924" w:rsidRDefault="00726924" w:rsidP="00726924">
      <w:r w:rsidRPr="00A91BD2">
        <w:t xml:space="preserve">If LLDP is enabled on both LAG members and groups, two types of LLDP packets are transmitted </w:t>
      </w:r>
      <w:r>
        <w:t>by</w:t>
      </w:r>
      <w:r w:rsidRPr="00A91BD2">
        <w:t xml:space="preserve"> the routers and received by the </w:t>
      </w:r>
      <w:r>
        <w:t>optical NEs on some cross-layer links</w:t>
      </w:r>
      <w:r w:rsidRPr="00A91BD2">
        <w:t xml:space="preserve">: one sent </w:t>
      </w:r>
      <w:r>
        <w:t>for the LLDP session configured at</w:t>
      </w:r>
      <w:r w:rsidRPr="00A91BD2">
        <w:t xml:space="preserve"> LAG member (Aggregation Port)</w:t>
      </w:r>
      <w:r>
        <w:t>level</w:t>
      </w:r>
      <w:r w:rsidRPr="00A91BD2">
        <w:t xml:space="preserve"> and </w:t>
      </w:r>
      <w:r>
        <w:t>another one for the LLDP session configured at</w:t>
      </w:r>
      <w:r w:rsidRPr="00A91BD2">
        <w:t xml:space="preserve"> LAG group (</w:t>
      </w:r>
      <w:r>
        <w:t>Aggregated</w:t>
      </w:r>
      <w:r w:rsidRPr="00A91BD2">
        <w:t xml:space="preserve"> Port)</w:t>
      </w:r>
      <w:r>
        <w:t xml:space="preserve">level. This could cause some issues when LLDP snooping is used to discover the cross-layer links, as defined in section </w:t>
      </w:r>
      <w:r>
        <w:fldChar w:fldCharType="begin"/>
      </w:r>
      <w:r>
        <w:instrText xml:space="preserve"> REF _Ref107916414 \r \h \t </w:instrText>
      </w:r>
      <w:r>
        <w:fldChar w:fldCharType="separate"/>
      </w:r>
      <w:r w:rsidR="00CD4B2F">
        <w:t>4.5.1</w:t>
      </w:r>
      <w:r>
        <w:fldChar w:fldCharType="end"/>
      </w:r>
      <w:r>
        <w:t>.</w:t>
      </w:r>
    </w:p>
    <w:p w14:paraId="2A645DA8" w14:textId="0B6A3E15" w:rsidR="00726924" w:rsidRDefault="00726924" w:rsidP="00726924">
      <w:r w:rsidRPr="003A501B">
        <w:t xml:space="preserve">The cross-layer link discovery is based only on the LLDP </w:t>
      </w:r>
      <w:r>
        <w:t xml:space="preserve">session configured on </w:t>
      </w:r>
      <w:r w:rsidRPr="003A501B">
        <w:t>the LAG members (Aggregation Ports)</w:t>
      </w:r>
      <w:r>
        <w:t xml:space="preserve"> to allow discovery of these links independently from the configuration of the underlay optical tunnel or from the LAG group</w:t>
      </w:r>
      <w:r w:rsidRPr="003A501B">
        <w:t>.</w:t>
      </w:r>
    </w:p>
    <w:p w14:paraId="6769CD65" w14:textId="3C1F63D8" w:rsidR="00726924" w:rsidRDefault="00726924" w:rsidP="00726924">
      <w:r>
        <w:t xml:space="preserve">To avoid any ambiguity on how the optical NEs can identify which LLDP packets belong to which LLDP session, the P-PNC can </w:t>
      </w:r>
      <w:r w:rsidRPr="001C33B1">
        <w:t xml:space="preserve">disable </w:t>
      </w:r>
      <w:r>
        <w:t xml:space="preserve">the </w:t>
      </w:r>
      <w:r w:rsidRPr="001C33B1">
        <w:t>LLDP</w:t>
      </w:r>
      <w:r>
        <w:t xml:space="preserve"> sessions</w:t>
      </w:r>
      <w:r w:rsidRPr="001C33B1">
        <w:t xml:space="preserve"> </w:t>
      </w:r>
      <w:r>
        <w:t xml:space="preserve">on the LAG </w:t>
      </w:r>
      <w:r w:rsidRPr="001C33B1">
        <w:t>group</w:t>
      </w:r>
      <w:r>
        <w:t xml:space="preserve">s configured by the MDSC (e.g., the multi-layer single-domain LAG </w:t>
      </w:r>
      <w:r w:rsidRPr="001C33B1">
        <w:t>group</w:t>
      </w:r>
      <w:r>
        <w:t xml:space="preserve">s configured using the mechanisms described in </w:t>
      </w:r>
      <w:r w:rsidRPr="00742E34">
        <w:t xml:space="preserve">section </w:t>
      </w:r>
      <w:r w:rsidRPr="00742E34">
        <w:fldChar w:fldCharType="begin"/>
      </w:r>
      <w:r w:rsidRPr="00742E34">
        <w:instrText xml:space="preserve"> REF _Ref107387376 \r \h \t </w:instrText>
      </w:r>
      <w:r w:rsidR="006C1ECF" w:rsidRPr="00742E34">
        <w:instrText xml:space="preserve"> \* MERGEFORMAT </w:instrText>
      </w:r>
      <w:r w:rsidRPr="00742E34">
        <w:fldChar w:fldCharType="separate"/>
      </w:r>
      <w:r w:rsidR="00CD4B2F">
        <w:t>5.2.1</w:t>
      </w:r>
      <w:r w:rsidRPr="00742E34">
        <w:fldChar w:fldCharType="end"/>
      </w:r>
      <w:r>
        <w:t xml:space="preserve">), keeping the </w:t>
      </w:r>
      <w:r w:rsidRPr="001C33B1">
        <w:t xml:space="preserve">LLDP </w:t>
      </w:r>
      <w:r>
        <w:t>sessions on the LAG members enabled.</w:t>
      </w:r>
    </w:p>
    <w:p w14:paraId="60F993F3" w14:textId="6E248048" w:rsidR="00726924" w:rsidRPr="00081D54" w:rsidRDefault="00726924" w:rsidP="00726924">
      <w:r>
        <w:t>A</w:t>
      </w:r>
      <w:r w:rsidRPr="001C33B1">
        <w:t xml:space="preserve">nother option is to rely on other mechanisms (e.g., the Port type field in the Link Aggregation TLV defined in Annex F of </w:t>
      </w:r>
      <w:r>
        <w:t>[</w:t>
      </w:r>
      <w:r w:rsidRPr="001C33B1">
        <w:t>IEEE 802.1AX</w:t>
      </w:r>
      <w:r>
        <w:t>]</w:t>
      </w:r>
      <w:r w:rsidRPr="001C33B1">
        <w:t xml:space="preserve">) that allow the </w:t>
      </w:r>
      <w:r>
        <w:t>optical NE</w:t>
      </w:r>
      <w:r w:rsidRPr="001C33B1">
        <w:t xml:space="preserve"> </w:t>
      </w:r>
      <w:r>
        <w:t xml:space="preserve">to </w:t>
      </w:r>
      <w:r w:rsidRPr="001C33B1">
        <w:t xml:space="preserve">identify which LLDP packets </w:t>
      </w:r>
      <w:r>
        <w:t xml:space="preserve">belong to which LLDP session: the O-PNC can then use only the LLDP information from the LLDP sessions configured on the LAG members to support the cross-layer link discovery mechanisms defined in section </w:t>
      </w:r>
      <w:r w:rsidR="006C1ECF">
        <w:fldChar w:fldCharType="begin"/>
      </w:r>
      <w:r w:rsidR="006C1ECF">
        <w:instrText xml:space="preserve"> REF _Ref107916414 \r \h \t </w:instrText>
      </w:r>
      <w:r w:rsidR="006C1ECF">
        <w:fldChar w:fldCharType="separate"/>
      </w:r>
      <w:r w:rsidR="00CD4B2F">
        <w:t>4.5.1</w:t>
      </w:r>
      <w:r w:rsidR="006C1ECF">
        <w:fldChar w:fldCharType="end"/>
      </w:r>
      <w:r w:rsidRPr="001C33B1">
        <w:t>.</w:t>
      </w:r>
    </w:p>
    <w:p w14:paraId="63073461" w14:textId="49B750FC" w:rsidR="001F25C9" w:rsidRPr="004E7492" w:rsidRDefault="00A74E7B" w:rsidP="00333042">
      <w:pPr>
        <w:pStyle w:val="Heading2"/>
      </w:pPr>
      <w:bookmarkStart w:id="104" w:name="_Toc124323365"/>
      <w:r w:rsidRPr="004E7492">
        <w:t>L2/L3 VPN</w:t>
      </w:r>
      <w:r w:rsidR="001F25C9" w:rsidRPr="004E7492">
        <w:t xml:space="preserve"> </w:t>
      </w:r>
      <w:r w:rsidR="00A556C5">
        <w:t>N</w:t>
      </w:r>
      <w:r w:rsidR="001F25C9" w:rsidRPr="004E7492">
        <w:t xml:space="preserve">etwork </w:t>
      </w:r>
      <w:r w:rsidR="00A556C5">
        <w:t>S</w:t>
      </w:r>
      <w:r w:rsidR="001F25C9" w:rsidRPr="004E7492">
        <w:t xml:space="preserve">ervices </w:t>
      </w:r>
      <w:r w:rsidR="00A556C5">
        <w:t>D</w:t>
      </w:r>
      <w:r w:rsidR="001F25C9" w:rsidRPr="004E7492">
        <w:t>iscovery</w:t>
      </w:r>
      <w:bookmarkEnd w:id="104"/>
    </w:p>
    <w:p w14:paraId="267152EB" w14:textId="77777777" w:rsidR="001F25C9" w:rsidRDefault="001F25C9" w:rsidP="001F25C9">
      <w:r w:rsidRPr="002F2555">
        <w:t>TBA</w:t>
      </w:r>
    </w:p>
    <w:p w14:paraId="123D2F1F" w14:textId="1009242F" w:rsidR="00CF1AB2" w:rsidRPr="004E7492" w:rsidRDefault="00CF1AB2" w:rsidP="00333042">
      <w:pPr>
        <w:pStyle w:val="Heading2"/>
      </w:pPr>
      <w:bookmarkStart w:id="105" w:name="_Ref94024873"/>
      <w:bookmarkStart w:id="106" w:name="_Toc124323366"/>
      <w:r w:rsidRPr="004E7492">
        <w:t xml:space="preserve">Inventory </w:t>
      </w:r>
      <w:r w:rsidR="00A556C5">
        <w:t>D</w:t>
      </w:r>
      <w:r w:rsidRPr="004E7492">
        <w:t>iscovery</w:t>
      </w:r>
      <w:bookmarkEnd w:id="105"/>
      <w:bookmarkEnd w:id="106"/>
    </w:p>
    <w:p w14:paraId="26152877" w14:textId="4FC5F4BC" w:rsidR="00CF1AB2" w:rsidRDefault="00CF1AB2" w:rsidP="00CF1AB2">
      <w:r>
        <w:t>The are no YANG data models in IETF that could be used to report at the MPI the whole inventory information discovered by a PNC.</w:t>
      </w:r>
    </w:p>
    <w:p w14:paraId="18A96BAA" w14:textId="6302F6B4" w:rsidR="00CF1AB2" w:rsidRDefault="00CF1AB2" w:rsidP="00CF1AB2">
      <w:r>
        <w:t xml:space="preserve">[RFC8345] </w:t>
      </w:r>
      <w:r w:rsidR="0043680C">
        <w:t xml:space="preserve">had </w:t>
      </w:r>
      <w:r>
        <w:t>foreseen some work for inventory as an augmentation of the network model, but no YANG data model has been developed so far.</w:t>
      </w:r>
    </w:p>
    <w:p w14:paraId="67F028A6" w14:textId="2BA453E6" w:rsidR="0037169F" w:rsidRDefault="00CF1AB2" w:rsidP="0037169F">
      <w:r>
        <w:t xml:space="preserve">There are also no YANG data models in IETF that could be used to correlate </w:t>
      </w:r>
      <w:r w:rsidR="00FE0B7C">
        <w:t xml:space="preserve">topology information, e.g., </w:t>
      </w:r>
      <w:r>
        <w:t>a link termination point (LTP)</w:t>
      </w:r>
      <w:r w:rsidR="00FE0B7C">
        <w:t>,</w:t>
      </w:r>
      <w:r>
        <w:t xml:space="preserve"> </w:t>
      </w:r>
      <w:r>
        <w:lastRenderedPageBreak/>
        <w:t xml:space="preserve">with </w:t>
      </w:r>
      <w:r w:rsidR="00FE0B7C">
        <w:t xml:space="preserve">inventory information, e.g., the </w:t>
      </w:r>
      <w:r>
        <w:t xml:space="preserve">physical port </w:t>
      </w:r>
      <w:r w:rsidR="00FE0B7C">
        <w:t>supporting an LTP</w:t>
      </w:r>
      <w:r>
        <w:t>, if any.</w:t>
      </w:r>
    </w:p>
    <w:p w14:paraId="265C811D" w14:textId="00CA1152" w:rsidR="007D2A47" w:rsidRPr="007D2A47" w:rsidRDefault="00DC54EE">
      <w:bookmarkStart w:id="107" w:name="_Toc53130250"/>
      <w:r w:rsidRPr="00FE0B7C">
        <w:t xml:space="preserve">Inventory information through MPI and correlation with topology information is identified as </w:t>
      </w:r>
      <w:r>
        <w:t>a</w:t>
      </w:r>
      <w:r w:rsidRPr="00FE0B7C">
        <w:t xml:space="preserve"> gap </w:t>
      </w:r>
      <w:r>
        <w:t>requiring</w:t>
      </w:r>
      <w:r w:rsidRPr="00FE0B7C">
        <w:t xml:space="preserve"> further </w:t>
      </w:r>
      <w:r>
        <w:t>work</w:t>
      </w:r>
      <w:r w:rsidR="006E4625">
        <w:t xml:space="preserve"> and outside of the scope of this draft</w:t>
      </w:r>
      <w:r w:rsidRPr="00FE0B7C">
        <w:t>.</w:t>
      </w:r>
    </w:p>
    <w:p w14:paraId="1C2164C1" w14:textId="210BA2E6" w:rsidR="003B0D3F" w:rsidRPr="004E7492" w:rsidRDefault="00637F7C" w:rsidP="00D03145">
      <w:pPr>
        <w:pStyle w:val="Heading1"/>
      </w:pPr>
      <w:bookmarkStart w:id="108" w:name="_Ref97197639"/>
      <w:bookmarkStart w:id="109" w:name="_Toc124323367"/>
      <w:r w:rsidRPr="004E7492">
        <w:t xml:space="preserve">Establishment of </w:t>
      </w:r>
      <w:r w:rsidR="00A372E4" w:rsidRPr="004E7492">
        <w:t>L2/L3</w:t>
      </w:r>
      <w:r w:rsidR="008A1DE1" w:rsidRPr="004E7492">
        <w:t xml:space="preserve"> </w:t>
      </w:r>
      <w:r w:rsidR="00A372E4" w:rsidRPr="004E7492">
        <w:t xml:space="preserve">VPN </w:t>
      </w:r>
      <w:r w:rsidR="00A556C5">
        <w:t>S</w:t>
      </w:r>
      <w:r w:rsidR="008A1DE1" w:rsidRPr="004E7492">
        <w:t xml:space="preserve">ervices </w:t>
      </w:r>
      <w:r w:rsidRPr="004E7492">
        <w:t xml:space="preserve">with TE </w:t>
      </w:r>
      <w:r w:rsidR="00A556C5">
        <w:t>R</w:t>
      </w:r>
      <w:r w:rsidR="00620842" w:rsidRPr="004E7492">
        <w:t>equirements</w:t>
      </w:r>
      <w:bookmarkEnd w:id="107"/>
      <w:bookmarkEnd w:id="108"/>
      <w:bookmarkEnd w:id="109"/>
    </w:p>
    <w:p w14:paraId="11B58EC9" w14:textId="1BE195F4" w:rsidR="004222EA" w:rsidRDefault="004222EA" w:rsidP="00E03626">
      <w:r w:rsidRPr="003D0755">
        <w:t xml:space="preserve">In this scenario </w:t>
      </w:r>
      <w:r>
        <w:t xml:space="preserve">the MDSC needs to setup a </w:t>
      </w:r>
      <w:r w:rsidR="000D344F">
        <w:t>multi</w:t>
      </w:r>
      <w:r w:rsidR="000D344F">
        <w:noBreakHyphen/>
        <w:t xml:space="preserve">domain </w:t>
      </w:r>
      <w:r>
        <w:t xml:space="preserve">L2VPN or a </w:t>
      </w:r>
      <w:r w:rsidR="00176017">
        <w:t xml:space="preserve">multi-domain </w:t>
      </w:r>
      <w:r>
        <w:t xml:space="preserve">L3VPN with </w:t>
      </w:r>
      <w:r w:rsidR="00E74B5D">
        <w:t>some SLA</w:t>
      </w:r>
      <w:r>
        <w:t xml:space="preserve"> requirements.</w:t>
      </w:r>
    </w:p>
    <w:p w14:paraId="54CA0D18" w14:textId="684AF883" w:rsidR="003F2231" w:rsidRDefault="003F2231" w:rsidP="003F2231">
      <w:r w:rsidRPr="000A43A6">
        <w:t>The MDSC receives the request to setup a L2/L3 VPN network service from the OSS/Orchestration layer</w:t>
      </w:r>
      <w:r>
        <w:t xml:space="preserve"> (see </w:t>
      </w:r>
      <w:r>
        <w:fldChar w:fldCharType="begin"/>
      </w:r>
      <w:r>
        <w:instrText xml:space="preserve"> REF _Ref93922517 \r \h </w:instrText>
      </w:r>
      <w:r w:rsidR="004E7492">
        <w:instrText xml:space="preserve"> \* MERGEFORMAT </w:instrText>
      </w:r>
      <w:r>
        <w:fldChar w:fldCharType="separate"/>
      </w:r>
      <w:r w:rsidR="00CD4B2F">
        <w:t>Appendix A</w:t>
      </w:r>
      <w:r>
        <w:fldChar w:fldCharType="end"/>
      </w:r>
      <w:r>
        <w:t>)</w:t>
      </w:r>
      <w:r w:rsidRPr="000A43A6">
        <w:t>.</w:t>
      </w:r>
    </w:p>
    <w:p w14:paraId="36E7F280" w14:textId="0DDE4097" w:rsidR="00E74B5D" w:rsidRDefault="00A312AE">
      <w:r w:rsidRPr="00267F75">
        <w:t>The MDSC translate</w:t>
      </w:r>
      <w:r w:rsidR="00A65CF9">
        <w:t>s</w:t>
      </w:r>
      <w:r w:rsidRPr="00267F75">
        <w:t xml:space="preserve"> the </w:t>
      </w:r>
      <w:r w:rsidR="007D2A47">
        <w:t>L2/</w:t>
      </w:r>
      <w:r w:rsidRPr="00267F75">
        <w:t>L3</w:t>
      </w:r>
      <w:r w:rsidR="001772DD">
        <w:t xml:space="preserve"> </w:t>
      </w:r>
      <w:r w:rsidRPr="00267F75">
        <w:t xml:space="preserve">VPN SLA requirements </w:t>
      </w:r>
      <w:r w:rsidR="001772DD">
        <w:t>in</w:t>
      </w:r>
      <w:r w:rsidRPr="00267F75">
        <w:t>to TE requirements</w:t>
      </w:r>
      <w:r w:rsidR="000710E3">
        <w:t xml:space="preserve"> (e.g., bandwidth, TE metric bounds, SRLG disjointness, </w:t>
      </w:r>
      <w:r w:rsidR="00FE13F0">
        <w:t xml:space="preserve">nodes/links/domains </w:t>
      </w:r>
      <w:r w:rsidR="000710E3">
        <w:t>inclusion/exclusion)</w:t>
      </w:r>
      <w:r w:rsidRPr="00267F75">
        <w:t xml:space="preserve"> and </w:t>
      </w:r>
      <w:r w:rsidR="00E74B5D" w:rsidRPr="00FE13F0">
        <w:t xml:space="preserve">find </w:t>
      </w:r>
      <w:r w:rsidR="00B70255" w:rsidRPr="00FE13F0">
        <w:t>th</w:t>
      </w:r>
      <w:r w:rsidR="00B70255" w:rsidRPr="00DB36AB">
        <w:t xml:space="preserve">e </w:t>
      </w:r>
      <w:r w:rsidR="009B2690" w:rsidRPr="0097702C">
        <w:t>TE path</w:t>
      </w:r>
      <w:r w:rsidR="005F4296" w:rsidRPr="00267F75">
        <w:t xml:space="preserve">s </w:t>
      </w:r>
      <w:r w:rsidR="00E74B5D" w:rsidRPr="00267F75">
        <w:t xml:space="preserve">that meet </w:t>
      </w:r>
      <w:r w:rsidR="00DD3055" w:rsidRPr="00267F75">
        <w:t>these</w:t>
      </w:r>
      <w:r w:rsidR="00B70255" w:rsidRPr="00267F75">
        <w:t xml:space="preserve"> </w:t>
      </w:r>
      <w:r w:rsidR="00E74B5D" w:rsidRPr="00267F75">
        <w:t>TE requirements</w:t>
      </w:r>
      <w:r w:rsidR="00A65CF9">
        <w:t xml:space="preserve"> (see section </w:t>
      </w:r>
      <w:r w:rsidR="00A65CF9">
        <w:fldChar w:fldCharType="begin"/>
      </w:r>
      <w:r w:rsidR="00A65CF9">
        <w:instrText xml:space="preserve"> REF _Ref93943876 \r \h \t </w:instrText>
      </w:r>
      <w:r w:rsidR="004E7492">
        <w:instrText xml:space="preserve"> \* MERGEFORMAT </w:instrText>
      </w:r>
      <w:r w:rsidR="00A65CF9">
        <w:fldChar w:fldCharType="separate"/>
      </w:r>
      <w:r w:rsidR="00CD4B2F">
        <w:t>2.1.1</w:t>
      </w:r>
      <w:r w:rsidR="00A65CF9">
        <w:fldChar w:fldCharType="end"/>
      </w:r>
      <w:r w:rsidR="00A65CF9">
        <w:t>)</w:t>
      </w:r>
      <w:r w:rsidR="00E74B5D" w:rsidRPr="00267F75">
        <w:t>.</w:t>
      </w:r>
    </w:p>
    <w:p w14:paraId="3D1F2FEB" w14:textId="6E93BC7C" w:rsidR="008E076C" w:rsidRDefault="00473AD7" w:rsidP="002F557C">
      <w:r w:rsidRPr="00050AE8">
        <w:t xml:space="preserve">For example, </w:t>
      </w:r>
      <w:r>
        <w:t xml:space="preserve">considering the L3VPN in </w:t>
      </w:r>
      <w:r w:rsidR="004B0663">
        <w:fldChar w:fldCharType="begin"/>
      </w:r>
      <w:r w:rsidR="004B0663">
        <w:instrText xml:space="preserve"> REF _Ref93922317 \r \h </w:instrText>
      </w:r>
      <w:r w:rsidR="004E7492">
        <w:instrText xml:space="preserve"> \* MERGEFORMAT </w:instrText>
      </w:r>
      <w:r w:rsidR="004B0663">
        <w:fldChar w:fldCharType="separate"/>
      </w:r>
      <w:r w:rsidR="00CD4B2F">
        <w:t>Figure 2</w:t>
      </w:r>
      <w:r w:rsidR="004B0663">
        <w:fldChar w:fldCharType="end"/>
      </w:r>
      <w:r w:rsidR="004006CA">
        <w:t xml:space="preserve"> and </w:t>
      </w:r>
      <w:r w:rsidR="004006CA">
        <w:fldChar w:fldCharType="begin"/>
      </w:r>
      <w:r w:rsidR="004006CA">
        <w:instrText xml:space="preserve"> REF _Ref113883817 \r \h </w:instrText>
      </w:r>
      <w:r w:rsidR="004006CA">
        <w:fldChar w:fldCharType="separate"/>
      </w:r>
      <w:r w:rsidR="00CD4B2F">
        <w:t>Figure 3</w:t>
      </w:r>
      <w:r w:rsidR="004006CA">
        <w:fldChar w:fldCharType="end"/>
      </w:r>
      <w:r>
        <w:t xml:space="preserve">, </w:t>
      </w:r>
      <w:r w:rsidR="008E076C">
        <w:t xml:space="preserve">the MDSC </w:t>
      </w:r>
      <w:r w:rsidR="00A65CF9">
        <w:t xml:space="preserve">finds </w:t>
      </w:r>
      <w:r w:rsidR="008E076C">
        <w:t>that:</w:t>
      </w:r>
    </w:p>
    <w:p w14:paraId="291BB099" w14:textId="4E249E3D" w:rsidR="00473AD7" w:rsidRPr="006C1ECF" w:rsidRDefault="00DD3055" w:rsidP="006C1ECF">
      <w:pPr>
        <w:pStyle w:val="RFCListBullet"/>
      </w:pPr>
      <w:r w:rsidRPr="006C1ECF">
        <w:t xml:space="preserve">PE13-P16-PE14 </w:t>
      </w:r>
      <w:r w:rsidR="009B2690" w:rsidRPr="006C1ECF">
        <w:t xml:space="preserve">TE path </w:t>
      </w:r>
      <w:r w:rsidR="00473AD7" w:rsidRPr="006C1ECF">
        <w:t xml:space="preserve">already exists but have not enough bandwidth </w:t>
      </w:r>
      <w:r w:rsidR="008E076C" w:rsidRPr="006C1ECF">
        <w:t>to support the new L3VPN</w:t>
      </w:r>
      <w:r w:rsidR="008B2B34" w:rsidRPr="006C1ECF">
        <w:t xml:space="preserve">, as described in section </w:t>
      </w:r>
      <w:r w:rsidR="00B13451">
        <w:fldChar w:fldCharType="begin"/>
      </w:r>
      <w:r w:rsidR="00B13451">
        <w:instrText xml:space="preserve"> REF _Ref113960455 \r \h \t </w:instrText>
      </w:r>
      <w:r w:rsidR="00B13451">
        <w:fldChar w:fldCharType="separate"/>
      </w:r>
      <w:r w:rsidR="00CD4B2F">
        <w:t>4.4</w:t>
      </w:r>
      <w:r w:rsidR="00B13451">
        <w:fldChar w:fldCharType="end"/>
      </w:r>
      <w:r w:rsidR="006039B3" w:rsidRPr="006C1ECF">
        <w:t>;</w:t>
      </w:r>
      <w:r w:rsidR="006C1ECF" w:rsidRPr="006C1ECF">
        <w:t>, and that:</w:t>
      </w:r>
    </w:p>
    <w:p w14:paraId="1F1C86C4" w14:textId="798ED7E7" w:rsidR="008E076C" w:rsidRDefault="008E076C" w:rsidP="007B77C4">
      <w:pPr>
        <w:pStyle w:val="RFCListBullet"/>
        <w:numPr>
          <w:ilvl w:val="1"/>
          <w:numId w:val="16"/>
        </w:numPr>
        <w:tabs>
          <w:tab w:val="clear" w:pos="1296"/>
        </w:tabs>
      </w:pPr>
      <w:r>
        <w:t>the IP link</w:t>
      </w:r>
      <w:r w:rsidR="00DD3055">
        <w:t>(s)</w:t>
      </w:r>
      <w:r>
        <w:t xml:space="preserve"> </w:t>
      </w:r>
      <w:r w:rsidR="006C1ECF" w:rsidRPr="00AA559F">
        <w:t xml:space="preserve">between </w:t>
      </w:r>
      <w:r w:rsidR="006C1ECF">
        <w:t>PE13</w:t>
      </w:r>
      <w:r w:rsidR="006C1ECF" w:rsidRPr="00AA559F">
        <w:t xml:space="preserve"> and </w:t>
      </w:r>
      <w:r w:rsidR="006C1ECF">
        <w:t>P16</w:t>
      </w:r>
      <w:r w:rsidR="006C1ECF" w:rsidRPr="00AA559F">
        <w:t xml:space="preserve"> has </w:t>
      </w:r>
      <w:r>
        <w:t xml:space="preserve">not enough bandwidth to support increasing the bandwidth of that </w:t>
      </w:r>
      <w:r w:rsidR="009B2690" w:rsidRPr="004E7492">
        <w:t>TE path</w:t>
      </w:r>
      <w:r w:rsidR="008B2B34">
        <w:t xml:space="preserve">, as described in section </w:t>
      </w:r>
      <w:r w:rsidR="00F53CBD">
        <w:fldChar w:fldCharType="begin"/>
      </w:r>
      <w:r w:rsidR="00F53CBD">
        <w:instrText xml:space="preserve"> REF _Ref92128895 \r \h \t </w:instrText>
      </w:r>
      <w:r w:rsidR="004E7492">
        <w:instrText xml:space="preserve"> \* MERGEFORMAT </w:instrText>
      </w:r>
      <w:r w:rsidR="00F53CBD">
        <w:fldChar w:fldCharType="separate"/>
      </w:r>
      <w:r w:rsidR="00CD4B2F">
        <w:t>4.3</w:t>
      </w:r>
      <w:r w:rsidR="00F53CBD">
        <w:fldChar w:fldCharType="end"/>
      </w:r>
      <w:r>
        <w:t>;</w:t>
      </w:r>
    </w:p>
    <w:p w14:paraId="6B8173E5" w14:textId="5C7CE2F4" w:rsidR="008E076C" w:rsidRPr="00AC7352" w:rsidRDefault="0057004A" w:rsidP="007B77C4">
      <w:pPr>
        <w:pStyle w:val="RFCListBullet"/>
        <w:numPr>
          <w:ilvl w:val="1"/>
          <w:numId w:val="16"/>
        </w:numPr>
        <w:tabs>
          <w:tab w:val="clear" w:pos="1296"/>
        </w:tabs>
      </w:pPr>
      <w:r w:rsidRPr="00AC7352">
        <w:t xml:space="preserve">a new underlay optical tunnel </w:t>
      </w:r>
      <w:r w:rsidR="00DD3055" w:rsidRPr="00AC7352">
        <w:t xml:space="preserve">could be setup </w:t>
      </w:r>
      <w:r w:rsidRPr="00AC7352">
        <w:t xml:space="preserve">to increase the </w:t>
      </w:r>
      <w:r w:rsidR="008E076C" w:rsidRPr="00AC7352">
        <w:t xml:space="preserve">bandwidth </w:t>
      </w:r>
      <w:r w:rsidR="00713F38">
        <w:t xml:space="preserve">of the </w:t>
      </w:r>
      <w:r w:rsidR="00DD3055" w:rsidRPr="00AC7352">
        <w:t xml:space="preserve">IP link(s) </w:t>
      </w:r>
      <w:r w:rsidR="006C1ECF" w:rsidRPr="00AA559F">
        <w:t xml:space="preserve">between </w:t>
      </w:r>
      <w:r w:rsidR="006C1ECF">
        <w:t>PE13</w:t>
      </w:r>
      <w:r w:rsidR="006C1ECF" w:rsidRPr="00AA559F">
        <w:t xml:space="preserve"> and </w:t>
      </w:r>
      <w:r w:rsidR="006C1ECF">
        <w:t>P16</w:t>
      </w:r>
      <w:r w:rsidR="006C1ECF" w:rsidRPr="00AA559F">
        <w:t xml:space="preserve"> to </w:t>
      </w:r>
      <w:r w:rsidRPr="00AC7352">
        <w:t>support increasing the bandwidth of that overlay</w:t>
      </w:r>
      <w:r w:rsidR="009B2690" w:rsidRPr="00AC7352">
        <w:t xml:space="preserve"> TE path</w:t>
      </w:r>
      <w:r w:rsidR="008B2B34" w:rsidRPr="00AC7352">
        <w:t>, as described in section</w:t>
      </w:r>
      <w:r w:rsidR="006C1ECF">
        <w:t xml:space="preserve"> </w:t>
      </w:r>
      <w:r w:rsidR="006C1ECF">
        <w:fldChar w:fldCharType="begin"/>
      </w:r>
      <w:r w:rsidR="006C1ECF">
        <w:instrText xml:space="preserve"> REF _Ref75426138 \r \h \t </w:instrText>
      </w:r>
      <w:r w:rsidR="007B77C4">
        <w:instrText xml:space="preserve"> \* MERGEFORMAT </w:instrText>
      </w:r>
      <w:r w:rsidR="006C1ECF">
        <w:fldChar w:fldCharType="separate"/>
      </w:r>
      <w:r w:rsidR="00CD4B2F">
        <w:t>5.1</w:t>
      </w:r>
      <w:r w:rsidR="006C1ECF">
        <w:fldChar w:fldCharType="end"/>
      </w:r>
      <w:r w:rsidR="008E076C" w:rsidRPr="00AC7352">
        <w:t>.</w:t>
      </w:r>
      <w:r w:rsidR="008B2B34" w:rsidRPr="00AC7352">
        <w:t xml:space="preserve"> The dimensioning of the underlay optical tunnel is decided by the MDSC based on the </w:t>
      </w:r>
      <w:r w:rsidR="00C16B25">
        <w:t xml:space="preserve">TE requirements (e.g., the </w:t>
      </w:r>
      <w:r w:rsidR="008B2B34" w:rsidRPr="00AC7352">
        <w:t>bandwidth</w:t>
      </w:r>
      <w:r w:rsidR="00C16B25">
        <w:t>)</w:t>
      </w:r>
      <w:r w:rsidR="008B2B34" w:rsidRPr="00AC7352">
        <w:t xml:space="preserve"> requested by the TE path and on its multi-layer optimization policy</w:t>
      </w:r>
      <w:r w:rsidR="0021197D" w:rsidRPr="00AC7352">
        <w:t>, which is an internal MDSC implementation issue</w:t>
      </w:r>
      <w:r w:rsidR="006C1ECF">
        <w:t>;</w:t>
      </w:r>
    </w:p>
    <w:p w14:paraId="20A1F37E" w14:textId="15C2A62F" w:rsidR="0057004A" w:rsidRDefault="0057004A" w:rsidP="007B77C4">
      <w:pPr>
        <w:pStyle w:val="RFCListBullet"/>
        <w:numPr>
          <w:ilvl w:val="1"/>
          <w:numId w:val="16"/>
        </w:numPr>
        <w:tabs>
          <w:tab w:val="clear" w:pos="1296"/>
        </w:tabs>
      </w:pPr>
      <w:r>
        <w:t xml:space="preserve">a new </w:t>
      </w:r>
      <w:r w:rsidR="00C16B25">
        <w:t>multi</w:t>
      </w:r>
      <w:r w:rsidR="00713F38">
        <w:t xml:space="preserve">-domain </w:t>
      </w:r>
      <w:r w:rsidR="00F5752E" w:rsidRPr="004E7492">
        <w:t>TE path</w:t>
      </w:r>
      <w:r w:rsidR="00F5752E">
        <w:t xml:space="preserve"> </w:t>
      </w:r>
      <w:r>
        <w:t>needs to be setup between PE13 and P</w:t>
      </w:r>
      <w:r w:rsidR="00847C1A">
        <w:t>E</w:t>
      </w:r>
      <w:r>
        <w:t>23</w:t>
      </w:r>
      <w:r w:rsidR="00730001">
        <w:t xml:space="preserve">, e.g., either because existing TE paths between PE13 and PE23 are not able to meet the TE </w:t>
      </w:r>
      <w:r w:rsidR="00514D2D">
        <w:t xml:space="preserve">and binding </w:t>
      </w:r>
      <w:r w:rsidR="00730001">
        <w:t>requir</w:t>
      </w:r>
      <w:r w:rsidR="00514D2D">
        <w:t>ements of the L2/L3 VPN service</w:t>
      </w:r>
      <w:r w:rsidR="00730001">
        <w:t xml:space="preserve"> or because there is no TE path between PE13 and PE23</w:t>
      </w:r>
      <w:r>
        <w:t>.</w:t>
      </w:r>
    </w:p>
    <w:p w14:paraId="5AEC9286" w14:textId="4F288DBA" w:rsidR="0057004A" w:rsidRDefault="00AD0E3B" w:rsidP="002F557C">
      <w:r>
        <w:lastRenderedPageBreak/>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CD4B2F">
        <w:t>2.1.2</w:t>
      </w:r>
      <w:r w:rsidR="008E615F">
        <w:fldChar w:fldCharType="end"/>
      </w:r>
      <w:r>
        <w:t>, with partial summarization, the MDSC will use the TE topology information provided by the P-PNCs and the results of the path computation requests sen</w:t>
      </w:r>
      <w:r w:rsidR="00057BBE">
        <w:t>t</w:t>
      </w:r>
      <w:r>
        <w:t xml:space="preserve"> to the O-PNCs</w:t>
      </w:r>
      <w:r w:rsidR="00057BBE">
        <w:t xml:space="preserve">, as described in section </w:t>
      </w:r>
      <w:r w:rsidR="00057BBE" w:rsidRPr="004E7492">
        <w:fldChar w:fldCharType="begin"/>
      </w:r>
      <w:r w:rsidR="00057BBE">
        <w:instrText xml:space="preserve"> REF _Ref75426138 \r \h \t </w:instrText>
      </w:r>
      <w:r w:rsidR="004E7492">
        <w:instrText xml:space="preserve"> \* MERGEFORMAT </w:instrText>
      </w:r>
      <w:r w:rsidR="00057BBE" w:rsidRPr="004E7492">
        <w:fldChar w:fldCharType="separate"/>
      </w:r>
      <w:r w:rsidR="00CD4B2F">
        <w:t>5.1</w:t>
      </w:r>
      <w:r w:rsidR="00057BBE" w:rsidRPr="004E7492">
        <w:fldChar w:fldCharType="end"/>
      </w:r>
      <w:r w:rsidR="00057BBE">
        <w:t>,</w:t>
      </w:r>
      <w:r>
        <w:t xml:space="preserve"> to compute the multi</w:t>
      </w:r>
      <w:r w:rsidR="00057BBE">
        <w:noBreakHyphen/>
      </w:r>
      <w:r>
        <w:t>layer/multi-domain path between PE13 and P</w:t>
      </w:r>
      <w:r w:rsidR="00847C1A">
        <w:t>E</w:t>
      </w:r>
      <w:r>
        <w:t>23.</w:t>
      </w:r>
    </w:p>
    <w:p w14:paraId="2E529325" w14:textId="299B98A0" w:rsidR="00AD0E3B" w:rsidRDefault="00AD0E3B" w:rsidP="002F557C">
      <w:r>
        <w:t>For example, the multi-layer/multi-domain performed by the MDSC could require the setup of:</w:t>
      </w:r>
    </w:p>
    <w:p w14:paraId="2FCE8330" w14:textId="4E2539A0" w:rsidR="00AD0E3B" w:rsidRDefault="00AD0E3B" w:rsidP="006C1ECF">
      <w:pPr>
        <w:pStyle w:val="RFCListBullet"/>
      </w:pPr>
      <w:r>
        <w:t>a new underlay optical tunnel between PE13 and BR11, supporting a new IP link</w:t>
      </w:r>
      <w:r w:rsidR="008D18C6">
        <w:t xml:space="preserve">, as described in </w:t>
      </w:r>
      <w:r w:rsidR="008D18C6" w:rsidRPr="00267F75">
        <w:t xml:space="preserve">section </w:t>
      </w:r>
      <w:r w:rsidR="00057BBE">
        <w:fldChar w:fldCharType="begin"/>
      </w:r>
      <w:r w:rsidR="00057BBE">
        <w:instrText xml:space="preserve"> REF _Ref75427615 \r \h \t</w:instrText>
      </w:r>
      <w:r w:rsidR="004E7492">
        <w:instrText xml:space="preserve"> \* MERGEFORMAT </w:instrText>
      </w:r>
      <w:r w:rsidR="00057BBE">
        <w:fldChar w:fldCharType="separate"/>
      </w:r>
      <w:r w:rsidR="00CD4B2F">
        <w:t>5.2</w:t>
      </w:r>
      <w:r w:rsidR="00057BBE">
        <w:fldChar w:fldCharType="end"/>
      </w:r>
      <w:r>
        <w:t>;</w:t>
      </w:r>
    </w:p>
    <w:p w14:paraId="4FCE4EC8" w14:textId="4F079CD0" w:rsidR="00AD0E3B" w:rsidRDefault="00AD0E3B" w:rsidP="006C1ECF">
      <w:pPr>
        <w:pStyle w:val="RFCListBullet"/>
      </w:pPr>
      <w:r>
        <w:t xml:space="preserve">a new underlay optical tunnel between BR21 and P24 to increase the bandwidth of </w:t>
      </w:r>
      <w:r w:rsidR="00057BBE">
        <w:t xml:space="preserve">the IP link(s) between BR21 and P24, as described in section </w:t>
      </w:r>
      <w:r w:rsidR="00057BBE">
        <w:fldChar w:fldCharType="begin"/>
      </w:r>
      <w:r w:rsidR="00057BBE">
        <w:instrText xml:space="preserve"> REF _Ref75427615 \r \h \t</w:instrText>
      </w:r>
      <w:r w:rsidR="004E7492">
        <w:instrText xml:space="preserve"> \* MERGEFORMAT </w:instrText>
      </w:r>
      <w:r w:rsidR="00057BBE">
        <w:fldChar w:fldCharType="separate"/>
      </w:r>
      <w:r w:rsidR="00CD4B2F">
        <w:t>5.2</w:t>
      </w:r>
      <w:r w:rsidR="00057BBE">
        <w:fldChar w:fldCharType="end"/>
      </w:r>
      <w:r>
        <w:t>.</w:t>
      </w:r>
    </w:p>
    <w:p w14:paraId="708F8337" w14:textId="08E79918" w:rsidR="00F53CBD" w:rsidRDefault="00F53CBD" w:rsidP="00F53CBD">
      <w:r w:rsidRPr="000A43A6">
        <w:t xml:space="preserve">When the setup of the L2/L3 VPN network service requires multi-domain and multi-layer coordination, the MDSC is </w:t>
      </w:r>
      <w:r>
        <w:t xml:space="preserve">also </w:t>
      </w:r>
      <w:r w:rsidRPr="000A43A6">
        <w:t xml:space="preserve">responsible for coordinating the network configuration </w:t>
      </w:r>
      <w:r w:rsidRPr="00745AF1">
        <w:t xml:space="preserve">required </w:t>
      </w:r>
      <w:r w:rsidRPr="000A43A6">
        <w:t>to realize the request network service across the appropriate optical and packet domains.</w:t>
      </w:r>
    </w:p>
    <w:p w14:paraId="168CCAD1" w14:textId="77777777" w:rsidR="00F53CBD" w:rsidRDefault="00F53CBD" w:rsidP="00F53CBD">
      <w:r>
        <w:t>The MDSC would therefore request:</w:t>
      </w:r>
    </w:p>
    <w:p w14:paraId="324D683A" w14:textId="1184D386" w:rsidR="00F53CBD" w:rsidRDefault="00F53CBD" w:rsidP="006C1ECF">
      <w:pPr>
        <w:pStyle w:val="RFCListBullet"/>
      </w:pPr>
      <w:r>
        <w:t xml:space="preserve">the O-PNC1 to setup a new optical tunnel between the ROADMs </w:t>
      </w:r>
      <w:r w:rsidR="006C1ECF">
        <w:t xml:space="preserve">connected to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CD4B2F">
        <w:t>5.2</w:t>
      </w:r>
      <w:r>
        <w:fldChar w:fldCharType="end"/>
      </w:r>
      <w:r>
        <w:t>;</w:t>
      </w:r>
    </w:p>
    <w:p w14:paraId="5EA44AAA" w14:textId="149C0219" w:rsidR="00F53CBD" w:rsidRDefault="00F53CBD" w:rsidP="006C1ECF">
      <w:pPr>
        <w:pStyle w:val="RFCListBullet"/>
      </w:pPr>
      <w:r>
        <w:t xml:space="preserve">the P-PNC1 to update the configuration of the existing IP link, in case of LAG, or configure a new IP link, in case of ECMP, </w:t>
      </w:r>
      <w:r w:rsidR="006C1ECF">
        <w:t xml:space="preserve">between PE13 and P16, </w:t>
      </w:r>
      <w:r>
        <w:t xml:space="preserve">as described in section </w:t>
      </w:r>
      <w:r>
        <w:fldChar w:fldCharType="begin"/>
      </w:r>
      <w:r>
        <w:instrText xml:space="preserve"> REF _Ref75427615 \r \h \t</w:instrText>
      </w:r>
      <w:r w:rsidR="004E7492">
        <w:instrText xml:space="preserve"> \* MERGEFORMAT </w:instrText>
      </w:r>
      <w:r>
        <w:fldChar w:fldCharType="separate"/>
      </w:r>
      <w:r w:rsidR="00CD4B2F">
        <w:t>5.2</w:t>
      </w:r>
      <w:r>
        <w:fldChar w:fldCharType="end"/>
      </w:r>
      <w:r>
        <w:t>;</w:t>
      </w:r>
    </w:p>
    <w:p w14:paraId="5FD1548A" w14:textId="3DCDDB4A" w:rsidR="00F53CBD" w:rsidRPr="00AC7352" w:rsidRDefault="00F53CBD" w:rsidP="006C1ECF">
      <w:pPr>
        <w:pStyle w:val="RFCListBullet"/>
      </w:pPr>
      <w:r w:rsidRPr="00AC7352">
        <w:t xml:space="preserve">the P-PNC1 to update the bandwidth of the selected TE path between PE13 and PE14, as described in section </w:t>
      </w:r>
      <w:r w:rsidRPr="00AC7352">
        <w:fldChar w:fldCharType="begin"/>
      </w:r>
      <w:r w:rsidRPr="00AC7352">
        <w:instrText xml:space="preserve"> REF _Ref75428343 \r \h \t </w:instrText>
      </w:r>
      <w:r w:rsidR="00AC7352">
        <w:instrText xml:space="preserve"> \* MERGEFORMAT </w:instrText>
      </w:r>
      <w:r w:rsidRPr="00AC7352">
        <w:fldChar w:fldCharType="separate"/>
      </w:r>
      <w:r w:rsidR="00CD4B2F">
        <w:t>5.3</w:t>
      </w:r>
      <w:r w:rsidRPr="00AC7352">
        <w:fldChar w:fldCharType="end"/>
      </w:r>
      <w:r w:rsidRPr="00AC7352">
        <w:t>.</w:t>
      </w:r>
    </w:p>
    <w:p w14:paraId="3F83D777" w14:textId="678E2515" w:rsidR="00057BBE" w:rsidRDefault="00057BBE" w:rsidP="008D18C6">
      <w:bookmarkStart w:id="110" w:name="_Hlk107921526"/>
      <w:r w:rsidRPr="00514773">
        <w:t xml:space="preserve">After that, the </w:t>
      </w:r>
      <w:r w:rsidR="00172E45" w:rsidRPr="00057BBE">
        <w:t xml:space="preserve">MDSC requests P-PNC2 to setup a TE path between BR21 and PE23, with </w:t>
      </w:r>
      <w:r>
        <w:t>an</w:t>
      </w:r>
      <w:r w:rsidRPr="00057BBE">
        <w:t xml:space="preserve"> </w:t>
      </w:r>
      <w:r w:rsidR="0074503F" w:rsidRPr="00057BBE">
        <w:t>explicit path (BR21, P24, PE23)</w:t>
      </w:r>
      <w:r w:rsidR="006C4712">
        <w:t xml:space="preserve"> to </w:t>
      </w:r>
      <w:r w:rsidR="00570B94" w:rsidRPr="00570B94">
        <w:t>constrain</w:t>
      </w:r>
      <w:r w:rsidR="006C4712">
        <w:t>this new TE path to use the new underlay optical tunnel setup between BR21 and P24</w:t>
      </w:r>
      <w:r w:rsidR="009161F3">
        <w:t>,</w:t>
      </w:r>
      <w:r w:rsidR="0074503F" w:rsidRPr="00057BBE">
        <w:t xml:space="preserve"> </w:t>
      </w:r>
      <w:r w:rsidR="00A35E7B">
        <w:t xml:space="preserve">as described </w:t>
      </w:r>
      <w:bookmarkEnd w:id="110"/>
      <w:r w:rsidR="00A35E7B">
        <w:t xml:space="preserve">in section </w:t>
      </w:r>
      <w:r w:rsidR="00A35E7B">
        <w:fldChar w:fldCharType="begin"/>
      </w:r>
      <w:r w:rsidR="00A35E7B">
        <w:instrText xml:space="preserve"> REF _Ref75428343 \r \h \t </w:instrText>
      </w:r>
      <w:r w:rsidR="004E7492">
        <w:instrText xml:space="preserve"> \* MERGEFORMAT </w:instrText>
      </w:r>
      <w:r w:rsidR="00A35E7B">
        <w:fldChar w:fldCharType="separate"/>
      </w:r>
      <w:r w:rsidR="00CD4B2F">
        <w:t>5.3</w:t>
      </w:r>
      <w:r w:rsidR="00A35E7B">
        <w:fldChar w:fldCharType="end"/>
      </w:r>
      <w:r>
        <w:t>.</w:t>
      </w:r>
      <w:r w:rsidR="00A35E7B">
        <w:t xml:space="preserve"> </w:t>
      </w:r>
      <w:bookmarkStart w:id="111" w:name="_Hlk107921543"/>
      <w:r w:rsidR="00713F38">
        <w:t xml:space="preserve">The P-PNC2 properly configures the routers within its domain to setup the requested path and returns to the MDSC the information which is needed for </w:t>
      </w:r>
      <w:r w:rsidR="00C16B25">
        <w:t>multi</w:t>
      </w:r>
      <w:r w:rsidR="00713F38">
        <w:t xml:space="preserve">-domain TE path stitching. For example, in case of inter-domain SR-TE, the </w:t>
      </w:r>
      <w:r w:rsidR="00A35E7B">
        <w:t>P</w:t>
      </w:r>
      <w:r w:rsidR="00A35E7B">
        <w:noBreakHyphen/>
        <w:t>PNC2</w:t>
      </w:r>
      <w:r w:rsidR="000D6909">
        <w:t>, knowing the node and the adjacency SIDs assigned within its domain,</w:t>
      </w:r>
      <w:r w:rsidR="00A35E7B">
        <w:t xml:space="preserve"> </w:t>
      </w:r>
      <w:r w:rsidR="00F22B7B">
        <w:t xml:space="preserve">can install </w:t>
      </w:r>
      <w:r w:rsidR="00A35E7B">
        <w:t xml:space="preserve">the proper </w:t>
      </w:r>
      <w:r w:rsidR="00F22B7B">
        <w:t xml:space="preserve">SR </w:t>
      </w:r>
      <w:r w:rsidR="00A35E7B">
        <w:t>policy</w:t>
      </w:r>
      <w:r w:rsidR="000D6909">
        <w:t xml:space="preserve">, or </w:t>
      </w:r>
      <w:r w:rsidR="00F22B7B">
        <w:t xml:space="preserve">hierarchical </w:t>
      </w:r>
      <w:r w:rsidR="000D6909">
        <w:t>policies,</w:t>
      </w:r>
      <w:r w:rsidR="00A35E7B">
        <w:t xml:space="preserve"> within BR21 and returns to the MDSC the binding SID</w:t>
      </w:r>
      <w:r w:rsidR="009161F3">
        <w:t xml:space="preserve"> it has assigned to this </w:t>
      </w:r>
      <w:r w:rsidR="00163660">
        <w:t>policy in BR21</w:t>
      </w:r>
      <w:bookmarkEnd w:id="111"/>
      <w:r w:rsidR="00A35E7B">
        <w:t>.</w:t>
      </w:r>
    </w:p>
    <w:p w14:paraId="06ACD544" w14:textId="2EA29001" w:rsidR="0074503F" w:rsidRPr="00A35E7B" w:rsidRDefault="009161F3" w:rsidP="008D18C6">
      <w:r>
        <w:lastRenderedPageBreak/>
        <w:t xml:space="preserve">Then the </w:t>
      </w:r>
      <w:r w:rsidR="0074503F" w:rsidRPr="00A35E7B">
        <w:t>MDSC request</w:t>
      </w:r>
      <w:r>
        <w:t>s</w:t>
      </w:r>
      <w:r w:rsidR="0074503F" w:rsidRPr="00A35E7B">
        <w:t xml:space="preserve"> P-PNC1 to setup a TE path between PE13 and BR11, </w:t>
      </w:r>
      <w:r w:rsidR="0097702C">
        <w:t>with an explicit path (PE13, BR11)</w:t>
      </w:r>
      <w:r w:rsidR="00720DF6">
        <w:t xml:space="preserve"> to </w:t>
      </w:r>
      <w:r w:rsidR="00570B94" w:rsidRPr="00570B94">
        <w:t>constrain</w:t>
      </w:r>
      <w:r w:rsidR="00570B94">
        <w:t xml:space="preserve"> </w:t>
      </w:r>
      <w:r w:rsidR="00720DF6">
        <w:t>this new TE path to use the new underlay optical tunnel setup between PE13 and BR11</w:t>
      </w:r>
      <w:r w:rsidR="0097702C">
        <w:t xml:space="preserve">, </w:t>
      </w:r>
      <w:r w:rsidR="0074503F" w:rsidRPr="00A35E7B">
        <w:t xml:space="preserve">specifying </w:t>
      </w:r>
      <w:r w:rsidR="00720DF6">
        <w:t xml:space="preserve">also which </w:t>
      </w:r>
      <w:r w:rsidR="000D6909" w:rsidRPr="004E7492">
        <w:t>inter</w:t>
      </w:r>
      <w:r w:rsidR="000D6909" w:rsidRPr="004E7492">
        <w:noBreakHyphen/>
        <w:t xml:space="preserve">domain link </w:t>
      </w:r>
      <w:r w:rsidR="00116D61">
        <w:t>should</w:t>
      </w:r>
      <w:r w:rsidR="00720DF6">
        <w:t xml:space="preserve"> be used to send traffic to </w:t>
      </w:r>
      <w:r w:rsidR="000D6909" w:rsidRPr="004E7492">
        <w:t xml:space="preserve">BR21 </w:t>
      </w:r>
      <w:r w:rsidR="0074503F" w:rsidRPr="004E7492">
        <w:t>and</w:t>
      </w:r>
      <w:r w:rsidR="0074503F" w:rsidRPr="00A35E7B">
        <w:t xml:space="preserve"> the </w:t>
      </w:r>
      <w:r w:rsidR="00713F38">
        <w:t xml:space="preserve">information </w:t>
      </w:r>
      <w:r w:rsidR="00713F38" w:rsidRPr="00A35E7B">
        <w:t xml:space="preserve">to be used for the </w:t>
      </w:r>
      <w:r w:rsidR="00C16B25">
        <w:t>multi</w:t>
      </w:r>
      <w:r w:rsidR="00EC7EB6">
        <w:t xml:space="preserve">-domain </w:t>
      </w:r>
      <w:r w:rsidR="00713F38" w:rsidRPr="00A35E7B">
        <w:t>TE path stitching</w:t>
      </w:r>
      <w:r w:rsidR="00713F38">
        <w:t>, as described in section</w:t>
      </w:r>
      <w:r w:rsidR="00EC7EB6">
        <w:t xml:space="preserve"> </w:t>
      </w:r>
      <w:r w:rsidR="00B13451">
        <w:fldChar w:fldCharType="begin"/>
      </w:r>
      <w:r w:rsidR="00B13451">
        <w:instrText xml:space="preserve"> REF _Ref113960455 \r \h \t </w:instrText>
      </w:r>
      <w:r w:rsidR="00B13451">
        <w:fldChar w:fldCharType="separate"/>
      </w:r>
      <w:r w:rsidR="00CD4B2F">
        <w:t>4.4</w:t>
      </w:r>
      <w:r w:rsidR="00B13451">
        <w:fldChar w:fldCharType="end"/>
      </w:r>
      <w:r w:rsidR="00EC7EB6">
        <w:t xml:space="preserve"> </w:t>
      </w:r>
      <w:r w:rsidR="00713F38">
        <w:t xml:space="preserve">(e.g., in case of inter-domain SR-TE, the </w:t>
      </w:r>
      <w:r w:rsidR="0074503F" w:rsidRPr="00A35E7B">
        <w:t xml:space="preserve">binding SID </w:t>
      </w:r>
      <w:r w:rsidR="00720DF6">
        <w:t xml:space="preserve"> that has been assigned by P-PNC2 to the corresponding SR policy in BR21</w:t>
      </w:r>
      <w:r w:rsidR="00713F38">
        <w:t>)</w:t>
      </w:r>
      <w:r w:rsidR="0074503F" w:rsidRPr="00A35E7B">
        <w:t>.</w:t>
      </w:r>
      <w:r w:rsidR="00E77F6F">
        <w:t xml:space="preserve"> The P</w:t>
      </w:r>
      <w:r w:rsidR="00E77F6F">
        <w:noBreakHyphen/>
        <w:t>PNC1</w:t>
      </w:r>
      <w:r w:rsidR="00713F38" w:rsidRPr="00713F38">
        <w:t xml:space="preserve"> </w:t>
      </w:r>
      <w:r w:rsidR="00713F38">
        <w:t xml:space="preserve">properly configures the routers within its domain to setup the requested path and the </w:t>
      </w:r>
      <w:r w:rsidR="00C16B25">
        <w:t>multi</w:t>
      </w:r>
      <w:r w:rsidR="00713F38">
        <w:t>-domain TE path stitching. For example, in case of inter-domain SR-TE, the P-PNC1</w:t>
      </w:r>
      <w:r w:rsidR="000D6909">
        <w:t xml:space="preserve">, knowing also the node and the adjacency SIDs assigned within its domain and the EPE SID assigned by </w:t>
      </w:r>
      <w:r w:rsidR="00116D61">
        <w:t xml:space="preserve">P-PNC1 </w:t>
      </w:r>
      <w:r w:rsidR="000D6909">
        <w:t>to the inter</w:t>
      </w:r>
      <w:r w:rsidR="000D6909">
        <w:noBreakHyphen/>
        <w:t xml:space="preserve">domain link </w:t>
      </w:r>
      <w:r w:rsidR="00116D61">
        <w:t xml:space="preserve">between BR11 and </w:t>
      </w:r>
      <w:r w:rsidR="000D6909">
        <w:t>BR21,</w:t>
      </w:r>
      <w:r w:rsidR="00E77F6F">
        <w:t xml:space="preserve"> </w:t>
      </w:r>
      <w:r w:rsidR="00116D61">
        <w:t xml:space="preserve">and the binding SID assigned by P-PNC2, </w:t>
      </w:r>
      <w:r w:rsidR="00E77F6F">
        <w:t>installs the proper policy</w:t>
      </w:r>
      <w:r w:rsidR="000D6909">
        <w:t>, or policies,</w:t>
      </w:r>
      <w:r w:rsidR="00E77F6F">
        <w:t xml:space="preserve"> within PE13.</w:t>
      </w:r>
    </w:p>
    <w:p w14:paraId="7DB8AC07" w14:textId="612077BF" w:rsidR="008D18C6" w:rsidRPr="00F5752E" w:rsidRDefault="008D18C6" w:rsidP="008D18C6">
      <w:r>
        <w:t xml:space="preserve">Once the </w:t>
      </w:r>
      <w:r w:rsidR="009B2690" w:rsidRPr="004E7492">
        <w:t>TE paths</w:t>
      </w:r>
      <w:r>
        <w:t xml:space="preserve"> have been selected and, if needed, setup/modified, the MDSC can </w:t>
      </w:r>
      <w:r w:rsidR="009D7DE1">
        <w:t xml:space="preserve">request to </w:t>
      </w:r>
      <w:r>
        <w:t xml:space="preserve">both P-PNCs </w:t>
      </w:r>
      <w:r w:rsidR="009D7DE1">
        <w:t xml:space="preserve">to configure </w:t>
      </w:r>
      <w:r>
        <w:t xml:space="preserve">the L3VPN and its binding with the selected </w:t>
      </w:r>
      <w:r w:rsidR="009B2690" w:rsidRPr="004E7492">
        <w:t xml:space="preserve">TE </w:t>
      </w:r>
      <w:r w:rsidR="0032094A" w:rsidRPr="004E7492">
        <w:t>paths</w:t>
      </w:r>
      <w:r w:rsidR="0032094A">
        <w:t xml:space="preserve"> </w:t>
      </w:r>
      <w:r>
        <w:t>using the [</w:t>
      </w:r>
      <w:r w:rsidR="00AF44B4">
        <w:t>RFC9182</w:t>
      </w:r>
      <w:r>
        <w:t xml:space="preserve">] and [TSM] YANG </w:t>
      </w:r>
      <w:r w:rsidR="001F25C9">
        <w:t xml:space="preserve">data </w:t>
      </w:r>
      <w:r>
        <w:t>models.</w:t>
      </w:r>
    </w:p>
    <w:p w14:paraId="2E44C051" w14:textId="7A1D14F6" w:rsidR="008D18C6" w:rsidRPr="004E7492" w:rsidRDefault="008D18C6" w:rsidP="008D18C6">
      <w:commentRangeStart w:id="112"/>
      <w:r w:rsidRPr="004E7492">
        <w:t>[Editor’s Note] Further investigation is needed to understand how the binding between a L3VPN and this new end</w:t>
      </w:r>
      <w:r w:rsidRPr="004E7492">
        <w:noBreakHyphen/>
        <w:t>to</w:t>
      </w:r>
      <w:r w:rsidRPr="004E7492">
        <w:noBreakHyphen/>
        <w:t>end SR-TE path can be configured.</w:t>
      </w:r>
      <w:commentRangeEnd w:id="112"/>
      <w:r w:rsidR="00211FC2" w:rsidRPr="004E7492">
        <w:commentReference w:id="112"/>
      </w:r>
    </w:p>
    <w:p w14:paraId="7851078A" w14:textId="6DFFEE84" w:rsidR="009B271E" w:rsidRPr="004E7492" w:rsidRDefault="009B271E" w:rsidP="00535598">
      <w:pPr>
        <w:pStyle w:val="Heading2"/>
      </w:pPr>
      <w:bookmarkStart w:id="113" w:name="_Ref75426138"/>
      <w:bookmarkStart w:id="114" w:name="_Toc124323368"/>
      <w:r w:rsidRPr="004E7492">
        <w:t>Optical Path Computation</w:t>
      </w:r>
      <w:bookmarkEnd w:id="113"/>
      <w:bookmarkEnd w:id="114"/>
    </w:p>
    <w:p w14:paraId="0AD37A1A" w14:textId="6B3FD4E9" w:rsidR="009B271E" w:rsidRPr="00267F75" w:rsidRDefault="009B271E">
      <w:r w:rsidRPr="00267F75">
        <w:t xml:space="preserve">As described in section </w:t>
      </w:r>
      <w:r w:rsidR="008E615F">
        <w:fldChar w:fldCharType="begin"/>
      </w:r>
      <w:r w:rsidR="008E615F">
        <w:instrText xml:space="preserve"> REF _Ref89108252 \r \h \t </w:instrText>
      </w:r>
      <w:r w:rsidR="004E7492">
        <w:instrText xml:space="preserve"> \* MERGEFORMAT </w:instrText>
      </w:r>
      <w:r w:rsidR="008E615F">
        <w:fldChar w:fldCharType="separate"/>
      </w:r>
      <w:r w:rsidR="00CD4B2F">
        <w:t>2.1.2</w:t>
      </w:r>
      <w:r w:rsidR="008E615F">
        <w:fldChar w:fldCharType="end"/>
      </w:r>
      <w:r w:rsidRPr="00267F75">
        <w:t xml:space="preserve">, the optical path computation is usually performed by the </w:t>
      </w:r>
      <w:r w:rsidR="00A54F46">
        <w:t>O-PNCs</w:t>
      </w:r>
      <w:r w:rsidRPr="00267F75">
        <w:t>.</w:t>
      </w:r>
    </w:p>
    <w:p w14:paraId="7C09DA93" w14:textId="430F7E40" w:rsidR="009B271E" w:rsidRDefault="009B271E">
      <w:r>
        <w:t xml:space="preserve">When performing </w:t>
      </w:r>
      <w:r w:rsidR="002204CA">
        <w:t xml:space="preserve">multi-layer/multi-domain </w:t>
      </w:r>
      <w:r>
        <w:t xml:space="preserve">path computation, the MDSC can delegate the </w:t>
      </w:r>
      <w:r w:rsidR="00A54F46">
        <w:t xml:space="preserve">O-PNC </w:t>
      </w:r>
      <w:r>
        <w:t>for single-domain optical path computation.</w:t>
      </w:r>
    </w:p>
    <w:p w14:paraId="2168835E" w14:textId="446B2B7A" w:rsidR="009B271E" w:rsidRDefault="009B271E">
      <w:r>
        <w:t>As discussed in [PATH</w:t>
      </w:r>
      <w:r>
        <w:noBreakHyphen/>
        <w:t xml:space="preserve">COMPUTE], there are two options to request an </w:t>
      </w:r>
      <w:r w:rsidR="00A54F46">
        <w:t xml:space="preserve">O-PNC </w:t>
      </w:r>
      <w:r>
        <w:t xml:space="preserve">to perform optical path computation: either via a </w:t>
      </w:r>
      <w:r w:rsidRPr="009B271E">
        <w:t>"compute-only" TE tunnel path</w:t>
      </w:r>
      <w:r>
        <w:t>, using the generic TE tunnel YANG data model defined in [TE</w:t>
      </w:r>
      <w:r>
        <w:noBreakHyphen/>
        <w:t>TUNNEL] or via the path computation RPC defined in [PATH</w:t>
      </w:r>
      <w:r>
        <w:noBreakHyphen/>
        <w:t>COMPUTE].</w:t>
      </w:r>
    </w:p>
    <w:p w14:paraId="27471AA4" w14:textId="3C934F77" w:rsidR="009B271E" w:rsidRDefault="009B271E">
      <w:r>
        <w:t>This draft assumes that the path computation RPC is used.</w:t>
      </w:r>
    </w:p>
    <w:p w14:paraId="5910C56F" w14:textId="70684439" w:rsidR="00A54F46" w:rsidRDefault="00A54F46">
      <w:r>
        <w:t xml:space="preserve">As described in sections </w:t>
      </w:r>
      <w:r>
        <w:fldChar w:fldCharType="begin"/>
      </w:r>
      <w:r>
        <w:instrText xml:space="preserve"> REF _Ref92128889 \r \h \t </w:instrText>
      </w:r>
      <w:r w:rsidR="004E7492">
        <w:instrText xml:space="preserve"> \* MERGEFORMAT </w:instrText>
      </w:r>
      <w:r>
        <w:fldChar w:fldCharType="separate"/>
      </w:r>
      <w:r w:rsidR="00CD4B2F">
        <w:t>4.1</w:t>
      </w:r>
      <w:r>
        <w:fldChar w:fldCharType="end"/>
      </w:r>
      <w:r>
        <w:t xml:space="preserve"> and </w:t>
      </w:r>
      <w:r>
        <w:fldChar w:fldCharType="begin"/>
      </w:r>
      <w:r>
        <w:instrText xml:space="preserve"> REF _Ref90908761 \r \h \t </w:instrText>
      </w:r>
      <w:r w:rsidR="004E7492">
        <w:instrText xml:space="preserve"> \* MERGEFORMAT </w:instrText>
      </w:r>
      <w:r>
        <w:fldChar w:fldCharType="separate"/>
      </w:r>
      <w:r w:rsidR="00CD4B2F">
        <w:t>4.5</w:t>
      </w:r>
      <w:r>
        <w:fldChar w:fldCharType="end"/>
      </w:r>
      <w:r>
        <w:t xml:space="preserve">, there is a one-to-one relationship between the router ports, the cross-layer links and the optical TTPs. Therefore, the properties of an optical path between two optical TTPs, as computed by the O-PNC, can be used by the MDSC </w:t>
      </w:r>
      <w:r>
        <w:lastRenderedPageBreak/>
        <w:t>to infer the properties of the multi-layer single-domain IP link between the router ports associated with the two optical TTPs.</w:t>
      </w:r>
    </w:p>
    <w:p w14:paraId="43B4F528" w14:textId="627EC325" w:rsidR="00BF4178" w:rsidRDefault="00E42B26">
      <w:r w:rsidRPr="00BF4178">
        <w:t>The</w:t>
      </w:r>
      <w:r>
        <w:t>re</w:t>
      </w:r>
      <w:r w:rsidRPr="00BF4178">
        <w:t xml:space="preserve"> are no </w:t>
      </w:r>
      <w:r w:rsidR="00BF4178" w:rsidRPr="00BF4178">
        <w:t xml:space="preserve">YANG data models in IETF that could be used to </w:t>
      </w:r>
      <w:r w:rsidR="00BF4178">
        <w:t>augment the generic path computation RPC with technology</w:t>
      </w:r>
      <w:r w:rsidR="00BF4178">
        <w:noBreakHyphen/>
        <w:t>specific attributes</w:t>
      </w:r>
      <w:r w:rsidR="00BF4178" w:rsidRPr="00BF4178">
        <w:t>.</w:t>
      </w:r>
    </w:p>
    <w:p w14:paraId="6DD5C27E" w14:textId="7D109680" w:rsidR="009B271E" w:rsidRDefault="00BF4178">
      <w:r>
        <w:t>Optical technology</w:t>
      </w:r>
      <w:r w:rsidR="006E4625">
        <w:t>-specific augmentation for the path computation RPC is identified as a gap requiring further work outside of this draft's scope</w:t>
      </w:r>
      <w:r w:rsidR="009B271E" w:rsidRPr="002D2D04">
        <w:t>.</w:t>
      </w:r>
    </w:p>
    <w:p w14:paraId="3D4FB2A0" w14:textId="7CC4EE95" w:rsidR="008B2B34" w:rsidRPr="004E7492" w:rsidRDefault="00844800" w:rsidP="00535598">
      <w:pPr>
        <w:pStyle w:val="Heading2"/>
      </w:pPr>
      <w:bookmarkStart w:id="115" w:name="_Ref75427615"/>
      <w:bookmarkStart w:id="116" w:name="_Ref89089408"/>
      <w:bookmarkStart w:id="117" w:name="_Toc124323369"/>
      <w:r w:rsidRPr="004E7492">
        <w:t xml:space="preserve">Multi-layer </w:t>
      </w:r>
      <w:r w:rsidR="008B2B34" w:rsidRPr="004E7492">
        <w:t xml:space="preserve">IP </w:t>
      </w:r>
      <w:r w:rsidR="00A556C5">
        <w:t>L</w:t>
      </w:r>
      <w:r w:rsidR="00F13CC9" w:rsidRPr="004E7492">
        <w:t xml:space="preserve">ink </w:t>
      </w:r>
      <w:r w:rsidR="008B2B34" w:rsidRPr="004E7492">
        <w:t>Setup</w:t>
      </w:r>
      <w:bookmarkEnd w:id="115"/>
      <w:bookmarkEnd w:id="116"/>
      <w:bookmarkEnd w:id="117"/>
    </w:p>
    <w:p w14:paraId="76F01DCB" w14:textId="1C53E52F" w:rsidR="008B2B34" w:rsidRDefault="00703CB5" w:rsidP="008B2B34">
      <w:r>
        <w:t xml:space="preserve">To setup a new multi-layer IP link between two router ports, the </w:t>
      </w:r>
      <w:r w:rsidR="008B2B34">
        <w:t>MDSC requires the O</w:t>
      </w:r>
      <w:r w:rsidR="008B2B34">
        <w:noBreakHyphen/>
        <w:t xml:space="preserve">PNC to setup an </w:t>
      </w:r>
      <w:r w:rsidR="00A54F46">
        <w:t>optical tunnel</w:t>
      </w:r>
      <w:r w:rsidR="008B2B34">
        <w:t xml:space="preserve"> (either a WSON Tunnel or a Flexi</w:t>
      </w:r>
      <w:r w:rsidR="008B2B34">
        <w:noBreakHyphen/>
        <w:t xml:space="preserve">grid Tunnel or an OTN Tunnel) within the </w:t>
      </w:r>
      <w:r w:rsidR="003650D7">
        <w:t xml:space="preserve">optical </w:t>
      </w:r>
      <w:r w:rsidR="008B2B34">
        <w:t xml:space="preserve">network between the two </w:t>
      </w:r>
      <w:r w:rsidR="001772DD">
        <w:t>TTPs</w:t>
      </w:r>
      <w:r>
        <w:t xml:space="preserve"> associated, as described in section </w:t>
      </w:r>
      <w:r>
        <w:fldChar w:fldCharType="begin"/>
      </w:r>
      <w:r>
        <w:instrText xml:space="preserve"> REF _Ref75426138 \r \h \t </w:instrText>
      </w:r>
      <w:r w:rsidR="004E7492">
        <w:instrText xml:space="preserve"> \* MERGEFORMAT </w:instrText>
      </w:r>
      <w:r>
        <w:fldChar w:fldCharType="separate"/>
      </w:r>
      <w:r w:rsidR="00CD4B2F">
        <w:t>5.1</w:t>
      </w:r>
      <w:r>
        <w:fldChar w:fldCharType="end"/>
      </w:r>
      <w:r>
        <w:t xml:space="preserve">, with these two router </w:t>
      </w:r>
      <w:r w:rsidR="001E72FD">
        <w:t>Ethernet interfaces</w:t>
      </w:r>
      <w:r w:rsidR="008B2B34">
        <w:t>.</w:t>
      </w:r>
    </w:p>
    <w:p w14:paraId="36F3FE29" w14:textId="47E8BBF1" w:rsidR="008B2B34" w:rsidRDefault="008B2B34" w:rsidP="008B2B34">
      <w:r>
        <w:t>The MDSC also requires the O</w:t>
      </w:r>
      <w:r>
        <w:noBreakHyphen/>
        <w:t xml:space="preserve">PNC to steer the Ethernet client traffic between the two </w:t>
      </w:r>
      <w:r w:rsidR="001772DD">
        <w:t>cross-layer</w:t>
      </w:r>
      <w:r>
        <w:t xml:space="preserve"> </w:t>
      </w:r>
      <w:r w:rsidR="00F13CC9">
        <w:t xml:space="preserve">links </w:t>
      </w:r>
      <w:r>
        <w:t xml:space="preserve">over the </w:t>
      </w:r>
      <w:r w:rsidR="003650D7">
        <w:t xml:space="preserve">optical tunnel </w:t>
      </w:r>
      <w:r w:rsidR="00782644">
        <w:t>using the Ethernet Client Signal Model</w:t>
      </w:r>
      <w:r>
        <w:t>.</w:t>
      </w:r>
    </w:p>
    <w:p w14:paraId="496A3AD8" w14:textId="25A0D6CD" w:rsidR="008B2B34" w:rsidRPr="00426BBF" w:rsidRDefault="008B2B34" w:rsidP="008B2B34">
      <w:r w:rsidRPr="00426BBF">
        <w:t xml:space="preserve">After the </w:t>
      </w:r>
      <w:r w:rsidR="00703CB5">
        <w:t>optical tunnel</w:t>
      </w:r>
      <w:r w:rsidRPr="00426BBF">
        <w:t xml:space="preserve"> has been setup and the client traffic steering configured, the two IP routers can exchange Ethernet packets between themselves, including LLDP messages.</w:t>
      </w:r>
    </w:p>
    <w:p w14:paraId="078B0A7F" w14:textId="6BF29D8B" w:rsidR="00742E34" w:rsidRDefault="00742E34" w:rsidP="00742E34">
      <w:r>
        <w:t xml:space="preserve">For example, with a reference to </w:t>
      </w:r>
      <w:r>
        <w:fldChar w:fldCharType="begin"/>
      </w:r>
      <w:r>
        <w:instrText xml:space="preserve"> REF _Ref96628870 \r \h </w:instrText>
      </w:r>
      <w:r>
        <w:fldChar w:fldCharType="separate"/>
      </w:r>
      <w:r w:rsidR="00CD4B2F">
        <w:t>Figure 7</w:t>
      </w:r>
      <w:r>
        <w:fldChar w:fldCharType="end"/>
      </w:r>
      <w:r>
        <w:t>, the MDSC can request the O-PNC1 to setup an optical tunnel between the TTPs within NE11 and NE14 to steer over this tunnel the Ethernet traffic between LTP (7-0) on NE11 and LTP (8-0) on NE14.</w:t>
      </w:r>
    </w:p>
    <w:p w14:paraId="4D8942FB" w14:textId="7B47D0B0" w:rsidR="001E72FD" w:rsidRDefault="008B2B34" w:rsidP="008B2B34">
      <w:r w:rsidRPr="00426BBF">
        <w:t xml:space="preserve">If LLDP [IEEE 802.1AB] </w:t>
      </w:r>
      <w:r w:rsidR="008D41F8">
        <w:t>or any other discovery mechanism</w:t>
      </w:r>
      <w:r w:rsidR="00116D61">
        <w:t>s</w:t>
      </w:r>
      <w:r w:rsidR="008D41F8">
        <w:t xml:space="preserve">, which </w:t>
      </w:r>
      <w:r w:rsidR="00116D61">
        <w:t xml:space="preserve">are </w:t>
      </w:r>
      <w:r w:rsidR="008D41F8">
        <w:t xml:space="preserve">outside the scope of this document, </w:t>
      </w:r>
      <w:r w:rsidRPr="00426BBF">
        <w:t xml:space="preserve">is used between the </w:t>
      </w:r>
      <w:r w:rsidR="008D41F8">
        <w:t xml:space="preserve">adjacency between the </w:t>
      </w:r>
      <w:r w:rsidRPr="00426BBF">
        <w:t>two routers</w:t>
      </w:r>
      <w:r w:rsidR="008D41F8">
        <w:t>’ ports</w:t>
      </w:r>
      <w:r w:rsidRPr="00426BBF">
        <w:t>, the P</w:t>
      </w:r>
      <w:r w:rsidR="003B6A79" w:rsidRPr="00426BBF">
        <w:t>-</w:t>
      </w:r>
      <w:r w:rsidRPr="00426BBF">
        <w:t xml:space="preserve">PNC can automatically discover the </w:t>
      </w:r>
      <w:r w:rsidR="000C7EB6">
        <w:t xml:space="preserve">underlay </w:t>
      </w:r>
      <w:r w:rsidR="001772DD">
        <w:t xml:space="preserve">multi-layer single-domain </w:t>
      </w:r>
      <w:r w:rsidR="000C7EB6">
        <w:t>Ethernet</w:t>
      </w:r>
      <w:r w:rsidR="000C7EB6" w:rsidRPr="00426BBF">
        <w:t xml:space="preserve"> </w:t>
      </w:r>
      <w:r w:rsidR="00F13CC9">
        <w:t>l</w:t>
      </w:r>
      <w:r w:rsidR="00F13CC9" w:rsidRPr="00426BBF">
        <w:t xml:space="preserve">ink </w:t>
      </w:r>
      <w:r w:rsidRPr="00426BBF">
        <w:t>being set up by the MDSC</w:t>
      </w:r>
      <w:r w:rsidR="001E72FD">
        <w:t xml:space="preserve"> and report it to the P-PNC</w:t>
      </w:r>
      <w:r w:rsidR="00742E34">
        <w:t xml:space="preserve">, </w:t>
      </w:r>
      <w:r w:rsidR="00954B65">
        <w:t xml:space="preserve">as described </w:t>
      </w:r>
      <w:r w:rsidR="00742E34">
        <w:t xml:space="preserve">in section </w:t>
      </w:r>
      <w:r w:rsidR="00742E34">
        <w:fldChar w:fldCharType="begin"/>
      </w:r>
      <w:r w:rsidR="00742E34">
        <w:instrText xml:space="preserve"> REF _Ref96366061 \r \h \t </w:instrText>
      </w:r>
      <w:r w:rsidR="00742E34">
        <w:fldChar w:fldCharType="separate"/>
      </w:r>
      <w:r w:rsidR="00CD4B2F">
        <w:t>4.6</w:t>
      </w:r>
      <w:r w:rsidR="00742E34">
        <w:fldChar w:fldCharType="end"/>
      </w:r>
      <w:r w:rsidR="001E72FD">
        <w:t>.</w:t>
      </w:r>
    </w:p>
    <w:p w14:paraId="12709966" w14:textId="7D5CE341" w:rsidR="000C7EB6" w:rsidRDefault="000C7EB6" w:rsidP="008B2B34">
      <w:r>
        <w:t xml:space="preserve">Otherwise, </w:t>
      </w:r>
      <w:r w:rsidR="00116D61">
        <w:t xml:space="preserve">if there are no automatic discovery mechanisms, </w:t>
      </w:r>
      <w:r>
        <w:t xml:space="preserve">the MDSC </w:t>
      </w:r>
      <w:r w:rsidR="001E72FD">
        <w:t xml:space="preserve">can </w:t>
      </w:r>
      <w:r>
        <w:t>configure this multi-layer single-domain Ethernet</w:t>
      </w:r>
      <w:r w:rsidRPr="00426BBF">
        <w:t xml:space="preserve"> </w:t>
      </w:r>
      <w:r>
        <w:t>l</w:t>
      </w:r>
      <w:r w:rsidRPr="00426BBF">
        <w:t>ink</w:t>
      </w:r>
      <w:r>
        <w:t xml:space="preserve"> at the MPI of the P-PNC.</w:t>
      </w:r>
    </w:p>
    <w:p w14:paraId="5CC90D8C" w14:textId="51923B3D" w:rsidR="000C7EB6" w:rsidRDefault="000C7EB6" w:rsidP="008B2B34">
      <w:r>
        <w:t>The two Ethernet LTPs terminating this multi-layer single-domain Ethernet</w:t>
      </w:r>
      <w:r w:rsidRPr="00426BBF">
        <w:t xml:space="preserve"> </w:t>
      </w:r>
      <w:r>
        <w:t>l</w:t>
      </w:r>
      <w:r w:rsidRPr="00426BBF">
        <w:t>ink</w:t>
      </w:r>
      <w:r>
        <w:t xml:space="preserve"> are supported by the two </w:t>
      </w:r>
      <w:r w:rsidRPr="004E7492">
        <w:t>underl</w:t>
      </w:r>
      <w:r w:rsidR="002170C4" w:rsidRPr="004E7492">
        <w:t>a</w:t>
      </w:r>
      <w:r w:rsidRPr="004E7492">
        <w:t>y</w:t>
      </w:r>
      <w:r>
        <w:t xml:space="preserve"> Ethernet LTPs terminating the two cross-layer links</w:t>
      </w:r>
      <w:r w:rsidR="001E72FD">
        <w:t xml:space="preserve">, </w:t>
      </w:r>
      <w:r w:rsidR="00742E34">
        <w:t xml:space="preserve">e.g., the LTP 5-1 on PE13 and 6-1 on BR11 shown in </w:t>
      </w:r>
      <w:r w:rsidR="001E72FD">
        <w:fldChar w:fldCharType="begin"/>
      </w:r>
      <w:r w:rsidR="001E72FD">
        <w:instrText xml:space="preserve"> REF _Ref96628870 \r \h </w:instrText>
      </w:r>
      <w:r w:rsidR="001E72FD">
        <w:fldChar w:fldCharType="separate"/>
      </w:r>
      <w:r w:rsidR="00CD4B2F">
        <w:t>Figure 7</w:t>
      </w:r>
      <w:r w:rsidR="001E72FD">
        <w:fldChar w:fldCharType="end"/>
      </w:r>
      <w:r>
        <w:t>.</w:t>
      </w:r>
    </w:p>
    <w:p w14:paraId="3A060AD6" w14:textId="2937AFE9" w:rsidR="001E72FD" w:rsidRDefault="00742E34" w:rsidP="008B2B34">
      <w:r>
        <w:lastRenderedPageBreak/>
        <w:t>After the multi-layer single-domain Ethernet link has been configured by the MDSC or discovered by the P-PNC, the corresponding multi-layer single-domain IP link can also be configured either by the MDSC or by the P-PNC</w:t>
      </w:r>
      <w:r w:rsidR="001E72FD">
        <w:t>.</w:t>
      </w:r>
    </w:p>
    <w:p w14:paraId="21E44C1D" w14:textId="77777777" w:rsidR="00742E34" w:rsidRDefault="00742E34" w:rsidP="00742E34">
      <w:r>
        <w:t>This document assumes that this IP link is configured by the P-PNC.</w:t>
      </w:r>
    </w:p>
    <w:p w14:paraId="4E48B233" w14:textId="1946E6B5" w:rsidR="00742E34" w:rsidRDefault="00742E34" w:rsidP="00742E34">
      <w:r>
        <w:t>It is worth noting that i</w:t>
      </w:r>
      <w:r w:rsidRPr="00B91C85">
        <w:t>f LAG is not supported within the domain controlled by the P-PNC, the P-PNC can configure the multi-layer single-domain IP link as soon as the underlay multi-layer single-domain Ethernet link is either discovered by the P-PNC or configured by the MDSC at the MPI.</w:t>
      </w:r>
      <w:r>
        <w:t xml:space="preserve"> However, if LAG is supported the P-PNC has not enough information to know whether the discovered/configured multi-layer single-domain Ethernet link would be:</w:t>
      </w:r>
    </w:p>
    <w:p w14:paraId="55E93B2C" w14:textId="77777777" w:rsidR="00742E34" w:rsidRPr="00B91C85" w:rsidRDefault="00742E34" w:rsidP="00742E34">
      <w:pPr>
        <w:pStyle w:val="RFCListNumbered"/>
        <w:numPr>
          <w:ilvl w:val="0"/>
          <w:numId w:val="31"/>
        </w:numPr>
      </w:pPr>
      <w:r w:rsidRPr="00B91C85">
        <w:t>Used to support a multi-layer single-domain IP link;</w:t>
      </w:r>
    </w:p>
    <w:p w14:paraId="6F8FEF5B" w14:textId="77777777" w:rsidR="00742E34" w:rsidRDefault="00742E34" w:rsidP="00742E34">
      <w:pPr>
        <w:pStyle w:val="RFCListNumbered"/>
        <w:numPr>
          <w:ilvl w:val="0"/>
          <w:numId w:val="31"/>
        </w:numPr>
      </w:pPr>
      <w:r>
        <w:t>Used to create a new LAG group;</w:t>
      </w:r>
    </w:p>
    <w:p w14:paraId="7FDE773B" w14:textId="77777777" w:rsidR="00742E34" w:rsidRDefault="00742E34" w:rsidP="00742E34">
      <w:pPr>
        <w:pStyle w:val="RFCListNumbered"/>
        <w:numPr>
          <w:ilvl w:val="0"/>
          <w:numId w:val="31"/>
        </w:numPr>
      </w:pPr>
      <w:r>
        <w:t>Added to an existing LAG group.</w:t>
      </w:r>
    </w:p>
    <w:p w14:paraId="14911855" w14:textId="77777777" w:rsidR="00742E34" w:rsidRDefault="00742E34" w:rsidP="00742E34">
      <w:r w:rsidRPr="0079463E">
        <w:t xml:space="preserve">Therefore the P-PNC does not take any further action after </w:t>
      </w:r>
      <w:r>
        <w:t>a</w:t>
      </w:r>
      <w:r w:rsidRPr="0079463E">
        <w:t xml:space="preserve"> multi-layer single-domain Ethernet link is discovered or configured by the MDSC at the MPI.</w:t>
      </w:r>
    </w:p>
    <w:p w14:paraId="1D5F3F23" w14:textId="77777777" w:rsidR="00742E34" w:rsidRDefault="00742E34" w:rsidP="00742E34">
      <w:r>
        <w:t>The MDSC can request the P-PNC to configure a new multi-layer single-domain IP link, supported by the the just discovered or configured multi-layer single-domain Ethernet link, by creating an IP link within the running datastore of the P-PNC MPI. Only the IP link, IP LTPs and the reference to the supporting multi-layer single-domain Ethernt link are configured by the MDSC. All the other configuration is provided by the P-PNC.</w:t>
      </w:r>
    </w:p>
    <w:p w14:paraId="6A05D56A" w14:textId="3E92EE5A" w:rsidR="00742E34" w:rsidRDefault="00742E34" w:rsidP="00742E34">
      <w:r>
        <w:t xml:space="preserve">For example, with a reference to </w:t>
      </w:r>
      <w:r>
        <w:fldChar w:fldCharType="begin"/>
      </w:r>
      <w:r>
        <w:instrText xml:space="preserve"> REF _Ref96628870 \r \h </w:instrText>
      </w:r>
      <w:r>
        <w:fldChar w:fldCharType="separate"/>
      </w:r>
      <w:r w:rsidR="00CD4B2F">
        <w:t>Figure 7</w:t>
      </w:r>
      <w:r>
        <w:fldChar w:fldCharType="end"/>
      </w:r>
      <w:r>
        <w:t>, the MDSC can request the P-PNC1 to setup a multi-layer single-domain IP Link between IP LTP 5-2 on PE13 and IP LTP 6-2 on BR11 supported by the multi-layer single-domain Ethernet link between ETH LTP 5-1 on PE13 and ETH LTP 6-1 on BR11.</w:t>
      </w:r>
    </w:p>
    <w:p w14:paraId="7CD92A15" w14:textId="77777777" w:rsidR="00742E34" w:rsidRDefault="00742E34" w:rsidP="00742E34">
      <w:r>
        <w:t>The P-PNC configures the requested multi-layer single-domain IP link and, once finished, reports it to the MDSC within the IP topology exposed at its MPI.</w:t>
      </w:r>
    </w:p>
    <w:p w14:paraId="32305B05" w14:textId="3125EE8F" w:rsidR="00742E34" w:rsidRDefault="00742E34" w:rsidP="00742E34">
      <w:pPr>
        <w:pStyle w:val="Heading3"/>
      </w:pPr>
      <w:bookmarkStart w:id="118" w:name="_Ref107387376"/>
      <w:bookmarkStart w:id="119" w:name="_Toc124323370"/>
      <w:r>
        <w:lastRenderedPageBreak/>
        <w:t xml:space="preserve">Multi-layer LAG </w:t>
      </w:r>
      <w:r w:rsidR="00FA58F0">
        <w:t>S</w:t>
      </w:r>
      <w:r>
        <w:t>etup</w:t>
      </w:r>
      <w:bookmarkEnd w:id="118"/>
      <w:bookmarkEnd w:id="119"/>
    </w:p>
    <w:p w14:paraId="04209E2B" w14:textId="77777777" w:rsidR="00742E34" w:rsidRDefault="00742E34" w:rsidP="00742E34">
      <w:r>
        <w:t xml:space="preserve">The P-PNC configures a new LAG group between two routers when the MDSC creates at the MPI a new Ethernet bundled link (using the </w:t>
      </w:r>
      <w:r w:rsidRPr="00425066">
        <w:t>bundled-link</w:t>
      </w:r>
      <w:r>
        <w:t xml:space="preserve"> container defined in [RFC8795]) bundling the multi-layer single-domain Ethernet link(s) being created, as described above.</w:t>
      </w:r>
    </w:p>
    <w:p w14:paraId="726098CE" w14:textId="77777777" w:rsidR="00742E34" w:rsidRDefault="00742E34" w:rsidP="00742E34">
      <w:r>
        <w:t>It is worth noting that a new LAG group can be created to bundle one or more multi-layer single-domain Ethernet link(s).</w:t>
      </w:r>
    </w:p>
    <w:p w14:paraId="7ED31815" w14:textId="0675D8E1" w:rsidR="00742E34" w:rsidRDefault="00742E34" w:rsidP="00742E34">
      <w:r>
        <w:t xml:space="preserve">For example, with a reference to </w:t>
      </w:r>
      <w:r>
        <w:fldChar w:fldCharType="begin"/>
      </w:r>
      <w:r>
        <w:instrText xml:space="preserve"> REF _Ref100333576 \r \h </w:instrText>
      </w:r>
      <w:r>
        <w:fldChar w:fldCharType="separate"/>
      </w:r>
      <w:r w:rsidR="00CD4B2F">
        <w:t>Figure 9</w:t>
      </w:r>
      <w:r>
        <w:fldChar w:fldCharType="end"/>
      </w:r>
      <w:r>
        <w:t>, the MDSC can request the P-PNC2 to setup an Ethernet bundled link between the Ethernet LTP 5-1 on BR21 and the Ethernet LTP 6-1 on P24, bundling the multi-layer single-domain Ethernet link between the Etherent LTP 1-1 on BR21 and the Ethernet LTP 2-1 on P24.</w:t>
      </w:r>
    </w:p>
    <w:p w14:paraId="034FEA93" w14:textId="77777777" w:rsidR="00742E34" w:rsidRDefault="00742E34" w:rsidP="00742E34">
      <w:r>
        <w:t>It is worth noting that the MDSC needs to create also the Ethernet LTPs terminating the Ethernet bundled link.</w:t>
      </w:r>
    </w:p>
    <w:p w14:paraId="2BE6B024" w14:textId="1C3F6AB8" w:rsidR="00742E34" w:rsidRDefault="00742E34" w:rsidP="00742E34">
      <w:r>
        <w:t xml:space="preserve">The MDSC can request the P-PNC to configure a new multi-layer single-domain IP link, supported by the the just configured Ethernet bundled link, following the same procedure described in section </w:t>
      </w:r>
      <w:r>
        <w:fldChar w:fldCharType="begin"/>
      </w:r>
      <w:r>
        <w:instrText xml:space="preserve"> REF _Ref75427615 \r \h \t </w:instrText>
      </w:r>
      <w:r>
        <w:fldChar w:fldCharType="separate"/>
      </w:r>
      <w:r w:rsidR="00CD4B2F">
        <w:t>5.2</w:t>
      </w:r>
      <w:r>
        <w:fldChar w:fldCharType="end"/>
      </w:r>
      <w:r>
        <w:t xml:space="preserve"> above.</w:t>
      </w:r>
    </w:p>
    <w:p w14:paraId="4C002B66" w14:textId="0CB40F37" w:rsidR="00742E34" w:rsidRDefault="00742E34" w:rsidP="00742E34">
      <w:r>
        <w:t xml:space="preserve">For example, with a reference to </w:t>
      </w:r>
      <w:r>
        <w:fldChar w:fldCharType="begin"/>
      </w:r>
      <w:r>
        <w:instrText xml:space="preserve"> REF _Ref100333576 \r \h </w:instrText>
      </w:r>
      <w:r>
        <w:fldChar w:fldCharType="separate"/>
      </w:r>
      <w:r w:rsidR="00CD4B2F">
        <w:t>Figure 9</w:t>
      </w:r>
      <w:r>
        <w:fldChar w:fldCharType="end"/>
      </w:r>
      <w:r>
        <w:t>, the MDSC can request the P-PNC2 to setup a multi-layer single-domain IP Link between IP LTP 5-2 on BR21 and IP LTP 6-2 on P24 supported by the Ethernet bundle link between ETH LTP 5-1 on BR21 and the Ethernet LTP 6-1 on P24.</w:t>
      </w:r>
    </w:p>
    <w:p w14:paraId="3D8DBC20" w14:textId="203A0419" w:rsidR="00742E34" w:rsidRDefault="00742E34" w:rsidP="00742E34">
      <w:pPr>
        <w:pStyle w:val="Heading3"/>
      </w:pPr>
      <w:bookmarkStart w:id="120" w:name="_Toc124323371"/>
      <w:r>
        <w:t xml:space="preserve">Multi-layer LAG </w:t>
      </w:r>
      <w:r w:rsidR="00FA58F0">
        <w:t>U</w:t>
      </w:r>
      <w:r>
        <w:t>pdate</w:t>
      </w:r>
      <w:bookmarkEnd w:id="120"/>
    </w:p>
    <w:p w14:paraId="0176E9D3" w14:textId="77777777" w:rsidR="00742E34" w:rsidRDefault="00742E34" w:rsidP="00742E34">
      <w:r>
        <w:t>The P-PNC adds new member(s) to an existing LAG group when the MDSC updates at the MPI the configuration of an existing Ethernet bundled link adding the multi-layer single-domain Ethernet link(s) being created, as described above.</w:t>
      </w:r>
    </w:p>
    <w:p w14:paraId="49F50118" w14:textId="2A56C71F" w:rsidR="00742E34" w:rsidRDefault="00742E34" w:rsidP="00742E34">
      <w:r>
        <w:t xml:space="preserve">For example, with a reference to </w:t>
      </w:r>
      <w:r>
        <w:fldChar w:fldCharType="begin"/>
      </w:r>
      <w:r>
        <w:instrText xml:space="preserve"> REF _Ref100333576 \r \h </w:instrText>
      </w:r>
      <w:r>
        <w:fldChar w:fldCharType="separate"/>
      </w:r>
      <w:r w:rsidR="00CD4B2F">
        <w:t>Figure 9</w:t>
      </w:r>
      <w:r>
        <w:fldChar w:fldCharType="end"/>
      </w:r>
      <w:r>
        <w:t>, the MDSC can request the P-PNC2 to add the multi-layer single-domain Ethernet link setup between the Etherent LTP 3-1 on BR21 and the Ethernet LTP 4-1 on P24 to the existing Ethernet bundle link setup between the Ethernet LTP 5-1 on node BR21 and the Ethernet LTP 6-1 on node P24.</w:t>
      </w:r>
    </w:p>
    <w:p w14:paraId="5737CD76" w14:textId="77777777" w:rsidR="00742E34" w:rsidRDefault="00742E34" w:rsidP="00742E34">
      <w:r>
        <w:t>After the LAG configuration has been updated, the P-PNC can also update the bandwidth information of the multi-layer single-domain IP link supported by the updated Ethernet bundled link.</w:t>
      </w:r>
    </w:p>
    <w:p w14:paraId="12D201B6" w14:textId="64657404" w:rsidR="00742E34" w:rsidRDefault="00742E34" w:rsidP="00742E34">
      <w:pPr>
        <w:pStyle w:val="Heading3"/>
      </w:pPr>
      <w:bookmarkStart w:id="121" w:name="_Toc124323372"/>
      <w:r>
        <w:lastRenderedPageBreak/>
        <w:t xml:space="preserve">Multi-layer SRLG </w:t>
      </w:r>
      <w:r w:rsidR="00A556C5">
        <w:t>C</w:t>
      </w:r>
      <w:r>
        <w:t>onfiguration</w:t>
      </w:r>
      <w:bookmarkEnd w:id="121"/>
    </w:p>
    <w:p w14:paraId="062CA4F5" w14:textId="1996CA3B" w:rsidR="00CE5B55" w:rsidRPr="001747E9" w:rsidRDefault="00CE5B55" w:rsidP="00742E34">
      <w:pPr>
        <w:rPr>
          <w:i/>
        </w:rPr>
      </w:pPr>
      <w:r w:rsidRPr="002F2555">
        <w:rPr>
          <w:b/>
          <w:i/>
        </w:rPr>
        <w:t>[Editor’s Note]</w:t>
      </w:r>
      <w:r w:rsidRPr="002F2555">
        <w:rPr>
          <w:i/>
        </w:rPr>
        <w:t xml:space="preserve"> Add text about the configuration of multi-layer SRLG information (issue #45).</w:t>
      </w:r>
    </w:p>
    <w:p w14:paraId="35D52F90" w14:textId="0D9909E3" w:rsidR="0001325E" w:rsidRDefault="0001325E" w:rsidP="0001325E">
      <w:r w:rsidRPr="0001325E">
        <w:t xml:space="preserve">It is worth noting that the list of SRLGs for a multi-layer IP link can be quite long. Implementation-specific mechanisms can be implemented by the MDSC or by the O-PNC to summarize the SRLGs of an </w:t>
      </w:r>
      <w:r w:rsidR="003650D7">
        <w:t>o</w:t>
      </w:r>
      <w:r w:rsidR="003650D7" w:rsidRPr="0001325E">
        <w:t xml:space="preserve">ptical </w:t>
      </w:r>
      <w:r w:rsidRPr="0001325E">
        <w:t xml:space="preserve">tunnel. These mechanisms </w:t>
      </w:r>
      <w:r>
        <w:t xml:space="preserve">are implementation-specific and </w:t>
      </w:r>
      <w:r w:rsidRPr="0001325E">
        <w:t>have no impact on the YANG models nor on the interoperability at the MPI, but cares have to be taken to avoid missing information.</w:t>
      </w:r>
    </w:p>
    <w:p w14:paraId="146D7F31" w14:textId="70ACFDB8" w:rsidR="009F6BBA" w:rsidRPr="004E7492" w:rsidRDefault="009F6BBA" w:rsidP="00535598">
      <w:pPr>
        <w:pStyle w:val="Heading2"/>
      </w:pPr>
      <w:bookmarkStart w:id="122" w:name="_Ref75428343"/>
      <w:bookmarkStart w:id="123" w:name="_Toc124323373"/>
      <w:r w:rsidRPr="004E7492">
        <w:t>TE Path Setup and Update</w:t>
      </w:r>
      <w:bookmarkEnd w:id="122"/>
      <w:bookmarkEnd w:id="123"/>
    </w:p>
    <w:p w14:paraId="3C597220" w14:textId="4EB8371F" w:rsidR="009F6BBA" w:rsidRDefault="009F6BBA" w:rsidP="009F6BBA">
      <w:r w:rsidRPr="009F6BBA">
        <w:t>This version of the draft assumes that TE path setup and update at the MPI could be done using the generic TE tunnel YANG data model, defined in [</w:t>
      </w:r>
      <w:r w:rsidR="0032094A" w:rsidRPr="002E3372">
        <w:t>TE-TUNNEL</w:t>
      </w:r>
      <w:r w:rsidRPr="009F6BBA">
        <w:t xml:space="preserve">], with </w:t>
      </w:r>
      <w:r w:rsidR="004F6BEF">
        <w:t xml:space="preserve">packet </w:t>
      </w:r>
      <w:r w:rsidR="00713F38">
        <w:t xml:space="preserve">technology-specific agumentations, described in section </w:t>
      </w:r>
      <w:r w:rsidR="00713F38">
        <w:fldChar w:fldCharType="begin"/>
      </w:r>
      <w:r w:rsidR="00713F38">
        <w:instrText xml:space="preserve"> REF _Ref107327557 \r \h \t </w:instrText>
      </w:r>
      <w:r w:rsidR="00713F38">
        <w:fldChar w:fldCharType="separate"/>
      </w:r>
      <w:r w:rsidR="00CD4B2F">
        <w:t>3.2.3</w:t>
      </w:r>
      <w:r w:rsidR="00713F38">
        <w:fldChar w:fldCharType="end"/>
      </w:r>
      <w:r>
        <w:t>.</w:t>
      </w:r>
    </w:p>
    <w:p w14:paraId="0B757A36" w14:textId="46D6A648" w:rsidR="009F6BBA" w:rsidRDefault="001747E9" w:rsidP="00D12BF5">
      <w:r>
        <w:t xml:space="preserve">When a new TE path needs to be setup, the </w:t>
      </w:r>
      <w:r w:rsidR="009F6BBA" w:rsidRPr="00514773">
        <w:t xml:space="preserve">MDSC can </w:t>
      </w:r>
      <w:r w:rsidR="009F6BBA">
        <w:t xml:space="preserve">use the </w:t>
      </w:r>
      <w:r w:rsidR="009F6BBA" w:rsidRPr="002E3372">
        <w:t>[TE-TUNNEL] model</w:t>
      </w:r>
      <w:r w:rsidR="009F6BBA">
        <w:t xml:space="preserve"> to </w:t>
      </w:r>
      <w:r w:rsidR="009F6BBA" w:rsidRPr="00514773">
        <w:t>request the P</w:t>
      </w:r>
      <w:r w:rsidR="009F6BBA" w:rsidRPr="00514773">
        <w:noBreakHyphen/>
        <w:t xml:space="preserve">PNC to </w:t>
      </w:r>
      <w:r w:rsidR="00713F38">
        <w:t>set it up</w:t>
      </w:r>
      <w:r>
        <w:t>,</w:t>
      </w:r>
      <w:r w:rsidR="009F6BBA">
        <w:t xml:space="preserve"> </w:t>
      </w:r>
      <w:r>
        <w:t xml:space="preserve">properly </w:t>
      </w:r>
      <w:r w:rsidR="009F6BBA" w:rsidRPr="00057BBE">
        <w:t xml:space="preserve">specifying the </w:t>
      </w:r>
      <w:r>
        <w:t>path constrai</w:t>
      </w:r>
      <w:r w:rsidR="00116D61">
        <w:t>n</w:t>
      </w:r>
      <w:r>
        <w:t xml:space="preserve">ts, such as the </w:t>
      </w:r>
      <w:r w:rsidR="009F6BBA" w:rsidRPr="00057BBE">
        <w:t>explicit path</w:t>
      </w:r>
      <w:r>
        <w:t>,</w:t>
      </w:r>
      <w:r w:rsidR="009F6BBA">
        <w:t xml:space="preserve"> to force the P</w:t>
      </w:r>
      <w:r w:rsidR="009F6BBA">
        <w:noBreakHyphen/>
        <w:t xml:space="preserve">PNC </w:t>
      </w:r>
      <w:r w:rsidR="009F6BBA" w:rsidRPr="00057BBE">
        <w:t xml:space="preserve">to </w:t>
      </w:r>
      <w:r>
        <w:t xml:space="preserve">setup an TE path that meets the end-to-end TE </w:t>
      </w:r>
      <w:r w:rsidR="00116D61">
        <w:t xml:space="preserve">and </w:t>
      </w:r>
      <w:r w:rsidR="00954B65">
        <w:t xml:space="preserve">binding constraints </w:t>
      </w:r>
      <w:r>
        <w:t>and uses the optical tunnels</w:t>
      </w:r>
      <w:r w:rsidR="00D12BF5">
        <w:t xml:space="preserve"> setup by the MDSC for the purpose of supporting this new TE path</w:t>
      </w:r>
      <w:r w:rsidR="009F6BBA">
        <w:t>.</w:t>
      </w:r>
    </w:p>
    <w:p w14:paraId="34DE2616" w14:textId="4CD1954B" w:rsidR="009F6BBA" w:rsidRDefault="009F6BBA" w:rsidP="009F6BBA">
      <w:r>
        <w:t xml:space="preserve">The </w:t>
      </w:r>
      <w:r w:rsidRPr="002E3372">
        <w:t>[TE-TUNNEL] model</w:t>
      </w:r>
      <w:r>
        <w:t xml:space="preserve"> supports requesting the setup of both end-to</w:t>
      </w:r>
      <w:r>
        <w:noBreakHyphen/>
        <w:t xml:space="preserve">end as well as segment TE </w:t>
      </w:r>
      <w:r w:rsidR="00963676">
        <w:t xml:space="preserve">tunnels </w:t>
      </w:r>
      <w:r w:rsidR="00F22B7B">
        <w:t>(within one domain)</w:t>
      </w:r>
      <w:r>
        <w:t>.</w:t>
      </w:r>
    </w:p>
    <w:p w14:paraId="3FC4CBBD" w14:textId="7260AA3F" w:rsidR="00617A62" w:rsidRDefault="009F6BBA" w:rsidP="009F6BBA">
      <w:r>
        <w:t xml:space="preserve">In the latter case, </w:t>
      </w:r>
      <w:r w:rsidR="00617A62">
        <w:t xml:space="preserve">the technology-specific augmentations should allow the configuration of the information needed for </w:t>
      </w:r>
      <w:r w:rsidR="00C16B25">
        <w:t>multi</w:t>
      </w:r>
      <w:r w:rsidR="00617A62">
        <w:t>-domain TE path stiching.</w:t>
      </w:r>
    </w:p>
    <w:p w14:paraId="319DBF99" w14:textId="27FA02BC" w:rsidR="009F6BBA" w:rsidRDefault="00617A62" w:rsidP="00617A62">
      <w:r>
        <w:t xml:space="preserve">For example, the </w:t>
      </w:r>
      <w:r w:rsidR="009F6BBA">
        <w:t>SR</w:t>
      </w:r>
      <w:r w:rsidR="009F6BBA">
        <w:noBreakHyphen/>
        <w:t>TE specific augmentations of the [TE</w:t>
      </w:r>
      <w:r w:rsidR="009F6BBA">
        <w:noBreakHyphen/>
        <w:t xml:space="preserve">TUNNEL] model should be defined to allow the MDSC to configure </w:t>
      </w:r>
      <w:r w:rsidR="009F6BBA" w:rsidRPr="00CD747D">
        <w:t>the binding SID</w:t>
      </w:r>
      <w:r w:rsidR="009F6BBA">
        <w:t>s</w:t>
      </w:r>
      <w:r w:rsidR="009F6BBA" w:rsidRPr="00CD747D">
        <w:t xml:space="preserve"> to be used </w:t>
      </w:r>
      <w:r w:rsidR="00954B65" w:rsidRPr="00CD747D">
        <w:t xml:space="preserve">for the </w:t>
      </w:r>
      <w:r w:rsidR="00954B65">
        <w:t>multi-domain</w:t>
      </w:r>
      <w:r w:rsidR="00954B65" w:rsidRPr="00CD747D">
        <w:t xml:space="preserve"> SR-TE path </w:t>
      </w:r>
      <w:r w:rsidR="009F6BBA" w:rsidRPr="00CD747D">
        <w:t>stitching</w:t>
      </w:r>
      <w:r w:rsidR="009F6BBA">
        <w:t xml:space="preserve"> and to allow the P</w:t>
      </w:r>
      <w:r w:rsidR="009F6BBA">
        <w:noBreakHyphen/>
        <w:t>PNC to report the binding SID assigned to the segment TE paths.</w:t>
      </w:r>
      <w:r>
        <w:t xml:space="preserve"> Note that the</w:t>
      </w:r>
      <w:r w:rsidR="009F6BBA">
        <w:t xml:space="preserve"> assigned </w:t>
      </w:r>
      <w:r w:rsidR="009F6BBA" w:rsidRPr="00057BBE">
        <w:t xml:space="preserve">binding SID should be persistent in case </w:t>
      </w:r>
      <w:r w:rsidR="009F6BBA">
        <w:t xml:space="preserve">router </w:t>
      </w:r>
      <w:r w:rsidR="009F6BBA" w:rsidRPr="00057BBE">
        <w:t>or P-PNC rebooting</w:t>
      </w:r>
      <w:r w:rsidR="009F6BBA">
        <w:t>.</w:t>
      </w:r>
    </w:p>
    <w:p w14:paraId="0BCC2568" w14:textId="77777777" w:rsidR="009F6BBA" w:rsidRDefault="009F6BBA" w:rsidP="009F6BBA">
      <w:r>
        <w:t xml:space="preserve">The </w:t>
      </w:r>
      <w:r w:rsidRPr="00844800">
        <w:t xml:space="preserve">MDSC can </w:t>
      </w:r>
      <w:r>
        <w:t xml:space="preserve">also use the </w:t>
      </w:r>
      <w:r w:rsidRPr="002E3372">
        <w:t>[TE-TUNNEL] model</w:t>
      </w:r>
      <w:r>
        <w:t xml:space="preserve"> to </w:t>
      </w:r>
      <w:r w:rsidRPr="00844800">
        <w:t>request the P</w:t>
      </w:r>
      <w:r w:rsidRPr="00844800">
        <w:noBreakHyphen/>
        <w:t xml:space="preserve">PNC to increase the bandwidth allocated to </w:t>
      </w:r>
      <w:r>
        <w:t>an existing</w:t>
      </w:r>
      <w:r w:rsidRPr="00844800">
        <w:t xml:space="preserve"> </w:t>
      </w:r>
      <w:r>
        <w:t>TE path</w:t>
      </w:r>
      <w:r w:rsidRPr="00844800">
        <w:t xml:space="preserve">, </w:t>
      </w:r>
      <w:r w:rsidRPr="00267F75">
        <w:t xml:space="preserve">and, if needed, also on </w:t>
      </w:r>
      <w:r>
        <w:t>its</w:t>
      </w:r>
      <w:r w:rsidRPr="00267F75">
        <w:t xml:space="preserve"> reverse TE path. The </w:t>
      </w:r>
      <w:r w:rsidRPr="002E3372">
        <w:t>[TE-TUNNEL] model</w:t>
      </w:r>
      <w:r>
        <w:t xml:space="preserve"> </w:t>
      </w:r>
      <w:r w:rsidRPr="00267F75">
        <w:t>supports both symmetric and asymmetric bandwidth configuration in the two directions.</w:t>
      </w:r>
    </w:p>
    <w:p w14:paraId="3750884E" w14:textId="55D0C4B3" w:rsidR="00E12804" w:rsidRPr="00E12804" w:rsidRDefault="00E12804" w:rsidP="009F6BBA">
      <w:pPr>
        <w:rPr>
          <w:i/>
        </w:rPr>
      </w:pPr>
      <w:commentRangeStart w:id="124"/>
      <w:r w:rsidRPr="002F2555">
        <w:rPr>
          <w:b/>
          <w:i/>
        </w:rPr>
        <w:lastRenderedPageBreak/>
        <w:t>[Editor’s Note:]</w:t>
      </w:r>
      <w:r w:rsidRPr="002F2555">
        <w:rPr>
          <w:i/>
        </w:rPr>
        <w:t xml:space="preserve"> Add some text about the protection options (to further discuss whether to put this text here or in section 4.2.2).</w:t>
      </w:r>
      <w:commentRangeEnd w:id="124"/>
      <w:r w:rsidRPr="002F2555">
        <w:rPr>
          <w:rStyle w:val="CommentReference"/>
        </w:rPr>
        <w:commentReference w:id="124"/>
      </w:r>
    </w:p>
    <w:p w14:paraId="19183691" w14:textId="475D6AB9" w:rsidR="00E57189" w:rsidRDefault="00A86AAB" w:rsidP="009F6BBA">
      <w:r>
        <w:t xml:space="preserve">The MDSC also request the P-PNC to configure </w:t>
      </w:r>
      <w:r w:rsidR="00EC7EB6">
        <w:t xml:space="preserve">local </w:t>
      </w:r>
      <w:r w:rsidR="00617A62">
        <w:t xml:space="preserve">protection mechanisms. For example, in case of SR-TE domain, the </w:t>
      </w:r>
      <w:r>
        <w:t>TI-LFA local protection: the mechanisms to request the configuration TI-LFA local protection for SR-TE paths using the [TE-TUNNEL] are a gap in the current YANG models.</w:t>
      </w:r>
    </w:p>
    <w:p w14:paraId="0ABAA399" w14:textId="6A345B65" w:rsidR="00617A62" w:rsidRDefault="00A86AAB" w:rsidP="009F6BBA">
      <w:r>
        <w:t xml:space="preserve">The </w:t>
      </w:r>
      <w:r w:rsidR="007C738E">
        <w:t xml:space="preserve">requested </w:t>
      </w:r>
      <w:r w:rsidR="00A54F46">
        <w:t xml:space="preserve">local protection </w:t>
      </w:r>
      <w:r w:rsidR="007C738E">
        <w:t xml:space="preserve">mechanisms </w:t>
      </w:r>
      <w:r>
        <w:t xml:space="preserve">within the P-PNC domain </w:t>
      </w:r>
      <w:r w:rsidR="007C738E">
        <w:t xml:space="preserve">are </w:t>
      </w:r>
      <w:r w:rsidR="00A54F46">
        <w:t>configured</w:t>
      </w:r>
      <w:r>
        <w:t xml:space="preserve"> by the P-PNC through implementation specific mechanisms which are outside the scope of this document</w:t>
      </w:r>
      <w:r w:rsidR="00617A62">
        <w:t>.</w:t>
      </w:r>
    </w:p>
    <w:p w14:paraId="0604CDE1" w14:textId="60FFCF11" w:rsidR="00A86AAB" w:rsidRDefault="00A86AAB" w:rsidP="009F6BBA">
      <w:r>
        <w:t xml:space="preserve">The P-PNC takes into account the multi-layer SRLG information, </w:t>
      </w:r>
      <w:r w:rsidR="00F7797B">
        <w:t xml:space="preserve">configured by the MDSC as described in section </w:t>
      </w:r>
      <w:r w:rsidR="00F7797B">
        <w:fldChar w:fldCharType="begin"/>
      </w:r>
      <w:r w:rsidR="00F7797B">
        <w:instrText xml:space="preserve"> REF _Ref89089408 \r \h \t </w:instrText>
      </w:r>
      <w:r w:rsidR="004E7492">
        <w:instrText xml:space="preserve"> \* MERGEFORMAT </w:instrText>
      </w:r>
      <w:r w:rsidR="00F7797B">
        <w:fldChar w:fldCharType="separate"/>
      </w:r>
      <w:r w:rsidR="00CD4B2F">
        <w:t>5.2</w:t>
      </w:r>
      <w:r w:rsidR="00F7797B">
        <w:fldChar w:fldCharType="end"/>
      </w:r>
      <w:r>
        <w:t xml:space="preserve">, when computing the </w:t>
      </w:r>
      <w:r w:rsidR="00617A62">
        <w:t xml:space="preserve">protection configuration (e.g., in case of SR-TE domains, the </w:t>
      </w:r>
      <w:r>
        <w:t xml:space="preserve">TI-LFA post-convergence path </w:t>
      </w:r>
      <w:r w:rsidR="00A54F46">
        <w:t>for</w:t>
      </w:r>
      <w:r>
        <w:t xml:space="preserve"> multi-layer single-domain IP links</w:t>
      </w:r>
      <w:r w:rsidR="00617A62">
        <w:t>)</w:t>
      </w:r>
      <w:r>
        <w:t>.</w:t>
      </w:r>
    </w:p>
    <w:p w14:paraId="31C3AB92" w14:textId="77777777" w:rsidR="009F6BBA" w:rsidRPr="00EC0FB3" w:rsidRDefault="009F6BBA" w:rsidP="009F6BBA">
      <w:r>
        <w:t xml:space="preserve">SR-TE path setup and update (e.g., bandwidth increase) through MPI is identified </w:t>
      </w:r>
      <w:r w:rsidRPr="00BF4178">
        <w:t>as a gap requiring further work, which is outside of the scope of this draft.</w:t>
      </w:r>
    </w:p>
    <w:p w14:paraId="46749B48" w14:textId="03598268" w:rsidR="00F53CBD" w:rsidRDefault="00F53CBD" w:rsidP="009F6BBA">
      <w:pPr>
        <w:pStyle w:val="Heading1"/>
      </w:pPr>
      <w:bookmarkStart w:id="125" w:name="_Ref97197738"/>
      <w:bookmarkStart w:id="126" w:name="_Toc124323374"/>
      <w:r>
        <w:t>Conclusions</w:t>
      </w:r>
      <w:bookmarkEnd w:id="125"/>
      <w:bookmarkEnd w:id="126"/>
    </w:p>
    <w:p w14:paraId="0275FC37" w14:textId="2E0E84C8" w:rsidR="00F53CBD" w:rsidRDefault="00F53CBD" w:rsidP="00F53CBD">
      <w:r>
        <w:t xml:space="preserve">The analysis provided in this document has shown that the IETF YANG models described in </w:t>
      </w:r>
      <w:r>
        <w:fldChar w:fldCharType="begin"/>
      </w:r>
      <w:r>
        <w:instrText xml:space="preserve"> REF _Ref93944530 \r \h \t </w:instrText>
      </w:r>
      <w:r w:rsidR="004E7492">
        <w:instrText xml:space="preserve"> \* MERGEFORMAT </w:instrText>
      </w:r>
      <w:r>
        <w:fldChar w:fldCharType="separate"/>
      </w:r>
      <w:r w:rsidR="00CD4B2F">
        <w:t>3.2</w:t>
      </w:r>
      <w:r>
        <w:fldChar w:fldCharType="end"/>
      </w:r>
      <w:r>
        <w:t xml:space="preserve"> provides useful support for Packet Optical Integration (POI) scenarios for resource discovery (network topology, service, tunnels and network inventory discovery) as well as for supporting multi-layer/multi-domain L2/L3 VPN network services.</w:t>
      </w:r>
    </w:p>
    <w:p w14:paraId="6CDBF5D5" w14:textId="7E2A13C1" w:rsidR="00F53CBD" w:rsidRDefault="00F53CBD" w:rsidP="00F53CBD">
      <w:r>
        <w:t>Few gaps have been identified to be addressed by t</w:t>
      </w:r>
      <w:r w:rsidR="003D69C5">
        <w:t>he relevant IETF Working Groups:</w:t>
      </w:r>
    </w:p>
    <w:p w14:paraId="2F44C3BB" w14:textId="30DF1161" w:rsidR="003D69C5" w:rsidRPr="008D41F8" w:rsidRDefault="003D69C5" w:rsidP="006C1ECF">
      <w:pPr>
        <w:pStyle w:val="RFCListBullet"/>
      </w:pPr>
      <w:r w:rsidRPr="008D41F8">
        <w:t>network inventory model</w:t>
      </w:r>
      <w:r w:rsidR="008D41F8" w:rsidRPr="008D41F8">
        <w:t xml:space="preserve">: this gap has been identified in </w:t>
      </w:r>
      <w:r w:rsidRPr="008D41F8">
        <w:t xml:space="preserve">section </w:t>
      </w:r>
      <w:r w:rsidRPr="008D41F8">
        <w:fldChar w:fldCharType="begin"/>
      </w:r>
      <w:r w:rsidRPr="008D41F8">
        <w:instrText xml:space="preserve"> REF _Ref94024873 \r \h \t </w:instrText>
      </w:r>
      <w:r w:rsidR="00533464" w:rsidRPr="008D41F8">
        <w:instrText xml:space="preserve"> \* MERGEFORMAT </w:instrText>
      </w:r>
      <w:r w:rsidRPr="008D41F8">
        <w:fldChar w:fldCharType="separate"/>
      </w:r>
      <w:r w:rsidR="00CD4B2F">
        <w:t>4.9</w:t>
      </w:r>
      <w:r w:rsidRPr="008D41F8">
        <w:fldChar w:fldCharType="end"/>
      </w:r>
      <w:r w:rsidR="008D41F8" w:rsidRPr="008D41F8">
        <w:t xml:space="preserve"> and </w:t>
      </w:r>
      <w:r w:rsidR="008D41F8">
        <w:t>the solution in [NETWORK-INVENTORY] has been proposed to resolve it</w:t>
      </w:r>
      <w:r w:rsidR="00533464" w:rsidRPr="008D41F8">
        <w:t>;</w:t>
      </w:r>
    </w:p>
    <w:p w14:paraId="4D72CCE3" w14:textId="420A2513" w:rsidR="00F53CBD" w:rsidRPr="008D41F8" w:rsidRDefault="00B03FFF" w:rsidP="006C1ECF">
      <w:pPr>
        <w:pStyle w:val="RFCListBullet"/>
      </w:pPr>
      <w:r w:rsidRPr="008D41F8">
        <w:t>technology-specific augmentations of the path computation RPC, defined in [PATH-COMPUTE</w:t>
      </w:r>
      <w:r w:rsidR="003D69C5" w:rsidRPr="008D41F8">
        <w:t>] for optical networks</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_Ref75426138 \r \h \t  \* MERGEFORMAT </w:instrText>
      </w:r>
      <w:r w:rsidR="003D69C5" w:rsidRPr="008D41F8">
        <w:fldChar w:fldCharType="separate"/>
      </w:r>
      <w:r w:rsidR="00CD4B2F">
        <w:t>5.1</w:t>
      </w:r>
      <w:r w:rsidR="003D69C5" w:rsidRPr="008D41F8">
        <w:fldChar w:fldCharType="end"/>
      </w:r>
      <w:r w:rsidR="008D41F8">
        <w:t xml:space="preserve"> and the solution in [OPTICAL-PATH-COMPUTE] has been proposed to resolve it</w:t>
      </w:r>
      <w:r w:rsidR="003D69C5" w:rsidRPr="008D41F8">
        <w:t>;</w:t>
      </w:r>
    </w:p>
    <w:p w14:paraId="4F6203F0" w14:textId="3909653F" w:rsidR="00B03FFF" w:rsidRPr="008D41F8" w:rsidRDefault="00B03FFF" w:rsidP="006C1ECF">
      <w:pPr>
        <w:pStyle w:val="RFCListBullet"/>
      </w:pPr>
      <w:r w:rsidRPr="008D41F8">
        <w:t xml:space="preserve">relationship between a common discovery mechanisms applicable to access links, inter-domain IP links and cross-layer links and the UNI topology discover mechanism </w:t>
      </w:r>
      <w:r w:rsidR="003D69C5" w:rsidRPr="008D41F8">
        <w:t>defined in [</w:t>
      </w:r>
      <w:r w:rsidR="00AF44B4">
        <w:t>SAP</w:t>
      </w:r>
      <w:r w:rsidR="003D69C5" w:rsidRPr="008D41F8">
        <w:t>]</w:t>
      </w:r>
      <w:r w:rsidR="008D41F8">
        <w:t xml:space="preserve">: this gap has been identified in </w:t>
      </w:r>
      <w:r w:rsidR="003D69C5" w:rsidRPr="008D41F8">
        <w:t xml:space="preserve">section </w:t>
      </w:r>
      <w:r w:rsidR="003D69C5" w:rsidRPr="008D41F8">
        <w:fldChar w:fldCharType="begin"/>
      </w:r>
      <w:r w:rsidR="003D69C5" w:rsidRPr="008D41F8">
        <w:instrText xml:space="preserve"> REF _Ref92128895 \r \h \t  \* MERGEFORMAT </w:instrText>
      </w:r>
      <w:r w:rsidR="003D69C5" w:rsidRPr="008D41F8">
        <w:fldChar w:fldCharType="separate"/>
      </w:r>
      <w:r w:rsidR="00CD4B2F">
        <w:t>4.3</w:t>
      </w:r>
      <w:r w:rsidR="003D69C5" w:rsidRPr="008D41F8">
        <w:fldChar w:fldCharType="end"/>
      </w:r>
      <w:r w:rsidR="003D69C5" w:rsidRPr="008D41F8">
        <w:t>;</w:t>
      </w:r>
    </w:p>
    <w:p w14:paraId="0832F85A" w14:textId="507A4AEB" w:rsidR="00B03FFF" w:rsidRDefault="00B03FFF" w:rsidP="006C1ECF">
      <w:pPr>
        <w:pStyle w:val="RFCListBullet"/>
      </w:pPr>
      <w:r w:rsidRPr="008D41F8">
        <w:lastRenderedPageBreak/>
        <w:t>a mechanism applicable to the P-PNC NBI to configure the SR-TE paths. Technology-specific augmentations of TE Tunnel model, defined in [TE-TUNNEL], are foreseen in section 1 of [TE-TUNNEL] but not yet defined</w:t>
      </w:r>
      <w:r w:rsidR="008D41F8">
        <w:t>: this gap has been identified in s</w:t>
      </w:r>
      <w:r w:rsidR="003D69C5" w:rsidRPr="008D41F8">
        <w:t xml:space="preserve">ection </w:t>
      </w:r>
      <w:r w:rsidR="003D69C5" w:rsidRPr="008D41F8">
        <w:fldChar w:fldCharType="begin"/>
      </w:r>
      <w:r w:rsidR="003D69C5" w:rsidRPr="008D41F8">
        <w:instrText xml:space="preserve"> REF _Ref75428343 \r \h \t  \* MERGEFORMAT </w:instrText>
      </w:r>
      <w:r w:rsidR="003D69C5" w:rsidRPr="008D41F8">
        <w:fldChar w:fldCharType="separate"/>
      </w:r>
      <w:r w:rsidR="00CD4B2F">
        <w:t>5.3</w:t>
      </w:r>
      <w:r w:rsidR="003D69C5" w:rsidRPr="008D41F8">
        <w:fldChar w:fldCharType="end"/>
      </w:r>
      <w:r w:rsidRPr="008D41F8">
        <w:t>.</w:t>
      </w:r>
    </w:p>
    <w:p w14:paraId="453C3E63" w14:textId="4C5B3D55" w:rsidR="008F0EAE" w:rsidRPr="008D41F8" w:rsidRDefault="008F0EAE" w:rsidP="008F0EAE">
      <w:r>
        <w:t>Although not analysed in this document, it has been noted tha</w:t>
      </w:r>
      <w:r w:rsidR="00EB4390">
        <w:t>t</w:t>
      </w:r>
      <w:r>
        <w:t xml:space="preserve"> the </w:t>
      </w:r>
      <w:r w:rsidRPr="008D41F8">
        <w:t xml:space="preserve">TE Tunnel model, defined in [TE-TUNNEL], </w:t>
      </w:r>
      <w:r>
        <w:t xml:space="preserve">needs also to be enhanced to support scenarios where multiple parallel TE paths are used in load-balancing to carry the traffic between two end-points (e.g., VPN traffic between </w:t>
      </w:r>
      <w:r w:rsidR="00B13451">
        <w:t xml:space="preserve">two </w:t>
      </w:r>
      <w:r>
        <w:t>PEs).</w:t>
      </w:r>
    </w:p>
    <w:p w14:paraId="7BFF97AF" w14:textId="54D2F3E4" w:rsidR="009F6BBA" w:rsidRDefault="009F6BBA" w:rsidP="009F6BBA">
      <w:pPr>
        <w:pStyle w:val="Heading1"/>
      </w:pPr>
      <w:bookmarkStart w:id="127" w:name="_Toc124323375"/>
      <w:r w:rsidRPr="005254EF">
        <w:t>Security Considerations</w:t>
      </w:r>
      <w:bookmarkEnd w:id="127"/>
    </w:p>
    <w:p w14:paraId="08AF4EBC" w14:textId="769CFF25" w:rsidR="00BA2A4C" w:rsidRDefault="0002767F" w:rsidP="00BA2A4C">
      <w:commentRangeStart w:id="128"/>
      <w:r w:rsidRPr="004E7492">
        <w:t>Several</w:t>
      </w:r>
      <w:r w:rsidR="00BA2A4C" w:rsidRPr="004E7492">
        <w:t xml:space="preserve"> security considerations have been identified and will be discussed in future versions of this document.</w:t>
      </w:r>
      <w:commentRangeEnd w:id="128"/>
      <w:r w:rsidR="00460D05" w:rsidRPr="004E7492">
        <w:commentReference w:id="128"/>
      </w:r>
    </w:p>
    <w:p w14:paraId="486C431C" w14:textId="77777777" w:rsidR="000D4AD0" w:rsidRDefault="000D4AD0" w:rsidP="00055923">
      <w:pPr>
        <w:pStyle w:val="Heading1"/>
      </w:pPr>
      <w:bookmarkStart w:id="129" w:name="_Toc53130252"/>
      <w:bookmarkStart w:id="130" w:name="_Toc124323376"/>
      <w:commentRangeStart w:id="131"/>
      <w:r>
        <w:t>Operational Considerations</w:t>
      </w:r>
      <w:bookmarkEnd w:id="129"/>
      <w:commentRangeEnd w:id="131"/>
      <w:r w:rsidR="008B7B43" w:rsidRPr="004E7492">
        <w:commentReference w:id="131"/>
      </w:r>
      <w:bookmarkEnd w:id="130"/>
    </w:p>
    <w:p w14:paraId="7C576794" w14:textId="3D29621D" w:rsidR="000D4AD0" w:rsidRPr="008D20DE" w:rsidRDefault="000D4AD0" w:rsidP="008D20DE">
      <w:r w:rsidRPr="004E7492">
        <w:t xml:space="preserve">Telemetry data, such as </w:t>
      </w:r>
      <w:r w:rsidR="006E4625" w:rsidRPr="004E7492">
        <w:t>collecting</w:t>
      </w:r>
      <w:r w:rsidRPr="004E7492">
        <w:t xml:space="preserve"> lower-layer networking health and consideration of network and service performance from POI domain controllers, may be required. Th</w:t>
      </w:r>
      <w:r w:rsidR="008D20DE" w:rsidRPr="004E7492">
        <w:t>e</w:t>
      </w:r>
      <w:r w:rsidRPr="004E7492">
        <w:t>s</w:t>
      </w:r>
      <w:r w:rsidR="008D20DE" w:rsidRPr="004E7492">
        <w:t>e</w:t>
      </w:r>
      <w:r w:rsidRPr="004E7492">
        <w:t xml:space="preserve"> </w:t>
      </w:r>
      <w:r w:rsidR="008D20DE" w:rsidRPr="004E7492">
        <w:t xml:space="preserve">requirements and </w:t>
      </w:r>
      <w:r w:rsidRPr="004E7492">
        <w:t>capabilit</w:t>
      </w:r>
      <w:r w:rsidR="008D20DE" w:rsidRPr="004E7492">
        <w:t>ies</w:t>
      </w:r>
      <w:r w:rsidRPr="004E7492">
        <w:t xml:space="preserve"> will be discussed in future versions of this document.</w:t>
      </w:r>
    </w:p>
    <w:p w14:paraId="402D93E0" w14:textId="77777777" w:rsidR="00055923" w:rsidRPr="005254EF" w:rsidRDefault="00055923" w:rsidP="00055923">
      <w:pPr>
        <w:pStyle w:val="Heading1"/>
      </w:pPr>
      <w:bookmarkStart w:id="132" w:name="_Toc53130253"/>
      <w:bookmarkStart w:id="133" w:name="_Toc124323377"/>
      <w:r w:rsidRPr="005254EF">
        <w:t>IANA Considerations</w:t>
      </w:r>
      <w:bookmarkEnd w:id="132"/>
      <w:bookmarkEnd w:id="133"/>
    </w:p>
    <w:p w14:paraId="2F8EBCA3" w14:textId="77777777" w:rsidR="00055923" w:rsidRPr="004E7492" w:rsidRDefault="005254EF" w:rsidP="008D20DE">
      <w:r w:rsidRPr="00BA72C5">
        <w:t>This document requires no IANA actions.</w:t>
      </w:r>
    </w:p>
    <w:p w14:paraId="11E77EE7" w14:textId="77777777" w:rsidR="002E1F5F" w:rsidRPr="005254EF" w:rsidRDefault="002E1F5F" w:rsidP="001E3E79">
      <w:pPr>
        <w:pStyle w:val="Heading1"/>
      </w:pPr>
      <w:bookmarkStart w:id="134" w:name="_Toc53130254"/>
      <w:bookmarkStart w:id="135" w:name="_Toc124323378"/>
      <w:r w:rsidRPr="005254EF">
        <w:t>References</w:t>
      </w:r>
      <w:bookmarkEnd w:id="134"/>
      <w:bookmarkEnd w:id="135"/>
    </w:p>
    <w:p w14:paraId="78FC148B" w14:textId="77777777" w:rsidR="002E1F5F" w:rsidRPr="004E7492" w:rsidRDefault="002E1F5F" w:rsidP="001E3E79">
      <w:pPr>
        <w:pStyle w:val="Heading2"/>
        <w:rPr>
          <w:rFonts w:cs="Courier New"/>
          <w:bCs w:val="0"/>
          <w:iCs w:val="0"/>
          <w:szCs w:val="24"/>
        </w:rPr>
      </w:pPr>
      <w:bookmarkStart w:id="136" w:name="_Toc53130255"/>
      <w:bookmarkStart w:id="137" w:name="_Toc124323379"/>
      <w:r w:rsidRPr="004E7492">
        <w:rPr>
          <w:rFonts w:cs="Courier New"/>
          <w:bCs w:val="0"/>
          <w:iCs w:val="0"/>
          <w:szCs w:val="24"/>
        </w:rPr>
        <w:t>Normative References</w:t>
      </w:r>
      <w:bookmarkEnd w:id="136"/>
      <w:bookmarkEnd w:id="137"/>
    </w:p>
    <w:p w14:paraId="28A6428C" w14:textId="77777777" w:rsidR="00632A07" w:rsidRDefault="00632A07" w:rsidP="00632A07">
      <w:pPr>
        <w:pStyle w:val="RFCReferencesBookmark"/>
      </w:pPr>
      <w:r>
        <w:t>[RFC7923]</w:t>
      </w:r>
      <w:r>
        <w:tab/>
      </w:r>
      <w:r w:rsidRPr="00010A04">
        <w:t>Voit, E.</w:t>
      </w:r>
      <w:r>
        <w:t xml:space="preserve"> et al., "</w:t>
      </w:r>
      <w:r w:rsidRPr="009C7C43">
        <w:t>Requirements</w:t>
      </w:r>
      <w:r>
        <w:t xml:space="preserve"> </w:t>
      </w:r>
      <w:r w:rsidRPr="009C7C43">
        <w:t>for Subscription to YANG Datastores</w:t>
      </w:r>
      <w:r>
        <w:t xml:space="preserve">", RFC 7923, </w:t>
      </w:r>
      <w:r w:rsidRPr="009C7C43">
        <w:t>June 2016</w:t>
      </w:r>
      <w:r>
        <w:t>.</w:t>
      </w:r>
    </w:p>
    <w:p w14:paraId="79AD1446" w14:textId="603993B7" w:rsidR="00A32AF9" w:rsidRDefault="00A32AF9" w:rsidP="00632A07">
      <w:pPr>
        <w:pStyle w:val="RFCReferencesBookmark"/>
      </w:pPr>
      <w:r>
        <w:t>[RFC7950]</w:t>
      </w:r>
      <w:r w:rsidR="00135066">
        <w:tab/>
      </w:r>
      <w:r w:rsidR="00135066" w:rsidRPr="004E7492">
        <w:t>Bjorklund</w:t>
      </w:r>
      <w:r w:rsidR="00135066">
        <w:t>, M. et al., "T</w:t>
      </w:r>
      <w:r w:rsidR="00135066" w:rsidRPr="00135066">
        <w:t>he YANG 1.1 Data Modeling Language</w:t>
      </w:r>
      <w:r w:rsidR="00135066">
        <w:t>", RFC 7950, August 2016.</w:t>
      </w:r>
    </w:p>
    <w:p w14:paraId="7FEFC453" w14:textId="77777777" w:rsidR="00A32AF9" w:rsidRPr="00135066" w:rsidRDefault="00A32AF9" w:rsidP="00135066">
      <w:pPr>
        <w:pStyle w:val="RFCReferencesBookmark"/>
      </w:pPr>
      <w:r>
        <w:t>[RFC7951]</w:t>
      </w:r>
      <w:r w:rsidR="00135066">
        <w:tab/>
      </w:r>
      <w:r w:rsidR="00135066" w:rsidRPr="00135066">
        <w:t>Lhotka</w:t>
      </w:r>
      <w:r w:rsidR="00135066">
        <w:t>, L., "JSON Encoding of Data Modeled with YANG", RFC 7951, August 2016.</w:t>
      </w:r>
    </w:p>
    <w:p w14:paraId="2C4BB0F2" w14:textId="77777777" w:rsidR="00E95C5A" w:rsidRDefault="00E95C5A" w:rsidP="00E74B29">
      <w:pPr>
        <w:pStyle w:val="RFCReferencesBookmark"/>
      </w:pPr>
      <w:r>
        <w:t>[RFC8040] Bierman, A. et al., "RESTCONF Protocol", RFC 8040, January 2017.</w:t>
      </w:r>
    </w:p>
    <w:p w14:paraId="2EDFB434" w14:textId="77777777" w:rsidR="00632A07" w:rsidRDefault="00632A07" w:rsidP="00632A07">
      <w:pPr>
        <w:pStyle w:val="RFCReferencesBookmark"/>
      </w:pPr>
      <w:r>
        <w:t>[RFC8342]</w:t>
      </w:r>
      <w:r>
        <w:tab/>
      </w:r>
      <w:r w:rsidRPr="0002462B">
        <w:t>Bjorklund, M.</w:t>
      </w:r>
      <w:r>
        <w:t xml:space="preserve"> et al., "</w:t>
      </w:r>
      <w:r w:rsidRPr="0002462B">
        <w:t>Network Management Datastore Architecture</w:t>
      </w:r>
      <w:r>
        <w:t xml:space="preserve"> </w:t>
      </w:r>
      <w:r w:rsidRPr="0002462B">
        <w:t>(NMDA)</w:t>
      </w:r>
      <w:r>
        <w:t xml:space="preserve">", RFC 8342, </w:t>
      </w:r>
      <w:r w:rsidRPr="0002462B">
        <w:t>March 2018</w:t>
      </w:r>
      <w:r>
        <w:t>.</w:t>
      </w:r>
    </w:p>
    <w:p w14:paraId="6ECFF313" w14:textId="423B4E9C" w:rsidR="001153AA" w:rsidRDefault="001153AA" w:rsidP="00632A07">
      <w:pPr>
        <w:pStyle w:val="RFCReferencesBookmark"/>
      </w:pPr>
      <w:r>
        <w:lastRenderedPageBreak/>
        <w:t>[RFC8345] Clemm, A.,</w:t>
      </w:r>
      <w:r w:rsidR="00D92ACB">
        <w:t xml:space="preserve"> </w:t>
      </w:r>
      <w:r>
        <w:t>Medved, J. et al., “A Yang Data Model for Network Topologies”, RFC8345, March 2018.</w:t>
      </w:r>
    </w:p>
    <w:p w14:paraId="3AAD24D3" w14:textId="77777777" w:rsidR="00D92ACB" w:rsidRDefault="00D92ACB" w:rsidP="00D92ACB">
      <w:pPr>
        <w:pStyle w:val="RFCReferencesBookmark"/>
      </w:pPr>
      <w:r>
        <w:t>[RFC8346] Clemm, A. et al., “A YANG Data Model for Layer 3 Topologies”, RFC8346, March 2018.</w:t>
      </w:r>
    </w:p>
    <w:p w14:paraId="1F6A957C" w14:textId="77777777" w:rsidR="001153AA" w:rsidRDefault="001153AA" w:rsidP="00D92ACB">
      <w:pPr>
        <w:pStyle w:val="RFCReferencesBookmark"/>
      </w:pPr>
      <w:r>
        <w:t xml:space="preserve">[RFC8453] Ceccarelli, D., Lee, Y. et al., "Framework for Abstraction and Control of TE Networks (ACTN)", RFC8453, </w:t>
      </w:r>
      <w:r w:rsidRPr="00FC576E">
        <w:t>August 2018</w:t>
      </w:r>
      <w:r>
        <w:t>.</w:t>
      </w:r>
    </w:p>
    <w:p w14:paraId="56F57FED" w14:textId="77777777" w:rsidR="00EC47A2" w:rsidRDefault="00EC47A2" w:rsidP="00EC47A2">
      <w:pPr>
        <w:pStyle w:val="RFCReferencesBookmark"/>
      </w:pPr>
      <w:r>
        <w:t>[RFC8525]</w:t>
      </w:r>
      <w:r>
        <w:tab/>
        <w:t>Bierman, A. et al., "YANG Library", RFC 8525, March 2019.</w:t>
      </w:r>
    </w:p>
    <w:p w14:paraId="4FE127BB" w14:textId="77777777" w:rsidR="00632A07" w:rsidRDefault="00632A07" w:rsidP="00632A07">
      <w:pPr>
        <w:pStyle w:val="RFCReferencesBookmark"/>
      </w:pPr>
      <w:r>
        <w:t>[RFC8527]</w:t>
      </w:r>
      <w:r>
        <w:tab/>
        <w:t>Bjorklund, M. et al., "RESTCONF Extensions to Support the Network Management Datastore Architecture", RFC 8527, March 2019.</w:t>
      </w:r>
    </w:p>
    <w:p w14:paraId="0E41B8EF" w14:textId="77777777" w:rsidR="00632A07" w:rsidRDefault="00632A07" w:rsidP="00632A07">
      <w:pPr>
        <w:pStyle w:val="RFCReferencesBookmark"/>
      </w:pPr>
      <w:r>
        <w:t>[RFC8641]</w:t>
      </w:r>
      <w:r>
        <w:tab/>
      </w:r>
      <w:r w:rsidRPr="009C7C43">
        <w:t xml:space="preserve">Clemm, A. and E. Voit, </w:t>
      </w:r>
      <w:r>
        <w:t>"</w:t>
      </w:r>
      <w:r w:rsidRPr="009C7C43">
        <w:t>Subscription to YANG Notifications</w:t>
      </w:r>
      <w:r>
        <w:t xml:space="preserve"> </w:t>
      </w:r>
      <w:r w:rsidRPr="009C7C43">
        <w:t>for Datastore Updates</w:t>
      </w:r>
      <w:r>
        <w:t xml:space="preserve">", RFC 8641, </w:t>
      </w:r>
      <w:r w:rsidRPr="009C7C43">
        <w:t>September 2019</w:t>
      </w:r>
      <w:r>
        <w:t>.</w:t>
      </w:r>
    </w:p>
    <w:p w14:paraId="0A6071A8" w14:textId="77777777" w:rsidR="00632A07" w:rsidRDefault="00632A07" w:rsidP="00632A07">
      <w:pPr>
        <w:pStyle w:val="RFCReferencesBookmark"/>
      </w:pPr>
      <w:r>
        <w:t>[RFC8650]</w:t>
      </w:r>
      <w:r>
        <w:tab/>
      </w:r>
      <w:r w:rsidRPr="00010A04">
        <w:t>Voit, E.</w:t>
      </w:r>
      <w:r>
        <w:t xml:space="preserve"> et al., "</w:t>
      </w:r>
      <w:r w:rsidRPr="00010A04">
        <w:t>Dynamic Subscription to YANG Events and</w:t>
      </w:r>
      <w:r>
        <w:t xml:space="preserve"> </w:t>
      </w:r>
      <w:r w:rsidRPr="00010A04">
        <w:t>Datastores over RESTCONF</w:t>
      </w:r>
      <w:r>
        <w:t xml:space="preserve">", RFC 8650, </w:t>
      </w:r>
      <w:r w:rsidRPr="00010A04">
        <w:t>November 2019</w:t>
      </w:r>
      <w:r>
        <w:t>.</w:t>
      </w:r>
    </w:p>
    <w:p w14:paraId="612BA745" w14:textId="4278C12C" w:rsidR="005C32C8" w:rsidRDefault="005C32C8" w:rsidP="00632A07">
      <w:pPr>
        <w:pStyle w:val="RFCReferencesBookmark"/>
      </w:pPr>
      <w:r>
        <w:t>[RFC8795] Liu, X. et al., "</w:t>
      </w:r>
      <w:r w:rsidRPr="005C32C8">
        <w:t>YANG Data Model for Traffic Engineering (TE) Topologies</w:t>
      </w:r>
      <w:r>
        <w:t>", RFC8795, August 2020.</w:t>
      </w:r>
    </w:p>
    <w:p w14:paraId="3DB5B775" w14:textId="5124DF67" w:rsidR="00632A07" w:rsidRDefault="00632A07" w:rsidP="00632A07">
      <w:pPr>
        <w:pStyle w:val="RFCReferencesBookmark"/>
      </w:pPr>
      <w:r>
        <w:t>[RFC9094]</w:t>
      </w:r>
      <w:r>
        <w:tab/>
        <w:t>Zheng H., Lee, Y. et al., "</w:t>
      </w:r>
      <w:r w:rsidRPr="00F05350">
        <w:t>A YANG Data Model for Wavelength Switched Optical Networks (WSONs)</w:t>
      </w:r>
      <w:r>
        <w:t>", RFC 9094</w:t>
      </w:r>
      <w:r w:rsidRPr="00845C54">
        <w:t xml:space="preserve">, </w:t>
      </w:r>
      <w:r w:rsidRPr="00F05350">
        <w:t>August 2021</w:t>
      </w:r>
      <w:r>
        <w:t>.</w:t>
      </w:r>
    </w:p>
    <w:p w14:paraId="233984AF" w14:textId="180E45A8" w:rsidR="00135066" w:rsidRDefault="00A32AF9" w:rsidP="00632A07">
      <w:pPr>
        <w:pStyle w:val="RFCReferencesBookmark"/>
      </w:pPr>
      <w:r>
        <w:t>[IEEE 802.1AB]</w:t>
      </w:r>
      <w:r>
        <w:tab/>
      </w:r>
      <w:r w:rsidR="00135066">
        <w:t xml:space="preserve">IEEE </w:t>
      </w:r>
      <w:r w:rsidR="00135066" w:rsidRPr="00135066">
        <w:t>802.1AB-2016</w:t>
      </w:r>
      <w:r w:rsidR="00135066">
        <w:t>, "</w:t>
      </w:r>
      <w:r w:rsidR="00135066" w:rsidRPr="00135066">
        <w:t>IEEE Standard for Local and metropolitan area networks - Station and Media Access Control Connectivity Discovery</w:t>
      </w:r>
      <w:r w:rsidR="00135066">
        <w:t>", March 2016.</w:t>
      </w:r>
    </w:p>
    <w:p w14:paraId="1021AF3B" w14:textId="77777777" w:rsidR="00742E34" w:rsidRDefault="00742E34" w:rsidP="00742E34">
      <w:pPr>
        <w:pStyle w:val="RFCReferencesBookmark"/>
      </w:pPr>
      <w:r>
        <w:t>[IEEE 802.1AX]</w:t>
      </w:r>
      <w:r>
        <w:tab/>
        <w:t xml:space="preserve">IEEE </w:t>
      </w:r>
      <w:r w:rsidRPr="00135066">
        <w:t>802.1AB-</w:t>
      </w:r>
      <w:r>
        <w:t>2014, "</w:t>
      </w:r>
      <w:r w:rsidRPr="00135066">
        <w:t xml:space="preserve">IEEE Standard for Local and metropolitan area networks </w:t>
      </w:r>
      <w:r>
        <w:t>–</w:t>
      </w:r>
      <w:r w:rsidRPr="00135066">
        <w:t xml:space="preserve"> </w:t>
      </w:r>
      <w:r>
        <w:t>Link Aggregation", December 2014.</w:t>
      </w:r>
    </w:p>
    <w:p w14:paraId="1DBFEA81" w14:textId="62AEF87D" w:rsidR="00D92ACB" w:rsidRPr="00C90205" w:rsidRDefault="00D92ACB" w:rsidP="00742E34">
      <w:pPr>
        <w:pStyle w:val="RFCReferencesBookmark"/>
      </w:pPr>
      <w:r w:rsidRPr="00C90205">
        <w:t>[Flexi</w:t>
      </w:r>
      <w:r w:rsidRPr="00C90205">
        <w:noBreakHyphen/>
        <w:t>TOPO]</w:t>
      </w:r>
      <w:r w:rsidRPr="00C90205">
        <w:tab/>
        <w:t>Lopez de Vergara, J. E. et al., "YANG data model for Flexi-Grid Optical Networks", draft-ietf-ccamp-flexigrid-yang, work in progress.</w:t>
      </w:r>
    </w:p>
    <w:p w14:paraId="7C8F7F3F" w14:textId="77777777" w:rsidR="00DF342E" w:rsidRPr="00701EC3" w:rsidRDefault="00DF342E" w:rsidP="00DF342E">
      <w:pPr>
        <w:pStyle w:val="RFCReferencesBookmark"/>
      </w:pPr>
      <w:r w:rsidRPr="00701EC3">
        <w:t>[OTN-TOPO] Zheng, H. et al., "A YANG Data Model for Optical Transport Network Topology", draft-ietf-ccamp-otn-topo-yang, work in progress.</w:t>
      </w:r>
    </w:p>
    <w:p w14:paraId="669412F4" w14:textId="43D89A35" w:rsidR="001153AA" w:rsidRDefault="001153AA" w:rsidP="00DF342E">
      <w:pPr>
        <w:pStyle w:val="RFCReferencesBookmark"/>
      </w:pPr>
      <w:r>
        <w:t>[CLIENT-TOPO]</w:t>
      </w:r>
      <w:r>
        <w:tab/>
        <w:t>Zheng, H. et al., "A YANG Data Model for Client-layer Topology", draft-zheng-ccamp-client-topo-yang, work in progress.</w:t>
      </w:r>
    </w:p>
    <w:p w14:paraId="59A80E67" w14:textId="77777777" w:rsidR="00C90F82" w:rsidRDefault="00C90F82" w:rsidP="00C90F82">
      <w:pPr>
        <w:pStyle w:val="RFCReferencesBookmark"/>
      </w:pPr>
      <w:r>
        <w:lastRenderedPageBreak/>
        <w:t>[L3-TE-TOPO]</w:t>
      </w:r>
      <w:r>
        <w:tab/>
        <w:t>Liu, X. et al., "</w:t>
      </w:r>
      <w:r w:rsidRPr="00C90F82">
        <w:t>YANG Data Model for Layer 3 TE Topologies</w:t>
      </w:r>
      <w:r>
        <w:t xml:space="preserve">", </w:t>
      </w:r>
      <w:r w:rsidRPr="00C90F82">
        <w:t>draft-ietf-teas-yang-l3-te-topo</w:t>
      </w:r>
      <w:r>
        <w:t>, work in progress.</w:t>
      </w:r>
    </w:p>
    <w:p w14:paraId="443EE33E" w14:textId="7440B543" w:rsidR="007C738E" w:rsidRPr="007C738E" w:rsidRDefault="002D2D04" w:rsidP="00C90F82">
      <w:pPr>
        <w:pStyle w:val="RFCReferencesBookmark"/>
      </w:pPr>
      <w:r>
        <w:t>[SR</w:t>
      </w:r>
      <w:r>
        <w:noBreakHyphen/>
        <w:t>TE</w:t>
      </w:r>
      <w:r>
        <w:noBreakHyphen/>
        <w:t>TOPO]</w:t>
      </w:r>
      <w:r>
        <w:tab/>
        <w:t>Liu, X. et al., "</w:t>
      </w:r>
      <w:r w:rsidRPr="002D2D04">
        <w:t>YANG Data Model for SR and SR TE Topologies on MPLS Data Plane</w:t>
      </w:r>
      <w:r>
        <w:t xml:space="preserve">", </w:t>
      </w:r>
      <w:r w:rsidRPr="002D2D04">
        <w:t>draft-ietf-teas-yang-sr-te-topo</w:t>
      </w:r>
      <w:r>
        <w:t>, work in progress.</w:t>
      </w:r>
    </w:p>
    <w:p w14:paraId="76D61494" w14:textId="77777777" w:rsidR="00407FED" w:rsidRPr="007C738E" w:rsidRDefault="00407FED" w:rsidP="00407FED">
      <w:pPr>
        <w:pStyle w:val="RFCReferencesBookmark"/>
      </w:pPr>
      <w:r w:rsidRPr="007C738E">
        <w:t>[MPLS-TE-TOPO]</w:t>
      </w:r>
      <w:r w:rsidRPr="007C738E">
        <w:tab/>
        <w:t>Busi, I. et a</w:t>
      </w:r>
      <w:r>
        <w:t>l., "</w:t>
      </w:r>
      <w:r w:rsidRPr="007C738E">
        <w:t>A YANG Data Model for MPLS-TE Topology</w:t>
      </w:r>
      <w:r>
        <w:t xml:space="preserve">", </w:t>
      </w:r>
      <w:r w:rsidRPr="007C738E">
        <w:t>draft-busizheng-teas-yang-te-mpls-topology</w:t>
      </w:r>
      <w:r>
        <w:t>, work in progress.</w:t>
      </w:r>
    </w:p>
    <w:p w14:paraId="1F3D779C" w14:textId="01E1B159" w:rsidR="00D92ACB" w:rsidRDefault="00D92ACB" w:rsidP="00407FED">
      <w:pPr>
        <w:pStyle w:val="RFCReferencesBookmark"/>
      </w:pPr>
      <w:r w:rsidRPr="00C57086">
        <w:t>[TE-TUNNEL]</w:t>
      </w:r>
      <w:r w:rsidRPr="00C57086">
        <w:tab/>
        <w:t>Saad, T. et al., "A YANG Data Model for Traffic Engineering Tunnels and Interfaces", draft-ietf-teas-yang-te, work in progress.</w:t>
      </w:r>
    </w:p>
    <w:p w14:paraId="14226E9F" w14:textId="77777777" w:rsidR="00D92ACB" w:rsidRDefault="00D92ACB" w:rsidP="00D92ACB">
      <w:pPr>
        <w:pStyle w:val="RFCReferencesBookmark"/>
      </w:pPr>
      <w:r>
        <w:t>[WSON</w:t>
      </w:r>
      <w:r>
        <w:noBreakHyphen/>
      </w:r>
      <w:r w:rsidRPr="00C57086">
        <w:t>TUNNEL</w:t>
      </w:r>
      <w:r>
        <w:t>]</w:t>
      </w:r>
      <w:r>
        <w:tab/>
        <w:t>Lee, Y. et al., "</w:t>
      </w:r>
      <w:r w:rsidRPr="00C90205">
        <w:t>A Yang Data Model for WSON Tunnel</w:t>
      </w:r>
      <w:r>
        <w:t xml:space="preserve">", </w:t>
      </w:r>
      <w:r w:rsidRPr="00C90205">
        <w:t>draft</w:t>
      </w:r>
      <w:r>
        <w:t>-ietf-ccamp-wson-tunnel-model, work in progress.</w:t>
      </w:r>
    </w:p>
    <w:p w14:paraId="07FA802A" w14:textId="43DC6466" w:rsidR="00D92ACB" w:rsidRDefault="00D92ACB" w:rsidP="00D92ACB">
      <w:pPr>
        <w:pStyle w:val="RFCReferencesBookmark"/>
      </w:pPr>
      <w:r>
        <w:t>[Flexi</w:t>
      </w:r>
      <w:r>
        <w:noBreakHyphen/>
      </w:r>
      <w:r w:rsidR="0065030E">
        <w:t>TUNNEL</w:t>
      </w:r>
      <w:r>
        <w:t>]</w:t>
      </w:r>
      <w:r>
        <w:tab/>
      </w:r>
      <w:r w:rsidRPr="00C90205">
        <w:t>Lopez de Vergara, J. E. et al., "</w:t>
      </w:r>
      <w:r w:rsidR="00632A07" w:rsidRPr="00F06D01">
        <w:t>A YANG Data Model for Flexi-Grid Tunnels</w:t>
      </w:r>
      <w:r w:rsidR="00632A07" w:rsidRPr="00F33CC7" w:rsidDel="00632A07">
        <w:t xml:space="preserve"> </w:t>
      </w:r>
      <w:r w:rsidRPr="00C90205">
        <w:t xml:space="preserve">", </w:t>
      </w:r>
      <w:r w:rsidR="00632A07" w:rsidRPr="00F06D01">
        <w:t>draft-ietf-ccamp-flexigrid-tunnel-yang</w:t>
      </w:r>
      <w:r w:rsidRPr="00C90205">
        <w:t>, work in progress</w:t>
      </w:r>
      <w:r>
        <w:t>.</w:t>
      </w:r>
    </w:p>
    <w:p w14:paraId="6B6F6574" w14:textId="7088C207" w:rsidR="007C738E" w:rsidRPr="007C738E" w:rsidRDefault="00DF342E" w:rsidP="00DF342E">
      <w:pPr>
        <w:pStyle w:val="RFCReferencesBookmark"/>
      </w:pPr>
      <w:r w:rsidRPr="00701EC3">
        <w:t>[OTN-TUNNEL]</w:t>
      </w:r>
      <w:r w:rsidRPr="00701EC3">
        <w:tab/>
        <w:t>Zheng, H. et al., "OTN Tunnel YANG Model", draft-ietf-ccamp-otn-tunnel-model, work in progress.</w:t>
      </w:r>
      <w:bookmarkStart w:id="138" w:name="_Hlk107384974"/>
    </w:p>
    <w:bookmarkEnd w:id="138"/>
    <w:p w14:paraId="2B88AF91" w14:textId="77777777" w:rsidR="00407FED" w:rsidRPr="007C738E" w:rsidRDefault="00407FED" w:rsidP="00407FED">
      <w:pPr>
        <w:pStyle w:val="RFCReferencesBookmark"/>
      </w:pPr>
      <w:r w:rsidRPr="007C738E">
        <w:t>[MPLS-TE-TUNNEL]</w:t>
      </w:r>
      <w:r w:rsidRPr="007C738E">
        <w:tab/>
        <w:t>Saad, T. et al.,</w:t>
      </w:r>
      <w:r>
        <w:t xml:space="preserve"> "</w:t>
      </w:r>
      <w:r w:rsidRPr="007C738E">
        <w:t>A YANG Data Model for MPLS Traffic Engineering Tunnels</w:t>
      </w:r>
      <w:r>
        <w:t xml:space="preserve">", </w:t>
      </w:r>
      <w:r w:rsidRPr="007C738E">
        <w:t>draft-ietf-teas-yang-te-mpls</w:t>
      </w:r>
      <w:r>
        <w:t>, work in progress.</w:t>
      </w:r>
    </w:p>
    <w:p w14:paraId="5F364022" w14:textId="101D1F4B" w:rsidR="00844800" w:rsidRPr="004E7492" w:rsidRDefault="00844800" w:rsidP="00407FED">
      <w:pPr>
        <w:pStyle w:val="RFCReferencesBookmark"/>
      </w:pPr>
      <w:r>
        <w:t>[</w:t>
      </w:r>
      <w:r w:rsidRPr="002D2D04">
        <w:t>PATH-COMPUTE</w:t>
      </w:r>
      <w:r>
        <w:t>]</w:t>
      </w:r>
      <w:r>
        <w:tab/>
      </w:r>
      <w:r w:rsidRPr="002D2D04">
        <w:t>Busi, I., Belotti, S. et al, "Yang model for requesting Path Computation", draft-ietf-teas-yang-path-computation, work in progress</w:t>
      </w:r>
      <w:r>
        <w:t>.</w:t>
      </w:r>
    </w:p>
    <w:p w14:paraId="301379CA" w14:textId="122FF19F" w:rsidR="00D92ACB" w:rsidRDefault="00D92ACB" w:rsidP="00844800">
      <w:pPr>
        <w:pStyle w:val="RFCReferencesBookmark"/>
      </w:pPr>
      <w:r>
        <w:t>[CLIENT-SIGNAL]</w:t>
      </w:r>
      <w:r>
        <w:tab/>
      </w:r>
      <w:r w:rsidRPr="000A0F17">
        <w:t>Zheng, H. et al., "</w:t>
      </w:r>
      <w:r w:rsidRPr="00F33CC7">
        <w:t>A YANG Data Model for Transport Network Client Signals</w:t>
      </w:r>
      <w:r>
        <w:t xml:space="preserve">", </w:t>
      </w:r>
      <w:r w:rsidR="00EC47A2" w:rsidRPr="00EC47A2">
        <w:t>draft-ietf-ccamp-client-signal-yang</w:t>
      </w:r>
      <w:r>
        <w:t xml:space="preserve">, </w:t>
      </w:r>
      <w:r w:rsidRPr="00C57086">
        <w:t>work in progress</w:t>
      </w:r>
      <w:r>
        <w:t>.</w:t>
      </w:r>
    </w:p>
    <w:p w14:paraId="76340C80" w14:textId="77777777" w:rsidR="002E1F5F" w:rsidRPr="004E7492" w:rsidRDefault="002E1F5F" w:rsidP="001153AA">
      <w:pPr>
        <w:pStyle w:val="Heading2"/>
        <w:rPr>
          <w:rFonts w:cs="Courier New"/>
          <w:bCs w:val="0"/>
          <w:iCs w:val="0"/>
          <w:szCs w:val="24"/>
        </w:rPr>
      </w:pPr>
      <w:bookmarkStart w:id="139" w:name="_Toc53130256"/>
      <w:bookmarkStart w:id="140" w:name="_Toc124323380"/>
      <w:r w:rsidRPr="004E7492">
        <w:rPr>
          <w:rFonts w:cs="Courier New"/>
          <w:bCs w:val="0"/>
          <w:iCs w:val="0"/>
          <w:szCs w:val="24"/>
        </w:rPr>
        <w:t>Informative References</w:t>
      </w:r>
      <w:bookmarkEnd w:id="139"/>
      <w:bookmarkEnd w:id="140"/>
    </w:p>
    <w:p w14:paraId="3EC0EBD3" w14:textId="2FF10B8B" w:rsidR="00195C3F" w:rsidRDefault="00195C3F" w:rsidP="00AF44B4">
      <w:pPr>
        <w:pStyle w:val="RFCReferencesBookmark"/>
      </w:pPr>
      <w:r>
        <w:t>[RFC1930] J. Hawkinson, T. Bates, “Guideline for creation, selection, and registration of an Autonomous System (AS)”, RFC 1930, March 1996.</w:t>
      </w:r>
    </w:p>
    <w:p w14:paraId="3D879E34" w14:textId="77777777" w:rsidR="00632A07" w:rsidRDefault="00632A07" w:rsidP="00632A07">
      <w:pPr>
        <w:pStyle w:val="RFCReferencesBookmark"/>
      </w:pPr>
      <w:r>
        <w:t>[RFC5440]</w:t>
      </w:r>
      <w:r>
        <w:tab/>
        <w:t xml:space="preserve">Vasseur, JP. et al., "Path Computation Element (PCE) Communication Protocol (PCEP)", RFC 5440, </w:t>
      </w:r>
      <w:r w:rsidRPr="00F06D01">
        <w:t>March 2009</w:t>
      </w:r>
      <w:r>
        <w:t>.</w:t>
      </w:r>
    </w:p>
    <w:p w14:paraId="16CCF60D" w14:textId="77777777" w:rsidR="00632A07" w:rsidRDefault="00632A07" w:rsidP="00632A07">
      <w:pPr>
        <w:pStyle w:val="RFCReferencesBookmark"/>
      </w:pPr>
      <w:r>
        <w:lastRenderedPageBreak/>
        <w:t>[RFC5623]</w:t>
      </w:r>
      <w:r>
        <w:tab/>
        <w:t xml:space="preserve">Oki, E. et al., "Framework for PCE-Based Inter-Layer MPLS and GMPLS Traffic Engineering", RFC 5623, </w:t>
      </w:r>
      <w:r w:rsidRPr="00845C54">
        <w:t>September 2009</w:t>
      </w:r>
      <w:r>
        <w:t>.</w:t>
      </w:r>
    </w:p>
    <w:p w14:paraId="50081D4C" w14:textId="078F587E" w:rsidR="00632A07" w:rsidRDefault="00632A07" w:rsidP="00632A07">
      <w:pPr>
        <w:pStyle w:val="RFCReferencesBookmark"/>
      </w:pPr>
      <w:r>
        <w:t>[RFC8231]</w:t>
      </w:r>
      <w:r>
        <w:tab/>
        <w:t xml:space="preserve">Crabbe, E. et al., "Path Computation Element Communication Protocol (PCEP) Extensions for Stateful PCE", RFC 8231, </w:t>
      </w:r>
      <w:r w:rsidRPr="00845C54">
        <w:t>September 2017</w:t>
      </w:r>
      <w:r>
        <w:t>.</w:t>
      </w:r>
    </w:p>
    <w:p w14:paraId="21427CFE" w14:textId="6B1A6CB1" w:rsidR="00E763E3" w:rsidRDefault="00E763E3" w:rsidP="00632A07">
      <w:pPr>
        <w:pStyle w:val="RFCReferencesBookmark"/>
      </w:pPr>
      <w:r>
        <w:t>[RFC8277]</w:t>
      </w:r>
      <w:r>
        <w:tab/>
        <w:t>Rosen, E., "</w:t>
      </w:r>
      <w:r w:rsidRPr="00E763E3">
        <w:t>Using BGP to Bind MPLS Labels to Address Prefixes</w:t>
      </w:r>
      <w:r>
        <w:t>", RFC 8277, October 2017.</w:t>
      </w:r>
    </w:p>
    <w:p w14:paraId="6258DEE0" w14:textId="77777777" w:rsidR="00632A07" w:rsidRDefault="00632A07" w:rsidP="00632A07">
      <w:pPr>
        <w:pStyle w:val="RFCReferencesBookmark"/>
      </w:pPr>
      <w:r>
        <w:t>[RFC8281]</w:t>
      </w:r>
      <w:r>
        <w:tab/>
        <w:t>Crabbe, E. et al.,</w:t>
      </w:r>
      <w:r w:rsidRPr="00845C54">
        <w:t xml:space="preserve"> </w:t>
      </w:r>
      <w:r>
        <w:t xml:space="preserve">"Path Computation Element Communication Protocol (PCEP) Extensions for PCE-Initiated LSP Setup in a Stateful PCE Model", RFC 8281, </w:t>
      </w:r>
      <w:r w:rsidRPr="00845C54">
        <w:t>December 2017</w:t>
      </w:r>
      <w:r>
        <w:t>.</w:t>
      </w:r>
    </w:p>
    <w:p w14:paraId="066B114B" w14:textId="77777777" w:rsidR="00632A07" w:rsidRDefault="00632A07" w:rsidP="00632A07">
      <w:pPr>
        <w:pStyle w:val="RFCReferencesBookmark"/>
      </w:pPr>
      <w:r>
        <w:t>[RFC8283]</w:t>
      </w:r>
      <w:r>
        <w:tab/>
      </w:r>
      <w:r w:rsidRPr="00845C54">
        <w:t>Farrel, A</w:t>
      </w:r>
      <w:r>
        <w:t xml:space="preserve">. et al., "An Architecture for Use of PCE and the PCE Communication Protocol (PCEP) in a Network with Central Control", RFC 8283, </w:t>
      </w:r>
      <w:r w:rsidRPr="00845C54">
        <w:t>December 2017</w:t>
      </w:r>
      <w:r>
        <w:t>.</w:t>
      </w:r>
    </w:p>
    <w:p w14:paraId="50EA278F" w14:textId="44EA15F3" w:rsidR="00A925B8" w:rsidRPr="00425337" w:rsidRDefault="00A925B8" w:rsidP="00632A07">
      <w:pPr>
        <w:pStyle w:val="RFCReferencesBookmark"/>
      </w:pPr>
      <w:r w:rsidRPr="00425337">
        <w:t>[RFC8309]</w:t>
      </w:r>
      <w:r w:rsidRPr="00425337">
        <w:tab/>
        <w:t xml:space="preserve">Q. Wu, W. Liu, and A. Farrel, “Service Model Explained”, RFC 8309, January 2018. </w:t>
      </w:r>
    </w:p>
    <w:p w14:paraId="0B62E5D1" w14:textId="77777777" w:rsidR="00632A07" w:rsidRDefault="00632A07" w:rsidP="00632A07">
      <w:pPr>
        <w:pStyle w:val="RFCReferencesBookmark"/>
      </w:pPr>
      <w:r>
        <w:t xml:space="preserve">[RFC8637] </w:t>
      </w:r>
      <w:r w:rsidRPr="00F06D01">
        <w:t xml:space="preserve">Dhody, D. </w:t>
      </w:r>
      <w:r>
        <w:t>et al.,</w:t>
      </w:r>
      <w:r w:rsidRPr="00F06D01">
        <w:t xml:space="preserve"> </w:t>
      </w:r>
      <w:r>
        <w:t>"</w:t>
      </w:r>
      <w:r w:rsidRPr="00F06D01">
        <w:t>Applicability of</w:t>
      </w:r>
      <w:r>
        <w:t xml:space="preserve"> </w:t>
      </w:r>
      <w:r w:rsidRPr="00F06D01">
        <w:t>the Path Computation Element (PCE) to the Abstraction and Control of TE Networks (ACTN)</w:t>
      </w:r>
      <w:r>
        <w:t xml:space="preserve">", RFC 8637, </w:t>
      </w:r>
      <w:r w:rsidRPr="00F06D01">
        <w:t>July 2019</w:t>
      </w:r>
      <w:r>
        <w:t>.</w:t>
      </w:r>
    </w:p>
    <w:p w14:paraId="6C173101" w14:textId="77777777" w:rsidR="00632A07" w:rsidRDefault="00632A07" w:rsidP="00632A07">
      <w:pPr>
        <w:pStyle w:val="RFCReferencesBookmark"/>
      </w:pPr>
      <w:r>
        <w:t>[RFC8751]</w:t>
      </w:r>
      <w:r>
        <w:tab/>
      </w:r>
      <w:r w:rsidRPr="00F06D01">
        <w:t xml:space="preserve">Dhody, D. </w:t>
      </w:r>
      <w:r>
        <w:t>et al., "Hierarchical Stateful Path Computation Element (PCE)", RFC 8751,</w:t>
      </w:r>
      <w:r w:rsidRPr="00845C54">
        <w:t xml:space="preserve"> March 2020</w:t>
      </w:r>
      <w:r>
        <w:t>.</w:t>
      </w:r>
    </w:p>
    <w:p w14:paraId="46FCB1B0" w14:textId="761851E2" w:rsidR="00AF44B4" w:rsidRDefault="00AF44B4" w:rsidP="00AF44B4">
      <w:pPr>
        <w:pStyle w:val="RFCReferencesBookmark"/>
      </w:pPr>
      <w:r>
        <w:t>[RFC9182]</w:t>
      </w:r>
      <w:r>
        <w:tab/>
      </w:r>
      <w:r>
        <w:tab/>
        <w:t xml:space="preserve">S. </w:t>
      </w:r>
      <w:r w:rsidRPr="00560C28">
        <w:t>Barguil</w:t>
      </w:r>
      <w:r>
        <w:t>, et al., “</w:t>
      </w:r>
      <w:r w:rsidRPr="00AF44B4">
        <w:t>A YANG Network Data Model for Layer 3 VPNs</w:t>
      </w:r>
      <w:r>
        <w:t xml:space="preserve">”, RFC 9182, February 2022. </w:t>
      </w:r>
    </w:p>
    <w:p w14:paraId="4727F6BE" w14:textId="22D7EA48" w:rsidR="00632A07" w:rsidRDefault="00632A07" w:rsidP="00AF44B4">
      <w:pPr>
        <w:pStyle w:val="RFCReferencesBookmark"/>
      </w:pPr>
      <w:r>
        <w:t>[L2NM]</w:t>
      </w:r>
      <w:r>
        <w:tab/>
      </w:r>
      <w:r>
        <w:tab/>
        <w:t xml:space="preserve">S. </w:t>
      </w:r>
      <w:r w:rsidRPr="00560C28">
        <w:t>Barguil</w:t>
      </w:r>
      <w:r>
        <w:t>, et al., “</w:t>
      </w:r>
      <w:r w:rsidRPr="00560C28">
        <w:t>A Layer 2 VPN Network YANG Model</w:t>
      </w:r>
      <w:r>
        <w:t xml:space="preserve">”, </w:t>
      </w:r>
      <w:r w:rsidRPr="00560C28">
        <w:t>draft-ietf-opsawg-l2nm</w:t>
      </w:r>
      <w:r>
        <w:t xml:space="preserve">, work in progress. </w:t>
      </w:r>
    </w:p>
    <w:p w14:paraId="02ABB35C" w14:textId="77777777" w:rsidR="00632A07" w:rsidRDefault="00632A07" w:rsidP="00632A07">
      <w:pPr>
        <w:pStyle w:val="RFCReferencesBookmark"/>
      </w:pPr>
      <w:r>
        <w:t xml:space="preserve">[TSM] </w:t>
      </w:r>
      <w:r>
        <w:tab/>
      </w:r>
      <w:r>
        <w:tab/>
        <w:t xml:space="preserve">Y. Lee, et al., “Traffic Engineering and Service Mapping Yang Model”, draft-ietf-teas-te-service-mapping-yang, work in progress. </w:t>
      </w:r>
    </w:p>
    <w:p w14:paraId="0F44E49B" w14:textId="4BC25981" w:rsidR="00A32AF9" w:rsidRDefault="00FC576E" w:rsidP="00632A07">
      <w:pPr>
        <w:pStyle w:val="RFCReferencesBookmark"/>
      </w:pPr>
      <w:r>
        <w:t>[TNBI]</w:t>
      </w:r>
      <w:r>
        <w:tab/>
      </w:r>
      <w:r>
        <w:tab/>
      </w:r>
      <w:r w:rsidR="001153AA">
        <w:t>Busi, I., Daniel, K. et al., "</w:t>
      </w:r>
      <w:r w:rsidRPr="00FC576E">
        <w:t>Transport Northbound Interface Applicability Statement</w:t>
      </w:r>
      <w:r w:rsidR="001153AA">
        <w:t xml:space="preserve">", </w:t>
      </w:r>
      <w:r w:rsidR="00A32AF9" w:rsidRPr="00A32AF9">
        <w:t>draft-ietf-ccamp-transport-nbi-app-statement</w:t>
      </w:r>
      <w:r w:rsidR="001153AA">
        <w:t>, work in progress.</w:t>
      </w:r>
    </w:p>
    <w:p w14:paraId="6102CF6B" w14:textId="26D0785B" w:rsidR="00A925B8" w:rsidRDefault="00A925B8" w:rsidP="00A925B8">
      <w:pPr>
        <w:pStyle w:val="RFCReferencesBookmark"/>
      </w:pPr>
      <w:r>
        <w:t>[VN</w:t>
      </w:r>
      <w:r w:rsidR="00A20412">
        <w:t>]</w:t>
      </w:r>
      <w:r w:rsidR="00A20412">
        <w:tab/>
      </w:r>
      <w:r w:rsidR="00A20412">
        <w:tab/>
      </w:r>
      <w:r>
        <w:t xml:space="preserve">Y. Lee, et al., “A Yang Data Model for ACTN VN Operation”, draft-ietf-teas-actn-vn-yang, work in progress. </w:t>
      </w:r>
    </w:p>
    <w:p w14:paraId="6E304FDB" w14:textId="542D2E41" w:rsidR="003D0695" w:rsidRDefault="003D0695" w:rsidP="00632A07">
      <w:pPr>
        <w:pStyle w:val="RFCReferencesBookmark"/>
      </w:pPr>
      <w:r>
        <w:lastRenderedPageBreak/>
        <w:t>[OIA-TOPO]</w:t>
      </w:r>
      <w:r>
        <w:tab/>
        <w:t>Lee Y.</w:t>
      </w:r>
      <w:r w:rsidRPr="003D0695">
        <w:t xml:space="preserve"> </w:t>
      </w:r>
      <w:r w:rsidRPr="00F4157B">
        <w:t>et al.</w:t>
      </w:r>
      <w:r>
        <w:t>, "</w:t>
      </w:r>
      <w:r w:rsidRPr="003D0695">
        <w:t>A YANG Data Model for Optical Impairment-aware Topology</w:t>
      </w:r>
      <w:r>
        <w:t xml:space="preserve">", </w:t>
      </w:r>
      <w:r w:rsidRPr="003D0695">
        <w:t>draft-ietf-ccamp-optical-impairment-topology-yang</w:t>
      </w:r>
      <w:r>
        <w:t>, work in progress.</w:t>
      </w:r>
    </w:p>
    <w:p w14:paraId="7E10A3A4" w14:textId="4477D185" w:rsidR="00632A07" w:rsidRDefault="00632A07" w:rsidP="00535598">
      <w:pPr>
        <w:pStyle w:val="RFCReferencesBookmark"/>
        <w:tabs>
          <w:tab w:val="clear" w:pos="1728"/>
        </w:tabs>
      </w:pPr>
      <w:r>
        <w:t>[</w:t>
      </w:r>
      <w:r w:rsidR="00AF44B4">
        <w:t>SAP</w:t>
      </w:r>
      <w:r>
        <w:t>]</w:t>
      </w:r>
      <w:r>
        <w:tab/>
      </w:r>
      <w:r w:rsidRPr="009C7C43">
        <w:t>Gonzalez de Dios O.</w:t>
      </w:r>
      <w:r w:rsidRPr="00F4157B">
        <w:t xml:space="preserve"> et al.</w:t>
      </w:r>
      <w:r>
        <w:t>, "</w:t>
      </w:r>
      <w:r w:rsidR="00AF44B4" w:rsidRPr="00AF44B4">
        <w:t>A Network YANG Model for Service Attachment Points (SAPs)</w:t>
      </w:r>
      <w:r>
        <w:t xml:space="preserve">", </w:t>
      </w:r>
      <w:r w:rsidR="00AF44B4" w:rsidRPr="00AF44B4">
        <w:t>draft-ietf-opsawg-sap</w:t>
      </w:r>
      <w:r>
        <w:t>, work in progress.</w:t>
      </w:r>
    </w:p>
    <w:p w14:paraId="69204083" w14:textId="38451FFB" w:rsidR="008D41F8" w:rsidRDefault="008D41F8" w:rsidP="00632A07">
      <w:pPr>
        <w:pStyle w:val="RFCReferencesBookmark"/>
      </w:pPr>
      <w:r>
        <w:t>[NETWORK-INVENTORY]</w:t>
      </w:r>
      <w:r>
        <w:tab/>
        <w:t>Yu C. et al., "</w:t>
      </w:r>
      <w:r w:rsidRPr="008D41F8">
        <w:t>A YANG Data Model for Optical Network Inventory</w:t>
      </w:r>
      <w:r>
        <w:t xml:space="preserve">", </w:t>
      </w:r>
      <w:r w:rsidRPr="008D41F8">
        <w:t>draft-yg3bp-ccamp-optical-inventory-yang</w:t>
      </w:r>
      <w:r>
        <w:t>, work in progress.</w:t>
      </w:r>
    </w:p>
    <w:p w14:paraId="1557D163" w14:textId="309F1D20" w:rsidR="008D41F8" w:rsidRPr="00F4157B" w:rsidRDefault="008D41F8" w:rsidP="00632A07">
      <w:pPr>
        <w:pStyle w:val="RFCReferencesBookmark"/>
      </w:pPr>
      <w:r>
        <w:t>[OPTICAL-PATH-COMPUTE]</w:t>
      </w:r>
      <w:r>
        <w:tab/>
        <w:t>Busi I. et al., "</w:t>
      </w:r>
      <w:r w:rsidRPr="008D41F8">
        <w:t>YANG Data Models for requesting Path Computation in Optical Networks</w:t>
      </w:r>
      <w:r>
        <w:t xml:space="preserve">", </w:t>
      </w:r>
      <w:r w:rsidRPr="008D41F8">
        <w:t>draft-gbb-ccamp-optical-path-computation-yang</w:t>
      </w:r>
      <w:r>
        <w:t>, work in progress.</w:t>
      </w:r>
    </w:p>
    <w:p w14:paraId="1B85801B" w14:textId="77777777" w:rsidR="00A925B8" w:rsidRDefault="00A925B8" w:rsidP="00B53579">
      <w:pPr>
        <w:pStyle w:val="RFCReferencesBookmark"/>
      </w:pPr>
    </w:p>
    <w:p w14:paraId="3EE65E21" w14:textId="6D224BC1" w:rsidR="00A07655" w:rsidRPr="004E7492" w:rsidRDefault="00ED4616" w:rsidP="00FA58F0">
      <w:pPr>
        <w:pStyle w:val="RFCApp"/>
        <w:rPr>
          <w:rFonts w:eastAsia="Batang"/>
        </w:rPr>
      </w:pPr>
      <w:bookmarkStart w:id="141" w:name="_Ref93922517"/>
      <w:bookmarkStart w:id="142" w:name="_Toc53130257"/>
      <w:bookmarkStart w:id="143" w:name="_Toc124323381"/>
      <w:r w:rsidRPr="004E7492">
        <w:rPr>
          <w:rFonts w:eastAsia="Batang"/>
        </w:rPr>
        <w:lastRenderedPageBreak/>
        <w:t>OSS/Orchestration Layer</w:t>
      </w:r>
      <w:bookmarkEnd w:id="141"/>
      <w:bookmarkEnd w:id="143"/>
    </w:p>
    <w:p w14:paraId="13CC9409" w14:textId="77777777" w:rsidR="00ED4616" w:rsidRPr="00723F72" w:rsidRDefault="00ED4616" w:rsidP="00ED4616">
      <w:r w:rsidRPr="00723F72">
        <w:t xml:space="preserve">The OSS/Orchestration layer is a </w:t>
      </w:r>
      <w:r>
        <w:t>vital</w:t>
      </w:r>
      <w:r w:rsidRPr="00723F72">
        <w:t xml:space="preserve"> part of the architecture framework for a service provider:</w:t>
      </w:r>
    </w:p>
    <w:p w14:paraId="2A57D7A4" w14:textId="77777777" w:rsidR="00ED4616" w:rsidRPr="00723F72" w:rsidRDefault="00ED4616" w:rsidP="006C1ECF">
      <w:pPr>
        <w:pStyle w:val="RFCListBullet"/>
      </w:pPr>
      <w:r>
        <w:t>to abstract</w:t>
      </w:r>
      <w:r w:rsidRPr="00723F72">
        <w:t xml:space="preserve"> (through MDSC and PNCs) the underlying transport network complexity to the Business Systems Support layer</w:t>
      </w:r>
      <w:r>
        <w:t>;</w:t>
      </w:r>
    </w:p>
    <w:p w14:paraId="06F8752A" w14:textId="036B9478" w:rsidR="00ED4616" w:rsidRPr="00723F72" w:rsidRDefault="00ED4616" w:rsidP="006C1ECF">
      <w:pPr>
        <w:pStyle w:val="RFCListBullet"/>
      </w:pPr>
      <w:r>
        <w:t>to coordinate</w:t>
      </w:r>
      <w:r w:rsidRPr="00723F72">
        <w:t xml:space="preserve"> NFV, Transport (e.g. IP, </w:t>
      </w:r>
      <w:r w:rsidR="003650D7">
        <w:t>o</w:t>
      </w:r>
      <w:r w:rsidR="003650D7" w:rsidRPr="00723F72">
        <w:t xml:space="preserve">ptical </w:t>
      </w:r>
      <w:r w:rsidRPr="00723F72">
        <w:t xml:space="preserve">and </w:t>
      </w:r>
      <w:r w:rsidR="003650D7">
        <w:t>m</w:t>
      </w:r>
      <w:r w:rsidR="003650D7" w:rsidRPr="00723F72">
        <w:t xml:space="preserve">icrowave </w:t>
      </w:r>
      <w:r w:rsidRPr="00723F72">
        <w:t>networks), Fixed Acess, Core and Radio domains enabling full automation of end-to-end services</w:t>
      </w:r>
      <w:r>
        <w:t xml:space="preserve"> </w:t>
      </w:r>
      <w:r w:rsidRPr="00954E1B">
        <w:t>to the end customers</w:t>
      </w:r>
      <w:r>
        <w:t>;</w:t>
      </w:r>
    </w:p>
    <w:p w14:paraId="04B383C9" w14:textId="512B79AA" w:rsidR="00ED4616" w:rsidRDefault="00ED4616" w:rsidP="006C1ECF">
      <w:pPr>
        <w:pStyle w:val="RFCListBullet"/>
      </w:pPr>
      <w:r>
        <w:t>to enable</w:t>
      </w:r>
      <w:r w:rsidRPr="00723F72">
        <w:t xml:space="preserve"> catalogue-driven service provisioning from external applications (e.g. Customer Portal for Enterprise Business services)</w:t>
      </w:r>
      <w:r>
        <w:t>,</w:t>
      </w:r>
      <w:r w:rsidRPr="00723F72">
        <w:t xml:space="preserve"> orchestrating the design and lifecycle management of these end-to-end transport connectivity services, consuming IP and/or </w:t>
      </w:r>
      <w:r w:rsidR="003650D7">
        <w:t>o</w:t>
      </w:r>
      <w:r w:rsidR="003650D7" w:rsidRPr="00723F72">
        <w:t xml:space="preserve">ptical </w:t>
      </w:r>
      <w:r w:rsidRPr="00723F72">
        <w:t>transport connectivity services upon request.</w:t>
      </w:r>
    </w:p>
    <w:p w14:paraId="50389473" w14:textId="4F3B1352" w:rsidR="00271996" w:rsidRDefault="00271996" w:rsidP="00271996">
      <w:r>
        <w:t xml:space="preserve">As discussed in section </w:t>
      </w:r>
      <w:r w:rsidR="003F2231">
        <w:fldChar w:fldCharType="begin"/>
      </w:r>
      <w:r w:rsidR="003F2231">
        <w:instrText xml:space="preserve"> REF _Ref93942827 \r \h \t </w:instrText>
      </w:r>
      <w:r w:rsidR="004E7492">
        <w:instrText xml:space="preserve"> \* MERGEFORMAT </w:instrText>
      </w:r>
      <w:r w:rsidR="003F2231">
        <w:fldChar w:fldCharType="separate"/>
      </w:r>
      <w:r w:rsidR="00CD4B2F">
        <w:t>2.1</w:t>
      </w:r>
      <w:r w:rsidR="003F2231">
        <w:fldChar w:fldCharType="end"/>
      </w:r>
      <w:r w:rsidR="004F0535">
        <w:t xml:space="preserve">, in this document, the </w:t>
      </w:r>
      <w:r>
        <w:t xml:space="preserve">MDSC interfaces with the OSS/Orchestration layer </w:t>
      </w:r>
      <w:r w:rsidR="004F0535">
        <w:t>and, t</w:t>
      </w:r>
      <w:r>
        <w:t>herefore</w:t>
      </w:r>
      <w:r w:rsidR="004F0535">
        <w:t xml:space="preserve">, it </w:t>
      </w:r>
      <w:r>
        <w:t>performs the functions of the Network O</w:t>
      </w:r>
      <w:r w:rsidR="00944BBE">
        <w:t>rchestrator, defined in [RFC</w:t>
      </w:r>
      <w:r>
        <w:t>8309].</w:t>
      </w:r>
    </w:p>
    <w:p w14:paraId="501710C0" w14:textId="775A8ADE" w:rsidR="002A3FAD" w:rsidRPr="002A3FAD" w:rsidRDefault="002A3FAD" w:rsidP="002A3FAD">
      <w:r>
        <w:t xml:space="preserve">The OSS/Orchestration layer requests the creation of a network service to the MDSC specifying </w:t>
      </w:r>
      <w:r w:rsidR="002E2434">
        <w:t>its</w:t>
      </w:r>
      <w:r>
        <w:t xml:space="preserve"> end-points (PEs</w:t>
      </w:r>
      <w:r w:rsidR="002E2434">
        <w:t xml:space="preserve"> and the </w:t>
      </w:r>
      <w:r>
        <w:t>interfaces towards the CEs</w:t>
      </w:r>
      <w:r w:rsidR="002E2434">
        <w:t>)</w:t>
      </w:r>
      <w:r>
        <w:t xml:space="preserve"> as well as the network service SLA and then proceeds to configuring accordin</w:t>
      </w:r>
      <w:r w:rsidR="002E2434">
        <w:t xml:space="preserve">gly the end-to-end </w:t>
      </w:r>
      <w:r>
        <w:t>customer service between the CEs in the case of an operator managed service</w:t>
      </w:r>
      <w:r w:rsidR="002E2434">
        <w:t>.</w:t>
      </w:r>
    </w:p>
    <w:p w14:paraId="52398B0D" w14:textId="5C938BB7" w:rsidR="00ED4616" w:rsidRPr="004E7492" w:rsidRDefault="00ED4616" w:rsidP="00A556C5">
      <w:pPr>
        <w:pStyle w:val="RFCAppH1"/>
        <w:rPr>
          <w:rFonts w:eastAsia="Batang"/>
        </w:rPr>
      </w:pPr>
      <w:bookmarkStart w:id="144" w:name="_Toc124323382"/>
      <w:r w:rsidRPr="004E7492">
        <w:rPr>
          <w:rFonts w:eastAsia="Batang"/>
        </w:rPr>
        <w:t>MDSC NBI</w:t>
      </w:r>
      <w:bookmarkEnd w:id="144"/>
    </w:p>
    <w:p w14:paraId="433169FC" w14:textId="2D7A18D1" w:rsidR="00ED4616" w:rsidRDefault="00ED4616" w:rsidP="00ED4616">
      <w:r w:rsidRPr="002C6A4A">
        <w:t xml:space="preserve">As explained in section </w:t>
      </w:r>
      <w:r>
        <w:fldChar w:fldCharType="begin"/>
      </w:r>
      <w:r>
        <w:instrText xml:space="preserve"> REF _Ref42241566 \r \h \t </w:instrText>
      </w:r>
      <w:r w:rsidR="004E7492">
        <w:instrText xml:space="preserve"> \* MERGEFORMAT </w:instrText>
      </w:r>
      <w:r>
        <w:fldChar w:fldCharType="separate"/>
      </w:r>
      <w:r w:rsidR="00CD4B2F">
        <w:t>2</w:t>
      </w:r>
      <w:r>
        <w:fldChar w:fldCharType="end"/>
      </w:r>
      <w:r w:rsidRPr="002C6A4A">
        <w:t xml:space="preserve">, </w:t>
      </w:r>
      <w:r>
        <w:t xml:space="preserve">the </w:t>
      </w:r>
      <w:r w:rsidRPr="002C6A4A">
        <w:t xml:space="preserve">OSS/Orchestration layer can request </w:t>
      </w:r>
      <w:r>
        <w:t xml:space="preserve">the MDSC to setup </w:t>
      </w:r>
      <w:r w:rsidRPr="002C6A4A">
        <w:t>L2/L3</w:t>
      </w:r>
      <w:r>
        <w:t>VPN</w:t>
      </w:r>
      <w:r w:rsidRPr="002C6A4A">
        <w:t xml:space="preserve"> </w:t>
      </w:r>
      <w:r w:rsidR="002A3FAD">
        <w:t xml:space="preserve">network </w:t>
      </w:r>
      <w:r w:rsidRPr="002C6A4A">
        <w:t xml:space="preserve">services (with </w:t>
      </w:r>
      <w:r>
        <w:t xml:space="preserve">or without </w:t>
      </w:r>
      <w:r w:rsidRPr="002C6A4A">
        <w:t>TE requirements).</w:t>
      </w:r>
    </w:p>
    <w:p w14:paraId="59BBCAA0" w14:textId="77777777" w:rsidR="00ED4616" w:rsidRDefault="00ED4616" w:rsidP="00ED4616">
      <w:r>
        <w:t>Although the OSS/Orchestration layer interface is usually operator-specific, typically</w:t>
      </w:r>
      <w:r w:rsidRPr="00B50EBB">
        <w:t xml:space="preserve"> it </w:t>
      </w:r>
      <w:r>
        <w:t xml:space="preserve">would </w:t>
      </w:r>
      <w:r w:rsidRPr="00B50EBB">
        <w:t xml:space="preserve">be using a RESTCONF/YANG interface with </w:t>
      </w:r>
      <w:r>
        <w:t xml:space="preserve">a </w:t>
      </w:r>
      <w:r w:rsidRPr="00B50EBB">
        <w:t>more abstracted version of the MPI YANG data models used for network configuration (e.g. L3NM, L2NM)</w:t>
      </w:r>
      <w:r>
        <w:t>.</w:t>
      </w:r>
    </w:p>
    <w:p w14:paraId="1459536A" w14:textId="4857F172" w:rsidR="00ED4616" w:rsidRDefault="00ED4616" w:rsidP="00ED4616">
      <w:r w:rsidRPr="004E7492">
        <w:fldChar w:fldCharType="begin"/>
      </w:r>
      <w:r w:rsidRPr="004E7492">
        <w:instrText xml:space="preserve"> REF _Ref84872455 \r \h </w:instrText>
      </w:r>
      <w:r w:rsidR="004E7492">
        <w:instrText xml:space="preserve"> \* MERGEFORMAT </w:instrText>
      </w:r>
      <w:r w:rsidRPr="004E7492">
        <w:fldChar w:fldCharType="separate"/>
      </w:r>
      <w:r w:rsidR="00CD4B2F">
        <w:t>Figure 10</w:t>
      </w:r>
      <w:r w:rsidRPr="004E7492">
        <w:fldChar w:fldCharType="end"/>
      </w:r>
      <w:r w:rsidRPr="004E7492">
        <w:t xml:space="preserve"> </w:t>
      </w:r>
      <w:r w:rsidRPr="002C6A4A">
        <w:t xml:space="preserve">shows </w:t>
      </w:r>
      <w:r>
        <w:t xml:space="preserve">an example of possible </w:t>
      </w:r>
      <w:r w:rsidRPr="002C6A4A">
        <w:t xml:space="preserve">control flow between </w:t>
      </w:r>
      <w:r>
        <w:t xml:space="preserve">the </w:t>
      </w:r>
      <w:r w:rsidRPr="002C6A4A">
        <w:t xml:space="preserve">OSS/Orchestration layer and </w:t>
      </w:r>
      <w:r>
        <w:t xml:space="preserve">the </w:t>
      </w:r>
      <w:r w:rsidRPr="002C6A4A">
        <w:t>MDSC to instantiate L2/L3</w:t>
      </w:r>
      <w:r w:rsidR="008A1DE1">
        <w:t xml:space="preserve"> </w:t>
      </w:r>
      <w:r w:rsidRPr="002C6A4A">
        <w:t xml:space="preserve">VPN </w:t>
      </w:r>
      <w:r w:rsidRPr="00045B4C">
        <w:t>network services</w:t>
      </w:r>
      <w:r>
        <w:t xml:space="preserve">, using the YANG </w:t>
      </w:r>
      <w:r w:rsidR="001F25C9">
        <w:t xml:space="preserve">data </w:t>
      </w:r>
      <w:r>
        <w:t>models under the definition in [VN], [L2NM], [</w:t>
      </w:r>
      <w:r w:rsidR="00AF44B4">
        <w:t>RFC9182</w:t>
      </w:r>
      <w:r>
        <w:t>] and [TSM]</w:t>
      </w:r>
      <w:r w:rsidRPr="002C6A4A">
        <w:t>.</w:t>
      </w:r>
    </w:p>
    <w:p w14:paraId="41E1C394" w14:textId="77777777" w:rsidR="00ED4616" w:rsidRPr="002C6A4A" w:rsidRDefault="00ED4616" w:rsidP="00ED4616">
      <w:pPr>
        <w:pStyle w:val="RFCFigure"/>
      </w:pPr>
      <w:r w:rsidRPr="002C6A4A">
        <w:lastRenderedPageBreak/>
        <w:t xml:space="preserve">            +-------------------------------------------+</w:t>
      </w:r>
    </w:p>
    <w:p w14:paraId="0D18D5D7"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0CD0611D" w14:textId="77777777" w:rsidR="00ED4616" w:rsidRPr="002C6A4A" w:rsidRDefault="00ED4616" w:rsidP="00ED4616">
      <w:pPr>
        <w:pStyle w:val="RFCFigure"/>
      </w:pPr>
      <w:r w:rsidRPr="002C6A4A">
        <w:t xml:space="preserve">            |          OSS/Orchestration layer          |</w:t>
      </w:r>
    </w:p>
    <w:p w14:paraId="312A5E5E" w14:textId="77777777" w:rsidR="00ED4616" w:rsidRPr="002C6A4A" w:rsidRDefault="00ED4616" w:rsidP="00ED4616">
      <w:pPr>
        <w:pStyle w:val="RFCFigure"/>
      </w:pPr>
      <w:r w:rsidRPr="002C6A4A">
        <w:t xml:space="preserve">            |                                           |</w:t>
      </w:r>
    </w:p>
    <w:p w14:paraId="417304E7" w14:textId="77777777" w:rsidR="00ED4616" w:rsidRPr="00AC1304" w:rsidRDefault="00ED4616" w:rsidP="00ED4616">
      <w:pPr>
        <w:pStyle w:val="RFCFigure"/>
      </w:pPr>
      <w:r w:rsidRPr="002C6A4A">
        <w:t xml:space="preserve">            </w:t>
      </w:r>
      <w:r w:rsidRPr="00AC1304">
        <w:t>+-------</w:t>
      </w:r>
      <w:r>
        <w:t>-</w:t>
      </w:r>
      <w:r w:rsidRPr="00AC1304">
        <w:t>------------</w:t>
      </w:r>
      <w:r>
        <w:t>-</w:t>
      </w:r>
      <w:r w:rsidRPr="00AC1304">
        <w:t>--</w:t>
      </w:r>
      <w:r>
        <w:t>+</w:t>
      </w:r>
      <w:r w:rsidRPr="00AC1304">
        <w:t>--------</w:t>
      </w:r>
      <w:r>
        <w:t>--</w:t>
      </w:r>
      <w:r w:rsidRPr="00AC1304">
        <w:t>---------+</w:t>
      </w:r>
    </w:p>
    <w:p w14:paraId="748FFA11" w14:textId="77777777" w:rsidR="00ED4616" w:rsidRPr="00AD0062" w:rsidRDefault="00ED4616" w:rsidP="00ED4616">
      <w:pPr>
        <w:pStyle w:val="RFCFigure"/>
      </w:pPr>
      <w:r w:rsidRPr="00AD0062">
        <w:tab/>
      </w:r>
      <w:r w:rsidRPr="00AD0062">
        <w:tab/>
      </w:r>
      <w:r w:rsidRPr="00AD0062">
        <w:tab/>
      </w:r>
      <w:r w:rsidRPr="00AD0062">
        <w:tab/>
      </w:r>
      <w:r w:rsidRPr="00AD0062">
        <w:tab/>
        <w:t xml:space="preserve"> </w:t>
      </w:r>
      <w:r w:rsidRPr="00AD0062">
        <w:tab/>
        <w:t xml:space="preserve">  </w:t>
      </w:r>
      <w:r>
        <w:t xml:space="preserve"> </w:t>
      </w:r>
      <w:r w:rsidRPr="00AD0062">
        <w:t xml:space="preserve">       </w:t>
      </w:r>
      <w:r>
        <w:t xml:space="preserve">       </w:t>
      </w:r>
      <w:r w:rsidRPr="00AD0062">
        <w:t xml:space="preserve"> </w:t>
      </w:r>
      <w:r>
        <w:t>|</w:t>
      </w:r>
      <w:r w:rsidRPr="00AD0062">
        <w:t xml:space="preserve">        </w:t>
      </w:r>
      <w:r>
        <w:t xml:space="preserve"> </w:t>
      </w:r>
    </w:p>
    <w:p w14:paraId="52794A72" w14:textId="77777777" w:rsidR="00ED4616" w:rsidRPr="003E3DC6" w:rsidRDefault="00ED4616" w:rsidP="00ED4616">
      <w:pPr>
        <w:pStyle w:val="RFCFigure"/>
      </w:pPr>
      <w:r w:rsidRPr="00AC1304">
        <w:t xml:space="preserve">    </w:t>
      </w:r>
      <w:r>
        <w:t xml:space="preserve">          </w:t>
      </w:r>
      <w:r w:rsidRPr="00AD0062">
        <w:t>1.</w:t>
      </w:r>
      <w:r>
        <w:t xml:space="preserve">VN    </w:t>
      </w:r>
      <w:r w:rsidRPr="00AC1304">
        <w:t xml:space="preserve">2. </w:t>
      </w:r>
      <w:r>
        <w:t>L2/L3NM</w:t>
      </w:r>
      <w:r w:rsidRPr="00AC1304">
        <w:t xml:space="preserve"> &amp;  </w:t>
      </w:r>
      <w:r>
        <w:t>|</w:t>
      </w:r>
      <w:r w:rsidRPr="00AC1304">
        <w:t xml:space="preserve">           </w:t>
      </w:r>
      <w:r>
        <w:t xml:space="preserve"> </w:t>
      </w:r>
      <w:r w:rsidRPr="00AD0062">
        <w:t>^</w:t>
      </w:r>
    </w:p>
    <w:p w14:paraId="1229E364" w14:textId="77777777" w:rsidR="00ED4616" w:rsidRPr="00AC1304" w:rsidRDefault="00ED4616" w:rsidP="00ED4616">
      <w:pPr>
        <w:pStyle w:val="RFCFigure"/>
      </w:pPr>
      <w:r w:rsidRPr="00DC489B">
        <w:t xml:space="preserve">       </w:t>
      </w:r>
      <w:r>
        <w:t xml:space="preserve">         |          TSM </w:t>
      </w:r>
      <w:r w:rsidRPr="00AC1304">
        <w:t xml:space="preserve">    </w:t>
      </w:r>
      <w:r>
        <w:t xml:space="preserve"> |</w:t>
      </w:r>
      <w:r w:rsidRPr="00AC1304">
        <w:t xml:space="preserve">     </w:t>
      </w:r>
      <w:r>
        <w:t xml:space="preserve"> </w:t>
      </w:r>
      <w:r w:rsidRPr="00AC1304">
        <w:t xml:space="preserve">  </w:t>
      </w:r>
      <w:r>
        <w:t xml:space="preserve"> </w:t>
      </w:r>
      <w:r w:rsidRPr="00AC1304">
        <w:t xml:space="preserve">   </w:t>
      </w:r>
      <w:r w:rsidRPr="00AD0062">
        <w:t>|</w:t>
      </w:r>
    </w:p>
    <w:p w14:paraId="6C051CFC"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p>
    <w:p w14:paraId="1B35EF74" w14:textId="77777777" w:rsidR="00ED4616" w:rsidRPr="00AC1304" w:rsidRDefault="00ED4616" w:rsidP="00ED4616">
      <w:pPr>
        <w:pStyle w:val="RFCFigure"/>
      </w:pPr>
      <w:r w:rsidRPr="00AC1304">
        <w:t xml:space="preserve">             </w:t>
      </w:r>
      <w:r>
        <w:t xml:space="preserve">   |           </w:t>
      </w:r>
      <w:r w:rsidRPr="00AC1304">
        <w:t xml:space="preserve">|      </w:t>
      </w:r>
      <w:r>
        <w:t xml:space="preserve"> |</w:t>
      </w:r>
      <w:r w:rsidRPr="00AC1304">
        <w:t xml:space="preserve">    </w:t>
      </w:r>
      <w:r>
        <w:t xml:space="preserve"> </w:t>
      </w:r>
      <w:r w:rsidRPr="00AC1304">
        <w:t xml:space="preserve">   </w:t>
      </w:r>
      <w:r>
        <w:t xml:space="preserve"> </w:t>
      </w:r>
      <w:r w:rsidRPr="00AC1304">
        <w:t xml:space="preserve">   |</w:t>
      </w:r>
    </w:p>
    <w:p w14:paraId="7F2FEB03" w14:textId="77777777" w:rsidR="00ED4616" w:rsidRDefault="00ED4616" w:rsidP="00ED4616">
      <w:pPr>
        <w:pStyle w:val="RFCFigure"/>
      </w:pPr>
      <w:r w:rsidRPr="00AC1304">
        <w:t xml:space="preserve">             </w:t>
      </w:r>
      <w:r>
        <w:t xml:space="preserve">   v           </w:t>
      </w:r>
      <w:r w:rsidRPr="00AC1304">
        <w:t xml:space="preserve">v      </w:t>
      </w:r>
      <w:r>
        <w:t xml:space="preserve"> |      </w:t>
      </w:r>
      <w:r w:rsidRPr="00AD0062">
        <w:t>3. Update VN</w:t>
      </w:r>
    </w:p>
    <w:p w14:paraId="6C57C2EE" w14:textId="77777777" w:rsidR="00ED4616" w:rsidRDefault="00ED4616" w:rsidP="00ED4616">
      <w:pPr>
        <w:pStyle w:val="RFCFigure"/>
      </w:pPr>
      <w:r w:rsidRPr="00DC489B">
        <w:t xml:space="preserve">                    </w:t>
      </w:r>
      <w:r>
        <w:t xml:space="preserve"> </w:t>
      </w:r>
      <w:r w:rsidRPr="00AC1304">
        <w:t xml:space="preserve">       </w:t>
      </w:r>
      <w:r>
        <w:t xml:space="preserve">        |</w:t>
      </w:r>
    </w:p>
    <w:p w14:paraId="7DDE1393" w14:textId="77777777" w:rsidR="00ED4616" w:rsidRPr="002C6A4A" w:rsidRDefault="00ED4616" w:rsidP="00ED4616">
      <w:pPr>
        <w:pStyle w:val="RFCFigure"/>
      </w:pPr>
      <w:r w:rsidRPr="002C6A4A">
        <w:t xml:space="preserve">            +--------------------</w:t>
      </w:r>
      <w:r>
        <w:t>-</w:t>
      </w:r>
      <w:r w:rsidRPr="002C6A4A">
        <w:t>--</w:t>
      </w:r>
      <w:r>
        <w:t>+</w:t>
      </w:r>
      <w:r w:rsidRPr="002C6A4A">
        <w:t>-------------------+</w:t>
      </w:r>
    </w:p>
    <w:p w14:paraId="4BA1FCFE" w14:textId="77777777" w:rsidR="00ED4616" w:rsidRPr="002C6A4A" w:rsidRDefault="00ED4616" w:rsidP="00ED4616">
      <w:pPr>
        <w:pStyle w:val="RFCFigure"/>
      </w:pPr>
      <w:r w:rsidRPr="002C6A4A">
        <w:t xml:space="preserve">            |    </w:t>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r>
      <w:r w:rsidRPr="002C6A4A">
        <w:tab/>
        <w:t xml:space="preserve">  |</w:t>
      </w:r>
    </w:p>
    <w:p w14:paraId="2073693A" w14:textId="77777777" w:rsidR="00ED4616" w:rsidRPr="002C6A4A" w:rsidRDefault="00ED4616" w:rsidP="00ED4616">
      <w:pPr>
        <w:pStyle w:val="RFCFigure"/>
      </w:pPr>
      <w:r w:rsidRPr="002C6A4A">
        <w:t xml:space="preserve">            |          </w:t>
      </w:r>
      <w:r>
        <w:t xml:space="preserve">        MDSC</w:t>
      </w:r>
      <w:r w:rsidRPr="002C6A4A">
        <w:t xml:space="preserve">          </w:t>
      </w:r>
      <w:r>
        <w:t xml:space="preserve">           </w:t>
      </w:r>
      <w:r w:rsidRPr="002C6A4A">
        <w:t>|</w:t>
      </w:r>
    </w:p>
    <w:p w14:paraId="06989E74" w14:textId="77777777" w:rsidR="00ED4616" w:rsidRPr="002C6A4A" w:rsidRDefault="00ED4616" w:rsidP="00ED4616">
      <w:pPr>
        <w:pStyle w:val="RFCFigure"/>
      </w:pPr>
      <w:r w:rsidRPr="002C6A4A">
        <w:t xml:space="preserve">            |                                           |</w:t>
      </w:r>
    </w:p>
    <w:p w14:paraId="28038D73" w14:textId="77777777" w:rsidR="00ED4616" w:rsidRPr="00AD0062" w:rsidRDefault="00ED4616" w:rsidP="00ED4616">
      <w:pPr>
        <w:pStyle w:val="RFCFigure"/>
      </w:pPr>
      <w:r w:rsidRPr="002C6A4A">
        <w:t xml:space="preserve">            </w:t>
      </w:r>
      <w:r w:rsidRPr="00AD0062">
        <w:t>+-------</w:t>
      </w:r>
      <w:r>
        <w:t>-</w:t>
      </w:r>
      <w:r w:rsidRPr="00AD0062">
        <w:t>------------------------</w:t>
      </w:r>
      <w:r>
        <w:t>-</w:t>
      </w:r>
      <w:r w:rsidRPr="00AD0062">
        <w:t>----------+</w:t>
      </w:r>
    </w:p>
    <w:p w14:paraId="2B564F4B" w14:textId="77777777" w:rsidR="00ED4616" w:rsidRPr="002C6A4A" w:rsidRDefault="00ED4616" w:rsidP="00ED4616">
      <w:pPr>
        <w:pStyle w:val="RFCFigure"/>
      </w:pPr>
    </w:p>
    <w:p w14:paraId="292CB3E8" w14:textId="77777777" w:rsidR="00ED4616" w:rsidRPr="004E7492" w:rsidRDefault="00ED4616" w:rsidP="00ED4616">
      <w:pPr>
        <w:pStyle w:val="Caption"/>
        <w:rPr>
          <w:bCs w:val="0"/>
          <w:szCs w:val="24"/>
        </w:rPr>
      </w:pPr>
      <w:bookmarkStart w:id="145" w:name="_Ref84872455"/>
      <w:r w:rsidRPr="004E7492">
        <w:rPr>
          <w:bCs w:val="0"/>
          <w:szCs w:val="24"/>
        </w:rPr>
        <w:t>Service Request Process</w:t>
      </w:r>
      <w:bookmarkEnd w:id="145"/>
    </w:p>
    <w:p w14:paraId="32FEA5F2" w14:textId="1A191268" w:rsidR="00ED4616" w:rsidRDefault="00ED4616" w:rsidP="006C1ECF">
      <w:pPr>
        <w:pStyle w:val="RFCListBullet"/>
      </w:pPr>
      <w:r>
        <w:t xml:space="preserve">The VN YANG </w:t>
      </w:r>
      <w:r w:rsidR="001F25C9">
        <w:t xml:space="preserve">data </w:t>
      </w:r>
      <w:r>
        <w:t xml:space="preserve">model, defined in [VN], whose primary focus is the CMI, can also provide VN Service configuration </w:t>
      </w:r>
      <w:r w:rsidRPr="00AD0062">
        <w:t>from a</w:t>
      </w:r>
      <w:r>
        <w:t>n</w:t>
      </w:r>
      <w:r w:rsidRPr="00AD0062">
        <w:t xml:space="preserve"> orchestrated </w:t>
      </w:r>
      <w:r w:rsidRPr="00045B4C">
        <w:t>network service</w:t>
      </w:r>
      <w:r w:rsidRPr="00AD0062">
        <w:t xml:space="preserve"> point of view</w:t>
      </w:r>
      <w:r>
        <w:t xml:space="preserve"> when the L2/L3</w:t>
      </w:r>
      <w:r w:rsidR="008A1DE1">
        <w:t xml:space="preserve"> </w:t>
      </w:r>
      <w:r>
        <w:t>VPN network service has TE requirements. However, this model is not used to setup L2/L3</w:t>
      </w:r>
      <w:r w:rsidR="008A1DE1">
        <w:t xml:space="preserve"> </w:t>
      </w:r>
      <w:r>
        <w:t>VPN service with no TE requirements.</w:t>
      </w:r>
    </w:p>
    <w:p w14:paraId="6E310682" w14:textId="77777777" w:rsidR="00ED4616" w:rsidRDefault="00ED4616" w:rsidP="006C1ECF">
      <w:pPr>
        <w:pStyle w:val="RFCListBullet"/>
        <w:numPr>
          <w:ilvl w:val="1"/>
          <w:numId w:val="16"/>
        </w:numPr>
      </w:pPr>
      <w:r>
        <w:t xml:space="preserve">It provides the profile of VN in terms of VN members, each of which corresponds to an edge-to-edge link between customer end-points (VNAPs). It also provides the mappings between the VNAPs with the LTPs and the connectivity matrix with the VN member. The associated traffic matrix (e.g., bandwidth, latency, protection level, etc.) of VN member is expressed (i.e., via the TE-topology’s connectivity matrix). </w:t>
      </w:r>
    </w:p>
    <w:p w14:paraId="69D3A202" w14:textId="77777777" w:rsidR="00ED4616" w:rsidRDefault="00ED4616" w:rsidP="006C1ECF">
      <w:pPr>
        <w:pStyle w:val="RFCListBullet"/>
        <w:numPr>
          <w:ilvl w:val="1"/>
          <w:numId w:val="16"/>
        </w:numPr>
      </w:pPr>
      <w:r>
        <w:t xml:space="preserve">The model also provides VN-level preference information (e.g., VN member diversity) and VN-level admin-status and operational-status. </w:t>
      </w:r>
    </w:p>
    <w:p w14:paraId="76FB1F6F" w14:textId="32A650F4" w:rsidR="00ED4616" w:rsidRPr="00045B4C" w:rsidRDefault="00ED4616" w:rsidP="006C1ECF">
      <w:pPr>
        <w:pStyle w:val="RFCListBullet"/>
      </w:pPr>
      <w:r w:rsidRPr="00045B4C">
        <w:t xml:space="preserve">The L2NM and L3NM YANG </w:t>
      </w:r>
      <w:r w:rsidR="001F25C9" w:rsidRPr="00045B4C">
        <w:t xml:space="preserve">data </w:t>
      </w:r>
      <w:r w:rsidRPr="00045B4C">
        <w:t>models, defined in [L2NM] and [</w:t>
      </w:r>
      <w:r w:rsidR="00AF44B4">
        <w:t>RFC9182</w:t>
      </w:r>
      <w:r w:rsidRPr="00045B4C">
        <w:t xml:space="preserve">], whose primary focus is the MPI, can also be used to provide L2VPN and L3VPN network service configuration from a orchestrated connectivity service point of view. </w:t>
      </w:r>
    </w:p>
    <w:p w14:paraId="4AD476D3" w14:textId="453897F1" w:rsidR="00ED4616" w:rsidRPr="00AC1304" w:rsidRDefault="00ED4616" w:rsidP="006C1ECF">
      <w:pPr>
        <w:pStyle w:val="RFCListBullet"/>
      </w:pPr>
      <w:r w:rsidRPr="00AC1304">
        <w:t xml:space="preserve">The TE &amp; Service Mapping YANG </w:t>
      </w:r>
      <w:r w:rsidR="001F25C9">
        <w:t xml:space="preserve">data </w:t>
      </w:r>
      <w:r w:rsidRPr="00AC1304">
        <w:t>model [</w:t>
      </w:r>
      <w:r>
        <w:t>TSM</w:t>
      </w:r>
      <w:r w:rsidRPr="00AC1304">
        <w:t xml:space="preserve">] provides TE-service mapping. </w:t>
      </w:r>
    </w:p>
    <w:p w14:paraId="53DF59B6" w14:textId="4709921F" w:rsidR="00ED4616" w:rsidRPr="00AC1304" w:rsidRDefault="00ED4616" w:rsidP="006C1ECF">
      <w:pPr>
        <w:pStyle w:val="RFCListBullet"/>
        <w:numPr>
          <w:ilvl w:val="1"/>
          <w:numId w:val="16"/>
        </w:numPr>
      </w:pPr>
      <w:r w:rsidRPr="00AC1304">
        <w:lastRenderedPageBreak/>
        <w:t xml:space="preserve">TE-service mapping provides the mapping </w:t>
      </w:r>
      <w:r>
        <w:t xml:space="preserve">between a </w:t>
      </w:r>
      <w:r w:rsidRPr="00723F72">
        <w:t>L2/</w:t>
      </w:r>
      <w:r w:rsidRPr="00AC1304">
        <w:t>L3</w:t>
      </w:r>
      <w:r w:rsidR="00045B4C">
        <w:t xml:space="preserve"> </w:t>
      </w:r>
      <w:r w:rsidRPr="00AC1304">
        <w:t xml:space="preserve">VPN instance </w:t>
      </w:r>
      <w:r>
        <w:t>and</w:t>
      </w:r>
      <w:r w:rsidRPr="00AC1304">
        <w:t xml:space="preserve"> the corresponding VN </w:t>
      </w:r>
      <w:r w:rsidRPr="004E7492">
        <w:t>instances</w:t>
      </w:r>
      <w:r w:rsidRPr="00AC1304">
        <w:t xml:space="preserve">. </w:t>
      </w:r>
    </w:p>
    <w:p w14:paraId="3A818BE3" w14:textId="57C99EDF" w:rsidR="00ED4616" w:rsidRPr="003E3DC6" w:rsidRDefault="00ED4616" w:rsidP="006C1ECF">
      <w:pPr>
        <w:pStyle w:val="RFCListBullet"/>
        <w:numPr>
          <w:ilvl w:val="1"/>
          <w:numId w:val="16"/>
        </w:numPr>
      </w:pPr>
      <w:r w:rsidRPr="00807C8A">
        <w:t xml:space="preserve">The TE-service mapping also provides the </w:t>
      </w:r>
      <w:r w:rsidR="00216DA4">
        <w:t xml:space="preserve">binding requirements </w:t>
      </w:r>
      <w:r w:rsidRPr="00807C8A">
        <w:t>as to how each L2/L3</w:t>
      </w:r>
      <w:r w:rsidR="008A1DE1">
        <w:t xml:space="preserve"> </w:t>
      </w:r>
      <w:r w:rsidRPr="00807C8A">
        <w:t xml:space="preserve">VPN/VN instance is created </w:t>
      </w:r>
      <w:r>
        <w:t>concerning</w:t>
      </w:r>
      <w:r w:rsidRPr="00807C8A">
        <w:t xml:space="preserve"> the underlay TE tunnels (e.g., whether </w:t>
      </w:r>
      <w:r>
        <w:t>they require</w:t>
      </w:r>
      <w:r w:rsidRPr="00AC1304">
        <w:t xml:space="preserve"> a new and isolated set of TE underlay tunnels or not</w:t>
      </w:r>
      <w:r w:rsidR="00045B4C">
        <w:t>)</w:t>
      </w:r>
      <w:r w:rsidRPr="003E3DC6">
        <w:t xml:space="preserve">. </w:t>
      </w:r>
    </w:p>
    <w:p w14:paraId="16E0451B" w14:textId="2C96E941" w:rsidR="00ED4616" w:rsidRPr="00807C8A" w:rsidRDefault="00ED4616" w:rsidP="006C1ECF">
      <w:pPr>
        <w:pStyle w:val="RFCListBullet"/>
        <w:numPr>
          <w:ilvl w:val="1"/>
          <w:numId w:val="16"/>
        </w:numPr>
      </w:pPr>
      <w:r w:rsidRPr="003E3DC6">
        <w:t>Site mapping provides the site reference information across L2/L3</w:t>
      </w:r>
      <w:r w:rsidR="00B720B9">
        <w:t xml:space="preserve"> </w:t>
      </w:r>
      <w:r w:rsidRPr="003E3DC6">
        <w:t xml:space="preserve">VPN Site ID, </w:t>
      </w:r>
      <w:r w:rsidRPr="00807C8A">
        <w:t>VN Access Point ID, and the LTP of the access link.</w:t>
      </w:r>
    </w:p>
    <w:p w14:paraId="6F52F564" w14:textId="77777777" w:rsidR="00A07655" w:rsidRPr="00D22998" w:rsidRDefault="00A07655" w:rsidP="00E3671A"/>
    <w:p w14:paraId="597929A6" w14:textId="0C3E99EA" w:rsidR="00D367CF" w:rsidRPr="004E7492" w:rsidRDefault="00D367CF" w:rsidP="00FA58F0">
      <w:pPr>
        <w:pStyle w:val="RFCApp"/>
        <w:rPr>
          <w:rFonts w:eastAsia="Batang"/>
        </w:rPr>
      </w:pPr>
      <w:bookmarkStart w:id="146" w:name="_Toc124323383"/>
      <w:r w:rsidRPr="004E7492">
        <w:rPr>
          <w:rFonts w:eastAsia="Batang"/>
        </w:rPr>
        <w:lastRenderedPageBreak/>
        <w:t xml:space="preserve">Multi-layer and </w:t>
      </w:r>
      <w:r w:rsidR="00FA58F0">
        <w:rPr>
          <w:rFonts w:eastAsia="Batang"/>
        </w:rPr>
        <w:t>M</w:t>
      </w:r>
      <w:r w:rsidRPr="004E7492">
        <w:rPr>
          <w:rFonts w:eastAsia="Batang"/>
        </w:rPr>
        <w:t xml:space="preserve">ulti-domain </w:t>
      </w:r>
      <w:r w:rsidR="00FA58F0">
        <w:rPr>
          <w:rFonts w:eastAsia="Batang"/>
        </w:rPr>
        <w:t>R</w:t>
      </w:r>
      <w:r w:rsidRPr="004E7492">
        <w:rPr>
          <w:rFonts w:eastAsia="Batang"/>
        </w:rPr>
        <w:t>esiliency</w:t>
      </w:r>
      <w:bookmarkEnd w:id="142"/>
      <w:bookmarkEnd w:id="146"/>
    </w:p>
    <w:p w14:paraId="183F9A0D" w14:textId="77777777" w:rsidR="00D367CF" w:rsidRPr="004E7492" w:rsidRDefault="00D367CF" w:rsidP="00A556C5">
      <w:pPr>
        <w:pStyle w:val="RFCAppH1"/>
        <w:rPr>
          <w:rFonts w:eastAsia="Batang"/>
        </w:rPr>
      </w:pPr>
      <w:bookmarkStart w:id="147" w:name="_Toc53130258"/>
      <w:bookmarkStart w:id="148" w:name="_Toc124323384"/>
      <w:r w:rsidRPr="004E7492">
        <w:rPr>
          <w:rFonts w:eastAsia="Batang"/>
        </w:rPr>
        <w:t>Maintenance Window</w:t>
      </w:r>
      <w:bookmarkEnd w:id="147"/>
      <w:bookmarkEnd w:id="148"/>
    </w:p>
    <w:p w14:paraId="6BDEAF91" w14:textId="77777777" w:rsidR="00CD0EBF" w:rsidRDefault="00CD0EBF" w:rsidP="00CD0EBF">
      <w:r>
        <w:t xml:space="preserve">Before planned maintenance operation on DWDM network takes place, IP traffic should be moved hitless to another link. </w:t>
      </w:r>
    </w:p>
    <w:p w14:paraId="59023680" w14:textId="77777777" w:rsidR="00CD0EBF" w:rsidRPr="00677935" w:rsidRDefault="00CD0EBF" w:rsidP="00CD0EBF">
      <w:r>
        <w:t>MDSC must reroute IP traffic before the events takes place. It should be possible to lock IP traffic to the protection route until the maintenance event is finished, unless a fault occurs on such path.</w:t>
      </w:r>
    </w:p>
    <w:p w14:paraId="032DB15D" w14:textId="142DE765" w:rsidR="00D367CF" w:rsidRPr="004E7492" w:rsidRDefault="00D367CF" w:rsidP="00A556C5">
      <w:pPr>
        <w:pStyle w:val="RFCAppH1"/>
        <w:rPr>
          <w:rFonts w:eastAsia="Batang"/>
        </w:rPr>
      </w:pPr>
      <w:bookmarkStart w:id="149" w:name="_Toc53130259"/>
      <w:bookmarkStart w:id="150" w:name="_Toc124323385"/>
      <w:r w:rsidRPr="004E7492">
        <w:rPr>
          <w:rFonts w:eastAsia="Batang"/>
        </w:rPr>
        <w:t xml:space="preserve">Router </w:t>
      </w:r>
      <w:r w:rsidR="00A556C5">
        <w:rPr>
          <w:rFonts w:eastAsia="Batang"/>
        </w:rPr>
        <w:t>P</w:t>
      </w:r>
      <w:r w:rsidRPr="004E7492">
        <w:rPr>
          <w:rFonts w:eastAsia="Batang"/>
        </w:rPr>
        <w:t xml:space="preserve">ort </w:t>
      </w:r>
      <w:r w:rsidR="00A556C5">
        <w:rPr>
          <w:rFonts w:eastAsia="Batang"/>
        </w:rPr>
        <w:t>F</w:t>
      </w:r>
      <w:r w:rsidRPr="004E7492">
        <w:rPr>
          <w:rFonts w:eastAsia="Batang"/>
        </w:rPr>
        <w:t>ailure</w:t>
      </w:r>
      <w:bookmarkEnd w:id="149"/>
      <w:bookmarkEnd w:id="150"/>
    </w:p>
    <w:p w14:paraId="7E592D57" w14:textId="220A4F07" w:rsidR="00CD0EBF" w:rsidRDefault="00CD0EBF" w:rsidP="00CD0EBF">
      <w:r>
        <w:t>The focus is on client-side protection scheme between IP router and reconfigurable ROADM. Scenario here is to define only one port in the routers and in the ROADM muxponder board at both ends as back-up ports to recover any other port failure on client-side of the ROADM (either on router port side or on muxponder side or on the link between them). When client-side port failure occurs, alarms are raised to MDSC by IP-PNC and O-PNC (port status down, LOS etc.). MDSC checks with OP-PNC(s) that there is no optical failure in the optical layer.</w:t>
      </w:r>
    </w:p>
    <w:p w14:paraId="3467C801" w14:textId="77777777" w:rsidR="00CD0EBF" w:rsidRDefault="00CD0EBF" w:rsidP="00CD0EBF">
      <w:r>
        <w:t>There can be two cases here:</w:t>
      </w:r>
    </w:p>
    <w:p w14:paraId="0C70A49C" w14:textId="49784588" w:rsidR="00CD0EBF" w:rsidRDefault="00CD0EBF" w:rsidP="0079123C">
      <w:pPr>
        <w:pStyle w:val="RFCListNumbered"/>
        <w:numPr>
          <w:ilvl w:val="0"/>
          <w:numId w:val="20"/>
        </w:numPr>
      </w:pPr>
      <w:r>
        <w:t>LAG was defined between the two end routers. MDSC, after checking that optical layer is fine between the two end ROADMs, triggers the ROADM configuration so that the router back-up port with its associated muxponder port can reuse the OCh that was already in use previously by the failed router port and adds the new link to the LAG on the failure side.</w:t>
      </w:r>
      <w:r>
        <w:br/>
      </w:r>
      <w:r>
        <w:br/>
        <w:t>While the ROADM reconfiguration takes place, IP/MPLS traffic is using the reduced bandwidth of the IP link bundle, discarding lower priority traffic if required. Once back</w:t>
      </w:r>
      <w:r w:rsidR="006E4625">
        <w:t>-</w:t>
      </w:r>
      <w:r>
        <w:t>up port has been reconfigured to reuse the existing OCh and new link has been added to the LAG then original Bandwidth is recovered between the end routers.</w:t>
      </w:r>
      <w:r>
        <w:br/>
      </w:r>
      <w:r>
        <w:br/>
      </w:r>
      <w:r w:rsidRPr="00677935">
        <w:t>Note: in this LAG scenario let assume that BFD is running at LAG level so that there is nothing triggered at MPLS level when one of the link member of the LAG fails.</w:t>
      </w:r>
    </w:p>
    <w:p w14:paraId="5867AAC5" w14:textId="77A5B5D1" w:rsidR="00CD0EBF" w:rsidRDefault="00CD0EBF" w:rsidP="0079123C">
      <w:pPr>
        <w:pStyle w:val="RFCListNumbered"/>
        <w:numPr>
          <w:ilvl w:val="0"/>
          <w:numId w:val="20"/>
        </w:numPr>
      </w:pPr>
      <w:r w:rsidRPr="00677935">
        <w:lastRenderedPageBreak/>
        <w:t>If there is no LAG then the scenario is not clear since a router port failure would automatically trigger (through BFD failure) first a sub-50ms protection at MPLS level :FRR (MPLS RSVP-TE case) or TI-LFA (MPLS based SR-TE case) through a protection port. At the same time MDSC, after checking that optical network connection is still fine, would trigger the reconfiguration of the back-up port of the router and of the ROADM muxponder to re-use the same OCh as the one used originally for the failed router port. Once everything has been correctly configured, MDSC Global PCE could suggest to the operator to trigger a possible re-</w:t>
      </w:r>
      <w:r w:rsidR="00D25B8E" w:rsidRPr="00677935">
        <w:t>optimi</w:t>
      </w:r>
      <w:r w:rsidR="00D25B8E">
        <w:t>z</w:t>
      </w:r>
      <w:r w:rsidR="00D25B8E" w:rsidRPr="00677935">
        <w:t xml:space="preserve">ation </w:t>
      </w:r>
      <w:r w:rsidRPr="00677935">
        <w:t>of the back-up MPLS path to go back to the  MPLS primary path through the back-up port of the router and the original OCh if overall cost, latency etc. is improved. However, in this scenario, there is a need for protection port PLUS back-up port in the router which does not lead to clear port savings.</w:t>
      </w:r>
    </w:p>
    <w:p w14:paraId="19D32EB0" w14:textId="77777777" w:rsidR="00D747CD" w:rsidRPr="004E7492" w:rsidRDefault="00D747CD" w:rsidP="00D747CD">
      <w:pPr>
        <w:pStyle w:val="RFCH1-nonum"/>
        <w:rPr>
          <w:rFonts w:eastAsia="Batang"/>
          <w:bCs w:val="0"/>
        </w:rPr>
      </w:pPr>
      <w:bookmarkStart w:id="151" w:name="_Toc44338393"/>
      <w:bookmarkStart w:id="152" w:name="_Toc53130260"/>
      <w:bookmarkStart w:id="153" w:name="_Toc124323386"/>
      <w:r w:rsidRPr="004E7492">
        <w:rPr>
          <w:rFonts w:eastAsia="Batang"/>
          <w:bCs w:val="0"/>
        </w:rPr>
        <w:t>Acknowledgments</w:t>
      </w:r>
      <w:bookmarkEnd w:id="151"/>
      <w:bookmarkEnd w:id="152"/>
      <w:bookmarkEnd w:id="153"/>
    </w:p>
    <w:p w14:paraId="55B2C7C4" w14:textId="77777777" w:rsidR="00D747CD" w:rsidRDefault="00D747CD" w:rsidP="00D747CD">
      <w:r w:rsidRPr="005254EF">
        <w:t>This document was prepared using 2-Word-v2.0.template.dot.</w:t>
      </w:r>
    </w:p>
    <w:p w14:paraId="46A67C06" w14:textId="77777777" w:rsidR="00D747CD" w:rsidRPr="005254EF" w:rsidRDefault="00D747CD" w:rsidP="00D747CD">
      <w:r>
        <w:t>Some of t</w:t>
      </w:r>
      <w:r w:rsidRPr="00BA2A4C">
        <w:t xml:space="preserve">his </w:t>
      </w:r>
      <w:r>
        <w:t xml:space="preserve">analysis </w:t>
      </w:r>
      <w:r w:rsidRPr="00BA2A4C">
        <w:t>work was supported in part by the European Commission funded H2020-ICT-2016-2 METRO-HAUL project (G.A. 761727).</w:t>
      </w:r>
    </w:p>
    <w:p w14:paraId="69C23C63" w14:textId="77777777" w:rsidR="00D747CD" w:rsidRPr="00176338" w:rsidRDefault="00D747CD" w:rsidP="00D747CD">
      <w:pPr>
        <w:pStyle w:val="RFCH1-nonum"/>
        <w:rPr>
          <w:rFonts w:eastAsia="Batang"/>
          <w:bCs w:val="0"/>
          <w:lang w:val="it-IT"/>
        </w:rPr>
      </w:pPr>
      <w:bookmarkStart w:id="154" w:name="_Toc44338394"/>
      <w:bookmarkStart w:id="155" w:name="_Toc53130261"/>
      <w:bookmarkStart w:id="156" w:name="_Toc124323387"/>
      <w:r w:rsidRPr="00176338">
        <w:rPr>
          <w:rFonts w:eastAsia="Batang"/>
          <w:bCs w:val="0"/>
          <w:lang w:val="it-IT"/>
        </w:rPr>
        <w:t>Contributors</w:t>
      </w:r>
      <w:bookmarkEnd w:id="154"/>
      <w:bookmarkEnd w:id="155"/>
      <w:bookmarkEnd w:id="156"/>
    </w:p>
    <w:p w14:paraId="5B9396B4" w14:textId="77777777" w:rsidR="00D747CD" w:rsidRPr="00176338" w:rsidRDefault="00D747CD" w:rsidP="00D747CD">
      <w:pPr>
        <w:rPr>
          <w:lang w:val="it-IT"/>
        </w:rPr>
      </w:pPr>
      <w:r w:rsidRPr="00176338">
        <w:rPr>
          <w:lang w:val="it-IT"/>
        </w:rPr>
        <w:t>Sergio Belotti</w:t>
      </w:r>
      <w:r w:rsidRPr="00176338">
        <w:rPr>
          <w:lang w:val="it-IT"/>
        </w:rPr>
        <w:br/>
        <w:t>Nokia</w:t>
      </w:r>
    </w:p>
    <w:p w14:paraId="48095114" w14:textId="4482CF17" w:rsidR="00D747CD" w:rsidRPr="00176338" w:rsidRDefault="00D747CD" w:rsidP="00D747CD">
      <w:pPr>
        <w:rPr>
          <w:lang w:val="it-IT"/>
        </w:rPr>
      </w:pPr>
      <w:r w:rsidRPr="00176338">
        <w:rPr>
          <w:lang w:val="it-IT"/>
        </w:rPr>
        <w:t xml:space="preserve">Email: sergio.belotti@nokia.com </w:t>
      </w:r>
    </w:p>
    <w:p w14:paraId="2878565E" w14:textId="77777777" w:rsidR="00D747CD" w:rsidRPr="00176338" w:rsidRDefault="00D747CD" w:rsidP="00D747CD">
      <w:pPr>
        <w:rPr>
          <w:lang w:val="it-IT"/>
        </w:rPr>
      </w:pPr>
    </w:p>
    <w:p w14:paraId="2B960F6B" w14:textId="77777777" w:rsidR="00D747CD" w:rsidRPr="00176338" w:rsidRDefault="00D747CD" w:rsidP="00D747CD">
      <w:pPr>
        <w:rPr>
          <w:lang w:val="it-IT"/>
        </w:rPr>
      </w:pPr>
      <w:r w:rsidRPr="00176338">
        <w:rPr>
          <w:lang w:val="it-IT"/>
        </w:rPr>
        <w:t>Gabriele Galimberti</w:t>
      </w:r>
      <w:r w:rsidRPr="00176338">
        <w:rPr>
          <w:lang w:val="it-IT"/>
        </w:rPr>
        <w:br/>
        <w:t>Cisco</w:t>
      </w:r>
    </w:p>
    <w:p w14:paraId="36DA4959" w14:textId="5FD28A4F" w:rsidR="00D747CD" w:rsidRPr="00176338" w:rsidRDefault="00D747CD" w:rsidP="00D747CD">
      <w:pPr>
        <w:rPr>
          <w:lang w:val="it-IT"/>
        </w:rPr>
      </w:pPr>
      <w:r w:rsidRPr="00176338">
        <w:rPr>
          <w:lang w:val="it-IT"/>
        </w:rPr>
        <w:t>Email: ggalimbe@cisco.com</w:t>
      </w:r>
    </w:p>
    <w:p w14:paraId="6F3CAE20" w14:textId="77777777" w:rsidR="00D747CD" w:rsidRPr="00176338" w:rsidRDefault="00D747CD" w:rsidP="00D747CD">
      <w:pPr>
        <w:rPr>
          <w:lang w:val="it-IT"/>
        </w:rPr>
      </w:pPr>
    </w:p>
    <w:p w14:paraId="05F0F6D1" w14:textId="77777777" w:rsidR="00D747CD" w:rsidRPr="00176338" w:rsidRDefault="00D747CD" w:rsidP="00D747CD">
      <w:pPr>
        <w:rPr>
          <w:lang w:val="it-IT"/>
        </w:rPr>
      </w:pPr>
      <w:r w:rsidRPr="00176338">
        <w:rPr>
          <w:lang w:val="it-IT"/>
        </w:rPr>
        <w:t>Zheng Yanlei</w:t>
      </w:r>
      <w:r w:rsidRPr="00176338">
        <w:rPr>
          <w:lang w:val="it-IT"/>
        </w:rPr>
        <w:br/>
        <w:t>China Unicom</w:t>
      </w:r>
    </w:p>
    <w:p w14:paraId="083966B4" w14:textId="69C8A3BC" w:rsidR="00D747CD" w:rsidRPr="00176338" w:rsidRDefault="00D747CD" w:rsidP="00D747CD">
      <w:pPr>
        <w:rPr>
          <w:lang w:val="it-IT"/>
        </w:rPr>
      </w:pPr>
      <w:r w:rsidRPr="00176338">
        <w:rPr>
          <w:lang w:val="it-IT"/>
        </w:rPr>
        <w:t>Email: zhengyanlei@chinaunicom.cn</w:t>
      </w:r>
    </w:p>
    <w:p w14:paraId="1D25B267" w14:textId="77777777" w:rsidR="00D747CD" w:rsidRPr="00176338" w:rsidRDefault="00D747CD" w:rsidP="00D747CD">
      <w:pPr>
        <w:rPr>
          <w:lang w:val="it-IT"/>
        </w:rPr>
      </w:pPr>
    </w:p>
    <w:p w14:paraId="4A39D6EF" w14:textId="77777777" w:rsidR="00D747CD" w:rsidRPr="00176338" w:rsidRDefault="00D747CD" w:rsidP="00D747CD">
      <w:pPr>
        <w:rPr>
          <w:lang w:val="it-IT"/>
        </w:rPr>
      </w:pPr>
      <w:r w:rsidRPr="00176338">
        <w:rPr>
          <w:lang w:val="it-IT"/>
        </w:rPr>
        <w:lastRenderedPageBreak/>
        <w:t>Anton Snitser</w:t>
      </w:r>
      <w:r w:rsidRPr="00176338">
        <w:rPr>
          <w:lang w:val="it-IT"/>
        </w:rPr>
        <w:br/>
        <w:t>Sedona</w:t>
      </w:r>
    </w:p>
    <w:p w14:paraId="27F76D89" w14:textId="3B9D68B1" w:rsidR="00D747CD" w:rsidRPr="00176338" w:rsidRDefault="00D747CD" w:rsidP="00D747CD">
      <w:pPr>
        <w:rPr>
          <w:lang w:val="it-IT"/>
        </w:rPr>
      </w:pPr>
      <w:r w:rsidRPr="00176338">
        <w:rPr>
          <w:lang w:val="it-IT"/>
        </w:rPr>
        <w:t>Email: antons@sedonasys.com</w:t>
      </w:r>
    </w:p>
    <w:p w14:paraId="5A31EB06" w14:textId="77777777" w:rsidR="00D747CD" w:rsidRPr="00176338" w:rsidRDefault="00D747CD" w:rsidP="00D747CD">
      <w:pPr>
        <w:rPr>
          <w:lang w:val="it-IT"/>
        </w:rPr>
      </w:pPr>
    </w:p>
    <w:p w14:paraId="48121F3E" w14:textId="77777777" w:rsidR="00D747CD" w:rsidRPr="00176338" w:rsidRDefault="00D747CD" w:rsidP="00D747CD">
      <w:pPr>
        <w:rPr>
          <w:lang w:val="it-IT"/>
        </w:rPr>
      </w:pPr>
      <w:r w:rsidRPr="00176338">
        <w:rPr>
          <w:lang w:val="it-IT"/>
        </w:rPr>
        <w:t>Washington Costa Pereira Correia</w:t>
      </w:r>
      <w:r w:rsidRPr="00176338">
        <w:rPr>
          <w:lang w:val="it-IT"/>
        </w:rPr>
        <w:br/>
        <w:t>TIM Brasil</w:t>
      </w:r>
    </w:p>
    <w:p w14:paraId="7A457419" w14:textId="15DD2E49" w:rsidR="00D747CD" w:rsidRDefault="00D747CD" w:rsidP="00D747CD">
      <w:r>
        <w:t xml:space="preserve">Email: </w:t>
      </w:r>
      <w:r w:rsidRPr="004E7492">
        <w:t>wcorreia@timbrasil.com.br</w:t>
      </w:r>
    </w:p>
    <w:p w14:paraId="5583D678" w14:textId="77777777" w:rsidR="00D747CD" w:rsidRDefault="00D747CD" w:rsidP="00D747CD"/>
    <w:p w14:paraId="3DC7AF4E" w14:textId="77777777" w:rsidR="00D747CD" w:rsidRPr="008B1AC2" w:rsidRDefault="00D747CD" w:rsidP="00D747CD">
      <w:r w:rsidRPr="00121733">
        <w:t>Michael Scharf</w:t>
      </w:r>
      <w:r w:rsidRPr="004E7492">
        <w:br/>
        <w:t>Hochschule Esslingen - University of Applied Sciences</w:t>
      </w:r>
    </w:p>
    <w:p w14:paraId="309D2AE3" w14:textId="78C6C0C5" w:rsidR="00D747CD" w:rsidRDefault="00D747CD" w:rsidP="00D747CD">
      <w:r>
        <w:t xml:space="preserve">Email: </w:t>
      </w:r>
      <w:r w:rsidRPr="004E7492">
        <w:t>michael.scharf@hs-esslingen.de</w:t>
      </w:r>
    </w:p>
    <w:p w14:paraId="1883215B" w14:textId="77777777" w:rsidR="00D747CD" w:rsidRDefault="00D747CD" w:rsidP="00D747CD"/>
    <w:p w14:paraId="79A36032" w14:textId="77777777" w:rsidR="00D747CD" w:rsidRPr="004867D3" w:rsidRDefault="00D747CD" w:rsidP="00D747CD">
      <w:r w:rsidRPr="008B1AC2">
        <w:t>Young Lee</w:t>
      </w:r>
      <w:r w:rsidRPr="004E7492">
        <w:br/>
        <w:t>Sung Kyun Kwan University</w:t>
      </w:r>
    </w:p>
    <w:p w14:paraId="0BAE4A97" w14:textId="6FB06C1B" w:rsidR="00D747CD" w:rsidRPr="00176338" w:rsidRDefault="00D747CD" w:rsidP="00D747CD">
      <w:pPr>
        <w:rPr>
          <w:lang w:val="it-IT"/>
        </w:rPr>
      </w:pPr>
      <w:r w:rsidRPr="00176338">
        <w:rPr>
          <w:lang w:val="it-IT"/>
        </w:rPr>
        <w:t>Email: younglee.tx@gmail.com</w:t>
      </w:r>
    </w:p>
    <w:p w14:paraId="3870300A" w14:textId="77777777" w:rsidR="00D747CD" w:rsidRPr="00176338" w:rsidRDefault="00D747CD" w:rsidP="00D747CD">
      <w:pPr>
        <w:rPr>
          <w:lang w:val="it-IT"/>
        </w:rPr>
      </w:pPr>
    </w:p>
    <w:p w14:paraId="42EFB76A" w14:textId="77777777" w:rsidR="00D747CD" w:rsidRPr="00176338" w:rsidRDefault="00D747CD" w:rsidP="00D747CD">
      <w:pPr>
        <w:rPr>
          <w:lang w:val="it-IT"/>
        </w:rPr>
      </w:pPr>
      <w:r w:rsidRPr="00176338">
        <w:rPr>
          <w:lang w:val="it-IT"/>
        </w:rPr>
        <w:t>Jeff Tantsura</w:t>
      </w:r>
      <w:r w:rsidRPr="00176338">
        <w:rPr>
          <w:lang w:val="it-IT"/>
        </w:rPr>
        <w:br/>
        <w:t>Apstra</w:t>
      </w:r>
    </w:p>
    <w:p w14:paraId="015C37CD" w14:textId="4B25E3BE" w:rsidR="00D747CD" w:rsidRPr="00176338" w:rsidRDefault="00D747CD" w:rsidP="00D747CD">
      <w:pPr>
        <w:rPr>
          <w:lang w:val="it-IT"/>
        </w:rPr>
      </w:pPr>
      <w:r w:rsidRPr="00176338">
        <w:rPr>
          <w:lang w:val="it-IT"/>
        </w:rPr>
        <w:t>Email: jefftant.ietf@gmail.com</w:t>
      </w:r>
    </w:p>
    <w:p w14:paraId="3685E255" w14:textId="77777777" w:rsidR="00D747CD" w:rsidRPr="00176338" w:rsidRDefault="00D747CD" w:rsidP="00D747CD">
      <w:pPr>
        <w:rPr>
          <w:lang w:val="it-IT"/>
        </w:rPr>
      </w:pPr>
    </w:p>
    <w:p w14:paraId="4948B07E" w14:textId="48BE76C0" w:rsidR="00D747CD" w:rsidRPr="00176338" w:rsidRDefault="00D747CD" w:rsidP="00D747CD">
      <w:pPr>
        <w:rPr>
          <w:lang w:val="it-IT"/>
        </w:rPr>
      </w:pPr>
      <w:r w:rsidRPr="00176338">
        <w:rPr>
          <w:lang w:val="it-IT"/>
        </w:rPr>
        <w:t>Paolo Volpato</w:t>
      </w:r>
      <w:r w:rsidRPr="00176338">
        <w:rPr>
          <w:lang w:val="it-IT"/>
        </w:rPr>
        <w:br/>
        <w:t>Huawei</w:t>
      </w:r>
    </w:p>
    <w:p w14:paraId="04A7B4E8" w14:textId="0ABD73D9" w:rsidR="00D747CD" w:rsidRPr="008F510C" w:rsidRDefault="00D747CD" w:rsidP="00D747CD">
      <w:r w:rsidRPr="008F510C">
        <w:t xml:space="preserve">Email: </w:t>
      </w:r>
      <w:r w:rsidRPr="004E7492">
        <w:t>paolo.volpato@huawei.com</w:t>
      </w:r>
    </w:p>
    <w:p w14:paraId="0CA5A666" w14:textId="77777777" w:rsidR="000568C6" w:rsidRPr="001B14FD" w:rsidRDefault="000568C6" w:rsidP="000568C6">
      <w:bookmarkStart w:id="157" w:name="_Toc53130262"/>
    </w:p>
    <w:p w14:paraId="49ED5E03" w14:textId="27E569BB" w:rsidR="000568C6" w:rsidRPr="001B14FD" w:rsidRDefault="000568C6" w:rsidP="000568C6">
      <w:r w:rsidRPr="001B14FD">
        <w:t>Brent Foster</w:t>
      </w:r>
      <w:r w:rsidRPr="001B14FD">
        <w:br/>
        <w:t>Cisco</w:t>
      </w:r>
    </w:p>
    <w:p w14:paraId="0FA8C2D0" w14:textId="59AE3C5C" w:rsidR="003A3B48" w:rsidRPr="008348C9" w:rsidRDefault="000568C6" w:rsidP="003A3B48">
      <w:pPr>
        <w:rPr>
          <w:lang w:val="it-IT"/>
        </w:rPr>
      </w:pPr>
      <w:r w:rsidRPr="008348C9">
        <w:rPr>
          <w:lang w:val="it-IT"/>
        </w:rPr>
        <w:t xml:space="preserve">Email: </w:t>
      </w:r>
      <w:hyperlink r:id="rId14" w:history="1">
        <w:r w:rsidRPr="008348C9">
          <w:rPr>
            <w:lang w:val="it-IT"/>
          </w:rPr>
          <w:t>brfoster@cisco.com</w:t>
        </w:r>
      </w:hyperlink>
    </w:p>
    <w:p w14:paraId="584670B7" w14:textId="77777777" w:rsidR="003A3B48" w:rsidRPr="008348C9" w:rsidRDefault="003A3B48" w:rsidP="003A3B48">
      <w:pPr>
        <w:rPr>
          <w:lang w:val="it-IT"/>
        </w:rPr>
      </w:pPr>
    </w:p>
    <w:p w14:paraId="215EFD71" w14:textId="77777777" w:rsidR="003A3B48" w:rsidRDefault="003A3B48" w:rsidP="003A3B48">
      <w:pPr>
        <w:rPr>
          <w:lang w:val="it-IT"/>
        </w:rPr>
      </w:pPr>
      <w:r>
        <w:rPr>
          <w:lang w:val="it-IT"/>
        </w:rPr>
        <w:t>Oscar Gonzalez de Dios</w:t>
      </w:r>
      <w:r>
        <w:rPr>
          <w:lang w:val="it-IT"/>
        </w:rPr>
        <w:br/>
        <w:t>Telefonica</w:t>
      </w:r>
    </w:p>
    <w:p w14:paraId="323C7374" w14:textId="542D8D2D" w:rsidR="000568C6" w:rsidRPr="008348C9" w:rsidRDefault="003A3B48" w:rsidP="003A3B48">
      <w:r w:rsidRPr="008348C9">
        <w:t>Email: oscar.gonzalezdedios@telefonica.com</w:t>
      </w:r>
    </w:p>
    <w:p w14:paraId="31B3E9D1" w14:textId="77777777" w:rsidR="00D367CF" w:rsidRPr="004E7492" w:rsidRDefault="00D367CF" w:rsidP="00D1043E">
      <w:pPr>
        <w:pStyle w:val="RFCH1-nonum"/>
        <w:rPr>
          <w:rFonts w:eastAsia="Batang"/>
          <w:bCs w:val="0"/>
        </w:rPr>
      </w:pPr>
      <w:bookmarkStart w:id="158" w:name="_Toc124323388"/>
      <w:r w:rsidRPr="004E7492">
        <w:rPr>
          <w:rFonts w:eastAsia="Batang"/>
          <w:bCs w:val="0"/>
        </w:rPr>
        <w:t>Authors’ Addresses</w:t>
      </w:r>
      <w:bookmarkEnd w:id="157"/>
      <w:bookmarkEnd w:id="158"/>
    </w:p>
    <w:p w14:paraId="5E1DC79D" w14:textId="77777777" w:rsidR="002E1F5F" w:rsidRPr="00176338" w:rsidRDefault="005254EF" w:rsidP="002E1F5F">
      <w:pPr>
        <w:pStyle w:val="RFCFigure"/>
        <w:rPr>
          <w:lang w:val="it-IT"/>
        </w:rPr>
      </w:pPr>
      <w:r w:rsidRPr="00176338">
        <w:rPr>
          <w:lang w:val="it-IT"/>
        </w:rPr>
        <w:t>Fabio Peruzzini</w:t>
      </w:r>
    </w:p>
    <w:p w14:paraId="377FB4AE" w14:textId="77777777" w:rsidR="002E1F5F" w:rsidRPr="00176338" w:rsidRDefault="005254EF" w:rsidP="002E1F5F">
      <w:pPr>
        <w:pStyle w:val="RFCFigure"/>
        <w:rPr>
          <w:lang w:val="it-IT"/>
        </w:rPr>
      </w:pPr>
      <w:r w:rsidRPr="00176338">
        <w:rPr>
          <w:lang w:val="it-IT"/>
        </w:rPr>
        <w:t>TIM</w:t>
      </w:r>
    </w:p>
    <w:p w14:paraId="394342E4" w14:textId="77777777" w:rsidR="002E1F5F" w:rsidRPr="00176338" w:rsidRDefault="002E1F5F" w:rsidP="002E1F5F">
      <w:pPr>
        <w:pStyle w:val="RFCFigure"/>
        <w:rPr>
          <w:lang w:val="it-IT"/>
        </w:rPr>
      </w:pPr>
      <w:r w:rsidRPr="00176338">
        <w:rPr>
          <w:lang w:val="it-IT"/>
        </w:rPr>
        <w:tab/>
      </w:r>
    </w:p>
    <w:p w14:paraId="6469E9D6" w14:textId="576A0C0E" w:rsidR="002E1F5F" w:rsidRPr="00176338" w:rsidRDefault="002E1F5F" w:rsidP="002E1F5F">
      <w:pPr>
        <w:pStyle w:val="RFCFigure"/>
        <w:rPr>
          <w:lang w:val="it-IT"/>
        </w:rPr>
      </w:pPr>
      <w:r w:rsidRPr="00176338">
        <w:rPr>
          <w:lang w:val="it-IT"/>
        </w:rPr>
        <w:t xml:space="preserve">Email: </w:t>
      </w:r>
      <w:r w:rsidR="005254EF" w:rsidRPr="00176338">
        <w:rPr>
          <w:lang w:val="it-IT"/>
        </w:rPr>
        <w:t>fabio.peruzzini@telecomitalia.it</w:t>
      </w:r>
    </w:p>
    <w:p w14:paraId="4E3C9BBF" w14:textId="77777777" w:rsidR="006B2FA6" w:rsidRPr="00176338" w:rsidRDefault="006B2FA6" w:rsidP="006B2FA6">
      <w:pPr>
        <w:rPr>
          <w:lang w:val="it-IT"/>
        </w:rPr>
      </w:pPr>
    </w:p>
    <w:p w14:paraId="062FC289" w14:textId="77777777" w:rsidR="0041623B" w:rsidRPr="004E7492" w:rsidRDefault="0041623B" w:rsidP="0041623B">
      <w:r w:rsidRPr="004E7492">
        <w:t>Jean-Francois Bouquier</w:t>
      </w:r>
      <w:r w:rsidRPr="004E7492">
        <w:br/>
        <w:t>Vodafone</w:t>
      </w:r>
    </w:p>
    <w:p w14:paraId="7146B491" w14:textId="7EA174D6" w:rsidR="0041623B" w:rsidRDefault="0041623B" w:rsidP="0041623B">
      <w:r>
        <w:t xml:space="preserve">Email: </w:t>
      </w:r>
      <w:r w:rsidRPr="004E7492">
        <w:t>jeff.bouquier@vodafone.com</w:t>
      </w:r>
    </w:p>
    <w:p w14:paraId="408A24B9" w14:textId="77777777" w:rsidR="0041623B" w:rsidRDefault="0041623B" w:rsidP="0041623B"/>
    <w:p w14:paraId="0EAFA567" w14:textId="77777777" w:rsidR="006B2FA6" w:rsidRPr="00176338" w:rsidRDefault="006B2FA6" w:rsidP="006B2FA6">
      <w:pPr>
        <w:rPr>
          <w:lang w:val="it-IT"/>
        </w:rPr>
      </w:pPr>
      <w:r w:rsidRPr="00176338">
        <w:rPr>
          <w:lang w:val="it-IT"/>
        </w:rPr>
        <w:t>Italo Busi</w:t>
      </w:r>
      <w:r w:rsidRPr="00176338">
        <w:rPr>
          <w:lang w:val="it-IT"/>
        </w:rPr>
        <w:br/>
        <w:t>Huawei</w:t>
      </w:r>
    </w:p>
    <w:p w14:paraId="03690BE1" w14:textId="52F14E35" w:rsidR="006B2FA6" w:rsidRPr="00176338" w:rsidRDefault="006B2FA6" w:rsidP="006B2FA6">
      <w:pPr>
        <w:rPr>
          <w:lang w:val="it-IT"/>
        </w:rPr>
      </w:pPr>
      <w:r w:rsidRPr="00176338">
        <w:rPr>
          <w:lang w:val="it-IT"/>
        </w:rPr>
        <w:t xml:space="preserve">Email: Italo.busi@huawei.com </w:t>
      </w:r>
    </w:p>
    <w:p w14:paraId="6FF977B3" w14:textId="77777777" w:rsidR="002E1F5F" w:rsidRPr="00176338" w:rsidRDefault="002E1F5F" w:rsidP="002E1F5F">
      <w:pPr>
        <w:rPr>
          <w:lang w:val="it-IT"/>
        </w:rPr>
      </w:pPr>
    </w:p>
    <w:p w14:paraId="5071FA5F" w14:textId="77777777" w:rsidR="00BA2A4C" w:rsidRDefault="00BA2A4C" w:rsidP="00BA2A4C">
      <w:r>
        <w:t>Daniel King</w:t>
      </w:r>
      <w:r>
        <w:br/>
        <w:t>Old Dog Consulting</w:t>
      </w:r>
    </w:p>
    <w:p w14:paraId="3F9F0187" w14:textId="3648EBBB" w:rsidR="00BA2A4C" w:rsidRDefault="00BA2A4C" w:rsidP="00BA2A4C">
      <w:r>
        <w:t xml:space="preserve">Email: </w:t>
      </w:r>
      <w:r w:rsidRPr="004E7492">
        <w:t>daniel@olddog.co.uk</w:t>
      </w:r>
      <w:r>
        <w:t xml:space="preserve"> </w:t>
      </w:r>
    </w:p>
    <w:p w14:paraId="520A6AEA" w14:textId="77777777" w:rsidR="006B2FA6" w:rsidRDefault="006B2FA6" w:rsidP="006B2FA6"/>
    <w:p w14:paraId="74B468CC" w14:textId="77777777" w:rsidR="0041623B" w:rsidRPr="00176338" w:rsidRDefault="0041623B" w:rsidP="0041623B">
      <w:pPr>
        <w:rPr>
          <w:lang w:val="it-IT"/>
        </w:rPr>
      </w:pPr>
      <w:r w:rsidRPr="00176338">
        <w:rPr>
          <w:lang w:val="it-IT"/>
        </w:rPr>
        <w:t>Daniele Ceccarelli</w:t>
      </w:r>
      <w:r w:rsidRPr="00176338">
        <w:rPr>
          <w:lang w:val="it-IT"/>
        </w:rPr>
        <w:br/>
        <w:t>Ericsson</w:t>
      </w:r>
    </w:p>
    <w:p w14:paraId="1F2AE0AB" w14:textId="3214103A" w:rsidR="00BA2A4C" w:rsidRPr="00176338" w:rsidRDefault="0041623B" w:rsidP="00E33E77">
      <w:pPr>
        <w:rPr>
          <w:lang w:val="it-IT"/>
        </w:rPr>
      </w:pPr>
      <w:r w:rsidRPr="00176338">
        <w:rPr>
          <w:lang w:val="it-IT"/>
        </w:rPr>
        <w:t>Email: daniele.ceccarelli@ericsson.com</w:t>
      </w:r>
      <w:bookmarkEnd w:id="0"/>
    </w:p>
    <w:sectPr w:rsidR="00BA2A4C" w:rsidRPr="00176338" w:rsidSect="00834CAC">
      <w:headerReference w:type="default" r:id="rId15"/>
      <w:footerReference w:type="default" r:id="rId16"/>
      <w:headerReference w:type="first" r:id="rId17"/>
      <w:footerReference w:type="first" r:id="rId18"/>
      <w:type w:val="continuous"/>
      <w:pgSz w:w="12240" w:h="15840" w:code="1"/>
      <w:pgMar w:top="1440" w:right="1041" w:bottom="1202" w:left="720" w:header="1440" w:footer="1202"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 w:author="Italo Busi" w:date="2022-09-12T14:10:00Z" w:initials="IB">
    <w:p w14:paraId="5BFA1A98" w14:textId="56D5DAE7" w:rsidR="00B41615" w:rsidRPr="00550F4C" w:rsidRDefault="00B41615">
      <w:pPr>
        <w:pStyle w:val="CommentText"/>
        <w:rPr>
          <w:b/>
        </w:rPr>
      </w:pPr>
      <w:r>
        <w:rPr>
          <w:rStyle w:val="CommentReference"/>
        </w:rPr>
        <w:annotationRef/>
      </w:r>
      <w:r w:rsidRPr="00550F4C">
        <w:rPr>
          <w:b/>
        </w:rPr>
        <w:t>See issue #100</w:t>
      </w:r>
    </w:p>
  </w:comment>
  <w:comment w:id="67" w:author="BOUQUIER, JEAN-FRANCOIS, Vodafone" w:date="2022-05-24T09:45:00Z" w:initials="BJFV">
    <w:p w14:paraId="2203214F" w14:textId="77777777" w:rsidR="00B41615" w:rsidRDefault="00B41615" w:rsidP="00550F4C">
      <w:pPr>
        <w:pStyle w:val="CommentText"/>
      </w:pPr>
      <w:r>
        <w:rPr>
          <w:rStyle w:val="CommentReference"/>
        </w:rPr>
        <w:annotationRef/>
      </w:r>
      <w:r>
        <w:t>The optical network is usually a mix of fixed grid and flexi-grid links so both topology models need to be supported at the same time</w:t>
      </w:r>
    </w:p>
  </w:comment>
  <w:comment w:id="68" w:author="Italo Busi" w:date="2022-06-23T19:39:00Z" w:initials="IB">
    <w:p w14:paraId="6D21897F" w14:textId="77777777" w:rsidR="00B41615" w:rsidRDefault="00B41615" w:rsidP="00550F4C">
      <w:pPr>
        <w:pStyle w:val="CommentText"/>
      </w:pPr>
      <w:r>
        <w:rPr>
          <w:rStyle w:val="CommentReference"/>
        </w:rPr>
        <w:annotationRef/>
      </w:r>
      <w:r>
        <w:t>For the topology models, see the comment/issue at the beginning of this section</w:t>
      </w:r>
    </w:p>
    <w:p w14:paraId="3AA4B703" w14:textId="77777777" w:rsidR="00B41615" w:rsidRDefault="00B41615" w:rsidP="00550F4C">
      <w:pPr>
        <w:pStyle w:val="CommentText"/>
      </w:pPr>
    </w:p>
    <w:p w14:paraId="5C0DBAE4" w14:textId="77777777" w:rsidR="00B41615" w:rsidRDefault="00B41615" w:rsidP="00550F4C">
      <w:pPr>
        <w:pStyle w:val="CommentText"/>
      </w:pPr>
      <w:r>
        <w:t>For the tunnel model, can one WDM tunnel pass through a mix of fixed-grid and flexi-grid links?</w:t>
      </w:r>
    </w:p>
    <w:p w14:paraId="15C79DA3" w14:textId="77777777" w:rsidR="00B41615" w:rsidRDefault="00B41615" w:rsidP="00550F4C">
      <w:pPr>
        <w:pStyle w:val="CommentText"/>
      </w:pPr>
    </w:p>
    <w:p w14:paraId="25F743C4" w14:textId="77777777" w:rsidR="00B41615" w:rsidRDefault="00B41615" w:rsidP="00550F4C">
      <w:pPr>
        <w:pStyle w:val="CommentText"/>
      </w:pPr>
      <w:r>
        <w:t>To check how the current tunnel models can support this type of configuration.</w:t>
      </w:r>
    </w:p>
  </w:comment>
  <w:comment w:id="69" w:author="Italo Busi" w:date="2022-09-12T14:11:00Z" w:initials="IB">
    <w:p w14:paraId="3A87713C" w14:textId="7A0C194A" w:rsidR="00B41615" w:rsidRPr="00550F4C" w:rsidRDefault="00B41615">
      <w:pPr>
        <w:pStyle w:val="CommentText"/>
        <w:rPr>
          <w:b/>
        </w:rPr>
      </w:pPr>
      <w:r>
        <w:rPr>
          <w:rStyle w:val="CommentReference"/>
        </w:rPr>
        <w:annotationRef/>
      </w:r>
      <w:r w:rsidRPr="00550F4C">
        <w:rPr>
          <w:b/>
        </w:rPr>
        <w:t>See issue #100</w:t>
      </w:r>
    </w:p>
  </w:comment>
  <w:comment w:id="74" w:author="BOUQUIER, JEAN-FRANCOIS, Vodafone" w:date="2022-05-24T09:47:00Z" w:initials="BJFV">
    <w:p w14:paraId="5F930F6C" w14:textId="77777777" w:rsidR="00B41615" w:rsidRDefault="00B41615" w:rsidP="00550F4C">
      <w:pPr>
        <w:pStyle w:val="CommentText"/>
      </w:pPr>
      <w:r>
        <w:rPr>
          <w:rStyle w:val="CommentReference"/>
        </w:rPr>
        <w:annotationRef/>
      </w:r>
      <w:r>
        <w:t>Same comment as before. Should we say “or/and” rather than “or, alternatively”?</w:t>
      </w:r>
    </w:p>
  </w:comment>
  <w:comment w:id="75" w:author="Italo Busi" w:date="2022-06-23T19:41:00Z" w:initials="IB">
    <w:p w14:paraId="27C3906B" w14:textId="77777777" w:rsidR="00B41615" w:rsidRDefault="00B41615" w:rsidP="00550F4C">
      <w:pPr>
        <w:pStyle w:val="CommentText"/>
      </w:pPr>
      <w:r>
        <w:rPr>
          <w:rStyle w:val="CommentReference"/>
        </w:rPr>
        <w:annotationRef/>
      </w:r>
      <w:r>
        <w:t>See comment above</w:t>
      </w:r>
    </w:p>
  </w:comment>
  <w:comment w:id="84" w:author="BOUQUIER, JEAN-FRANCOIS, Vodafone" w:date="2022-05-24T09:58:00Z" w:initials="BJFV">
    <w:p w14:paraId="3C5FABE7" w14:textId="77777777" w:rsidR="00B41615" w:rsidRDefault="00B41615" w:rsidP="00550F4C">
      <w:pPr>
        <w:pStyle w:val="CommentText"/>
      </w:pPr>
      <w:r>
        <w:rPr>
          <w:rStyle w:val="CommentReference"/>
        </w:rPr>
        <w:annotationRef/>
      </w:r>
      <w:r>
        <w:t>How to make clearer that they may be several SR-TE paths between two end points (when load balancing is used between those different paths)? Here it seems we cover only a single SR-TE path. Or we may explain that SR-TE path may cover the case of several SR-TE paths between the two end points? Describe the gap for multiple active SR-TE paths between two end points</w:t>
      </w:r>
    </w:p>
  </w:comment>
  <w:comment w:id="85" w:author="Italo Busi" w:date="2022-06-24T09:08:00Z" w:initials="IB">
    <w:p w14:paraId="3D529077" w14:textId="77777777" w:rsidR="00B41615" w:rsidRDefault="00B41615" w:rsidP="00550F4C">
      <w:pPr>
        <w:pStyle w:val="CommentText"/>
      </w:pPr>
      <w:r>
        <w:rPr>
          <w:rStyle w:val="CommentReference"/>
        </w:rPr>
        <w:annotationRef/>
      </w:r>
      <w:r>
        <w:t>Should we describe this here or in the gap analysis?</w:t>
      </w:r>
    </w:p>
    <w:p w14:paraId="237CED04" w14:textId="77777777" w:rsidR="00B41615" w:rsidRDefault="00B41615" w:rsidP="00550F4C">
      <w:pPr>
        <w:pStyle w:val="CommentText"/>
      </w:pPr>
    </w:p>
    <w:p w14:paraId="0A9D6662" w14:textId="77777777" w:rsidR="00B41615" w:rsidRDefault="00B41615" w:rsidP="00550F4C">
      <w:pPr>
        <w:pStyle w:val="CommentText"/>
      </w:pPr>
      <w:r>
        <w:t>We have not analysed the case where multiple parallel paths are setup between the same two end points in this draft</w:t>
      </w:r>
    </w:p>
  </w:comment>
  <w:comment w:id="86" w:author="Italo Busi" w:date="2022-08-04T11:30:00Z" w:initials="IB">
    <w:p w14:paraId="536D6C5B" w14:textId="77777777" w:rsidR="00B41615" w:rsidRDefault="00B41615" w:rsidP="00550F4C">
      <w:pPr>
        <w:pStyle w:val="CommentText"/>
      </w:pPr>
      <w:r>
        <w:rPr>
          <w:rStyle w:val="CommentReference"/>
        </w:rPr>
        <w:annotationRef/>
      </w:r>
      <w:r>
        <w:t>Clarify that the analysis assumes only one TE path between the end-points and not multiple paralle paths with load balancing. We can also clarify in the gap analysis that there is a gap in the TE tunnel model to suppor multiple parallel paths.</w:t>
      </w:r>
    </w:p>
  </w:comment>
  <w:comment w:id="87" w:author="Italo Busi" w:date="2022-09-12T15:36:00Z" w:initials="IB">
    <w:p w14:paraId="0D7EA018" w14:textId="0AEB7721" w:rsidR="00B41615" w:rsidRDefault="00B41615">
      <w:pPr>
        <w:pStyle w:val="CommentText"/>
      </w:pPr>
      <w:r>
        <w:rPr>
          <w:rStyle w:val="CommentReference"/>
        </w:rPr>
        <w:annotationRef/>
      </w:r>
      <w:r>
        <w:t>See proposed text in the paragraphs at the end of section 2.1.1 and of section 6.</w:t>
      </w:r>
    </w:p>
  </w:comment>
  <w:comment w:id="112" w:author="Brent Foster (brfoster)" w:date="2021-07-07T17:08:00Z" w:initials="BF(">
    <w:p w14:paraId="7F472DFC" w14:textId="082F55F4" w:rsidR="00B41615" w:rsidRDefault="00B41615" w:rsidP="00E12804">
      <w:pPr>
        <w:pStyle w:val="CommentText"/>
        <w:rPr>
          <w:noProof/>
        </w:rPr>
      </w:pPr>
      <w:r>
        <w:rPr>
          <w:rStyle w:val="CommentReference"/>
        </w:rPr>
        <w:annotationRef/>
      </w:r>
    </w:p>
    <w:p w14:paraId="1B012485" w14:textId="15E2C29C" w:rsidR="00B41615" w:rsidRPr="00E12804" w:rsidRDefault="00B41615" w:rsidP="00E12804">
      <w:pPr>
        <w:pStyle w:val="CommentText"/>
        <w:ind w:left="0"/>
        <w:rPr>
          <w:b/>
        </w:rPr>
      </w:pPr>
      <w:r w:rsidRPr="00E12804">
        <w:rPr>
          <w:b/>
        </w:rPr>
        <w:t>See issue #83</w:t>
      </w:r>
    </w:p>
  </w:comment>
  <w:comment w:id="124" w:author="Italo Busi" w:date="2022-03-03T17:05:00Z" w:initials="IB">
    <w:p w14:paraId="6CC5EA25" w14:textId="77777777" w:rsidR="00B41615" w:rsidRDefault="00B41615">
      <w:pPr>
        <w:pStyle w:val="CommentText"/>
      </w:pPr>
    </w:p>
    <w:p w14:paraId="5E4CD604" w14:textId="4C3F9354" w:rsidR="00B41615" w:rsidRPr="00E12804" w:rsidRDefault="00B41615">
      <w:pPr>
        <w:pStyle w:val="CommentText"/>
        <w:rPr>
          <w:b/>
        </w:rPr>
      </w:pPr>
      <w:r w:rsidRPr="00E12804">
        <w:rPr>
          <w:rStyle w:val="CommentReference"/>
          <w:b/>
        </w:rPr>
        <w:annotationRef/>
      </w:r>
      <w:r w:rsidRPr="00E12804">
        <w:rPr>
          <w:b/>
        </w:rPr>
        <w:t>Issue #80</w:t>
      </w:r>
    </w:p>
  </w:comment>
  <w:comment w:id="128" w:author="Italo Busi" w:date="2021-01-12T16:28:00Z" w:initials="IB">
    <w:p w14:paraId="5B18C718" w14:textId="7A4A0636" w:rsidR="00B41615" w:rsidRPr="00460D05" w:rsidRDefault="00B41615">
      <w:pPr>
        <w:pStyle w:val="CommentText"/>
        <w:rPr>
          <w:b/>
        </w:rPr>
      </w:pPr>
      <w:r w:rsidRPr="00460D05">
        <w:rPr>
          <w:rStyle w:val="CommentReference"/>
          <w:b/>
        </w:rPr>
        <w:annotationRef/>
      </w:r>
      <w:r w:rsidRPr="00460D05">
        <w:rPr>
          <w:b/>
        </w:rPr>
        <w:t>See Issue #41</w:t>
      </w:r>
    </w:p>
  </w:comment>
  <w:comment w:id="131" w:author="Italo Busi" w:date="2021-01-11T11:53:00Z" w:initials="IB">
    <w:p w14:paraId="57F4102F" w14:textId="255A6101" w:rsidR="00B41615" w:rsidRPr="00460D05" w:rsidRDefault="00B41615">
      <w:pPr>
        <w:pStyle w:val="CommentText"/>
        <w:rPr>
          <w:b/>
        </w:rPr>
      </w:pPr>
      <w:r w:rsidRPr="00460D05">
        <w:rPr>
          <w:rStyle w:val="CommentReference"/>
          <w:b/>
        </w:rPr>
        <w:annotationRef/>
      </w:r>
      <w:r w:rsidRPr="00460D05">
        <w:rPr>
          <w:b/>
        </w:rPr>
        <w:t>See Issue #42</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BFA1A98" w15:done="0"/>
  <w15:commentEx w15:paraId="2203214F" w15:done="0"/>
  <w15:commentEx w15:paraId="25F743C4" w15:paraIdParent="2203214F" w15:done="0"/>
  <w15:commentEx w15:paraId="3A87713C" w15:paraIdParent="2203214F" w15:done="0"/>
  <w15:commentEx w15:paraId="5F930F6C" w15:done="0"/>
  <w15:commentEx w15:paraId="27C3906B" w15:paraIdParent="5F930F6C" w15:done="0"/>
  <w15:commentEx w15:paraId="3C5FABE7" w15:done="0"/>
  <w15:commentEx w15:paraId="0A9D6662" w15:paraIdParent="3C5FABE7" w15:done="0"/>
  <w15:commentEx w15:paraId="536D6C5B" w15:paraIdParent="3C5FABE7" w15:done="0"/>
  <w15:commentEx w15:paraId="0D7EA018" w15:paraIdParent="3C5FABE7" w15:done="0"/>
  <w15:commentEx w15:paraId="1B012485" w15:done="0"/>
  <w15:commentEx w15:paraId="5E4CD604" w15:done="0"/>
  <w15:commentEx w15:paraId="5B18C718" w15:done="0"/>
  <w15:commentEx w15:paraId="57F4102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6A36A" w16cex:dateUtc="2022-11-09T22:08:00Z"/>
  <w16cex:commentExtensible w16cex:durableId="2716A466" w16cex:dateUtc="2022-11-09T2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BFA1A98" w16cid:durableId="26C9BC3F"/>
  <w16cid:commentId w16cid:paraId="2203214F" w16cid:durableId="263727AF"/>
  <w16cid:commentId w16cid:paraId="25F743C4" w16cid:durableId="265F3FED"/>
  <w16cid:commentId w16cid:paraId="3A87713C" w16cid:durableId="26C9BC7D"/>
  <w16cid:commentId w16cid:paraId="5F930F6C" w16cid:durableId="2637282C"/>
  <w16cid:commentId w16cid:paraId="27C3906B" w16cid:durableId="265F4065"/>
  <w16cid:commentId w16cid:paraId="3C5FABE7" w16cid:durableId="26372AC2"/>
  <w16cid:commentId w16cid:paraId="0A9D6662" w16cid:durableId="265FFD90"/>
  <w16cid:commentId w16cid:paraId="536D6C5B" w16cid:durableId="26962C38"/>
  <w16cid:commentId w16cid:paraId="0D7EA018" w16cid:durableId="26C9D086"/>
  <w16cid:commentId w16cid:paraId="1B012485" w16cid:durableId="26656944"/>
  <w16cid:commentId w16cid:paraId="5E4CD604" w16cid:durableId="26656945"/>
  <w16cid:commentId w16cid:paraId="5B18C718" w16cid:durableId="25A67DDB"/>
  <w16cid:commentId w16cid:paraId="57F4102F" w16cid:durableId="25A67DD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011F84" w14:textId="77777777" w:rsidR="00C87A20" w:rsidRDefault="00C87A20">
      <w:r>
        <w:separator/>
      </w:r>
    </w:p>
  </w:endnote>
  <w:endnote w:type="continuationSeparator" w:id="0">
    <w:p w14:paraId="61AAFFB7" w14:textId="77777777" w:rsidR="00C87A20" w:rsidRDefault="00C87A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8E8737" w14:textId="77777777" w:rsidR="00B41615" w:rsidRDefault="00B41615" w:rsidP="00F410C4">
    <w:pPr>
      <w:pStyle w:val="Footer"/>
    </w:pPr>
  </w:p>
  <w:p w14:paraId="5CE618DB" w14:textId="77777777" w:rsidR="00B41615" w:rsidRDefault="00B41615" w:rsidP="00F410C4">
    <w:pPr>
      <w:pStyle w:val="Footer"/>
    </w:pPr>
  </w:p>
  <w:p w14:paraId="4F313A99" w14:textId="2847DEB9" w:rsidR="00B41615" w:rsidRDefault="00B41615" w:rsidP="00F410C4">
    <w:pPr>
      <w:pStyle w:val="Footer"/>
    </w:pPr>
    <w:r w:rsidRPr="007064B6">
      <w:t>Peruzzini</w:t>
    </w:r>
    <w:r>
      <w:t xml:space="preserve"> et al.</w:t>
    </w:r>
    <w:r>
      <w:rPr>
        <w:rFonts w:cs="Times New Roman"/>
      </w:rPr>
      <w:tab/>
    </w:r>
    <w:r>
      <w:t xml:space="preserve">Expires </w: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D4B2F">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t>May</w:t>
    </w:r>
    <w:r>
      <w:fldChar w:fldCharType="end"/>
    </w:r>
    <w:r>
      <w:t xml:space="preserve"> </w:t>
    </w:r>
    <w:r>
      <w:fldChar w:fldCharType="begin"/>
    </w:r>
    <w:r>
      <w:instrText xml:space="preserve"> SAVEDATE  \@ "d," </w:instrText>
    </w:r>
    <w:r>
      <w:fldChar w:fldCharType="separate"/>
    </w:r>
    <w:r w:rsidR="00CD4B2F">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D4B2F">
      <w:rPr>
        <w:noProof/>
      </w:rPr>
      <w:instrText>2022</w:instrText>
    </w:r>
    <w:r>
      <w:fldChar w:fldCharType="end"/>
    </w:r>
    <w:r>
      <w:instrText xml:space="preserve"> + 1 \* MERGEFORMAT </w:instrText>
    </w:r>
    <w:r>
      <w:fldChar w:fldCharType="separate"/>
    </w:r>
    <w:r w:rsidR="00CD4B2F">
      <w:rPr>
        <w:noProof/>
      </w:rPr>
      <w:instrText>2023</w:instrText>
    </w:r>
    <w:r>
      <w:fldChar w:fldCharType="end"/>
    </w:r>
    <w:r>
      <w:instrText xml:space="preserve"> "Fail" \* MERGEFORMAT  \* MERGEFORMAT </w:instrText>
    </w:r>
    <w:r>
      <w:fldChar w:fldCharType="separate"/>
    </w:r>
    <w:r w:rsidR="00CD4B2F">
      <w:rPr>
        <w:noProof/>
      </w:rPr>
      <w:instrText>2023</w:instrText>
    </w:r>
    <w:r>
      <w:fldChar w:fldCharType="end"/>
    </w:r>
    <w:r>
      <w:instrText xml:space="preserve"> \* MERGEFORMAT </w:instrText>
    </w:r>
    <w:r>
      <w:fldChar w:fldCharType="separate"/>
    </w:r>
    <w:r w:rsidR="00CD4B2F">
      <w:rPr>
        <w:noProof/>
      </w:rPr>
      <w:t>2023</w:t>
    </w:r>
    <w:r>
      <w:fldChar w:fldCharType="end"/>
    </w:r>
    <w:r>
      <w:rPr>
        <w:rFonts w:cs="Times New Roman"/>
      </w:rPr>
      <w:tab/>
    </w:r>
    <w:r>
      <w:t xml:space="preserve">[Page </w:t>
    </w:r>
    <w:r>
      <w:fldChar w:fldCharType="begin"/>
    </w:r>
    <w:r>
      <w:instrText xml:space="preserve"> PAGE </w:instrText>
    </w:r>
    <w:r>
      <w:fldChar w:fldCharType="separate"/>
    </w:r>
    <w:r>
      <w:rPr>
        <w:noProof/>
      </w:rPr>
      <w:t>2</w:t>
    </w:r>
    <w:r>
      <w:fldChar w:fldCharType="end"/>
    </w:r>
    <w:r>
      <w:t>]</w:t>
    </w:r>
  </w:p>
  <w:p w14:paraId="02546C2B" w14:textId="77777777" w:rsidR="00B41615" w:rsidRDefault="00B41615" w:rsidP="00F410C4">
    <w:pPr>
      <w:pStyle w:val="Footer"/>
    </w:pPr>
  </w:p>
  <w:p w14:paraId="35EF4550" w14:textId="77777777" w:rsidR="00B41615" w:rsidRDefault="00B41615" w:rsidP="00F410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3CBF8" w14:textId="182DA11D" w:rsidR="00B41615" w:rsidRDefault="00B41615" w:rsidP="00F410C4">
    <w:pPr>
      <w:pStyle w:val="Footer"/>
    </w:pPr>
    <w:r w:rsidRPr="007064B6">
      <w:t>Peruzzini</w:t>
    </w:r>
    <w:r>
      <w:t xml:space="preserve"> et al.</w:t>
    </w:r>
    <w:r>
      <w:tab/>
      <w:t xml:space="preserve">Expires </w: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 July </w:instrText>
    </w:r>
    <w:r>
      <w:fldChar w:fldCharType="begin"/>
    </w:r>
    <w:r>
      <w:instrText xml:space="preserve"> IF </w:instrText>
    </w:r>
    <w:r>
      <w:fldChar w:fldCharType="begin"/>
    </w:r>
    <w:r>
      <w:instrText xml:space="preserve"> SAVEDATE \@ "M" \* MERGEFORMAT \* MERGEFORMAT </w:instrText>
    </w:r>
    <w:r>
      <w:fldChar w:fldCharType="separate"/>
    </w:r>
    <w:r w:rsidR="00CD4B2F">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t>May</w:t>
    </w:r>
    <w:r>
      <w:fldChar w:fldCharType="end"/>
    </w:r>
    <w:r>
      <w:t xml:space="preserve"> </w:t>
    </w:r>
    <w:r>
      <w:fldChar w:fldCharType="begin"/>
    </w:r>
    <w:r>
      <w:instrText xml:space="preserve"> SAVEDATE  \@ "d," </w:instrText>
    </w:r>
    <w:r>
      <w:fldChar w:fldCharType="separate"/>
    </w:r>
    <w:r w:rsidR="00CD4B2F">
      <w:rPr>
        <w:noProof/>
      </w:rPr>
      <w:t>22,</w:t>
    </w:r>
    <w:r>
      <w:fldChar w:fldCharType="end"/>
    </w:r>
    <w:r w:rsidRPr="00052D45">
      <w:t xml:space="preserve"> </w: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D4B2F">
      <w:rPr>
        <w:noProof/>
      </w:rPr>
      <w:instrText>2022</w:instrText>
    </w:r>
    <w:r>
      <w:fldChar w:fldCharType="end"/>
    </w:r>
    <w:r>
      <w:instrText xml:space="preserve"> + 1 \* MERGEFORMAT </w:instrText>
    </w:r>
    <w:r>
      <w:fldChar w:fldCharType="separate"/>
    </w:r>
    <w:r w:rsidR="00CD4B2F">
      <w:rPr>
        <w:noProof/>
      </w:rPr>
      <w:instrText>2023</w:instrText>
    </w:r>
    <w:r>
      <w:fldChar w:fldCharType="end"/>
    </w:r>
    <w:r>
      <w:instrText xml:space="preserve"> "Fail" \* MERGEFORMAT  \* MERGEFORMAT </w:instrText>
    </w:r>
    <w:r>
      <w:fldChar w:fldCharType="separate"/>
    </w:r>
    <w:r w:rsidR="00CD4B2F">
      <w:rPr>
        <w:noProof/>
      </w:rPr>
      <w:instrText>2023</w:instrText>
    </w:r>
    <w:r>
      <w:fldChar w:fldCharType="end"/>
    </w:r>
    <w:r>
      <w:instrText xml:space="preserve"> \* MERGEFORMAT </w:instrText>
    </w:r>
    <w:r>
      <w:fldChar w:fldCharType="separate"/>
    </w:r>
    <w:r w:rsidR="00CD4B2F">
      <w:rPr>
        <w:noProof/>
      </w:rPr>
      <w:t>2023</w:t>
    </w:r>
    <w:r>
      <w:fldChar w:fldCharType="end"/>
    </w:r>
    <w:r>
      <w:tab/>
      <w:t xml:space="preserve">[Page </w:t>
    </w:r>
    <w:r>
      <w:fldChar w:fldCharType="begin"/>
    </w:r>
    <w:r>
      <w:instrText xml:space="preserve"> PAGE </w:instrText>
    </w:r>
    <w:r>
      <w:fldChar w:fldCharType="separate"/>
    </w:r>
    <w:r>
      <w:rPr>
        <w:noProof/>
      </w:rPr>
      <w:t>1</w:t>
    </w:r>
    <w:r>
      <w:fldChar w:fldCharType="end"/>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17A11" w14:textId="77777777" w:rsidR="00C87A20" w:rsidRDefault="00C87A20">
      <w:r>
        <w:separator/>
      </w:r>
    </w:p>
  </w:footnote>
  <w:footnote w:type="continuationSeparator" w:id="0">
    <w:p w14:paraId="11F752C3" w14:textId="77777777" w:rsidR="00C87A20" w:rsidRDefault="00C87A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DE82C" w14:textId="37850888" w:rsidR="00B41615" w:rsidRDefault="00B41615" w:rsidP="00F410C4">
    <w:pPr>
      <w:pStyle w:val="Header"/>
    </w:pPr>
    <w:r>
      <w:rPr>
        <w:lang w:eastAsia="ko-KR"/>
      </w:rPr>
      <w:t>Internet-Draft</w:t>
    </w:r>
    <w:r>
      <w:rPr>
        <w:rFonts w:cs="Times New Roman"/>
        <w:lang w:eastAsia="ko-KR"/>
      </w:rPr>
      <w:tab/>
    </w:r>
    <w:r>
      <w:rPr>
        <w:lang w:eastAsia="ko-KR"/>
      </w:rPr>
      <w:t xml:space="preserve">ACTN POI </w:t>
    </w:r>
    <w:r>
      <w:rPr>
        <w:lang w:eastAsia="ko-KR"/>
      </w:rPr>
      <w:tab/>
    </w:r>
    <w:r>
      <w:fldChar w:fldCharType="begin"/>
    </w:r>
    <w:r>
      <w:instrText xml:space="preserve"> SAVEDATE \@ "MMMM yyyy" \* MERGEFORMAT </w:instrText>
    </w:r>
    <w:r>
      <w:fldChar w:fldCharType="separate"/>
    </w:r>
    <w:r w:rsidR="00CD4B2F">
      <w:rPr>
        <w:noProof/>
      </w:rPr>
      <w:t>November 2022</w:t>
    </w:r>
    <w:r>
      <w:fldChar w:fldCharType="end"/>
    </w:r>
  </w:p>
  <w:p w14:paraId="0330A958" w14:textId="77777777" w:rsidR="00B41615" w:rsidRDefault="00B41615" w:rsidP="00AE0541">
    <w:pPr>
      <w:rPr>
        <w:lang w:eastAsia="ko-K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86E5E" w14:textId="77777777" w:rsidR="00B41615" w:rsidRDefault="00B41615" w:rsidP="00F410C4">
    <w:pPr>
      <w:pStyle w:val="Header"/>
      <w:rPr>
        <w:highlight w:val="yellow"/>
      </w:rPr>
    </w:pPr>
  </w:p>
  <w:p w14:paraId="6FDEAA1E" w14:textId="77777777" w:rsidR="00B41615" w:rsidRDefault="00B41615" w:rsidP="00F410C4">
    <w:pPr>
      <w:pStyle w:val="Header"/>
      <w:rPr>
        <w:highlight w:val="yellow"/>
      </w:rPr>
    </w:pPr>
  </w:p>
  <w:p w14:paraId="4C3133EA" w14:textId="77777777" w:rsidR="00B41615" w:rsidRDefault="00B41615" w:rsidP="00F410C4">
    <w:pPr>
      <w:pStyle w:val="Header"/>
    </w:pPr>
    <w:r w:rsidRPr="007064B6">
      <w:t>TEAS Working Group</w:t>
    </w:r>
    <w:r>
      <w:tab/>
    </w:r>
    <w:r w:rsidRPr="00F410C4">
      <w:tab/>
    </w:r>
    <w:r>
      <w:t xml:space="preserve">Fabio </w:t>
    </w:r>
    <w:r w:rsidRPr="007064B6">
      <w:t>Peruzzini</w:t>
    </w:r>
  </w:p>
  <w:p w14:paraId="16A1767F" w14:textId="77777777" w:rsidR="00B41615" w:rsidRDefault="00B41615" w:rsidP="00F410C4">
    <w:pPr>
      <w:pStyle w:val="Header"/>
    </w:pPr>
    <w:r>
      <w:t>Internet Draft</w:t>
    </w:r>
    <w:r>
      <w:tab/>
    </w:r>
    <w:r w:rsidRPr="00F410C4">
      <w:tab/>
    </w:r>
    <w:r>
      <w:t>TIM</w:t>
    </w:r>
  </w:p>
  <w:p w14:paraId="4B4B9B7C" w14:textId="77777777" w:rsidR="00B41615" w:rsidRDefault="00B41615" w:rsidP="00F410C4">
    <w:pPr>
      <w:pStyle w:val="Header"/>
    </w:pPr>
    <w:r w:rsidRPr="00B849F7">
      <w:t>Intended status: Informational</w:t>
    </w:r>
    <w:r w:rsidRPr="00B849F7">
      <w:tab/>
    </w:r>
    <w:r w:rsidRPr="00B849F7">
      <w:tab/>
    </w:r>
    <w:r w:rsidRPr="00B849F7">
      <w:rPr>
        <w:lang w:val="en-GB"/>
      </w:rPr>
      <w:t>Jean-Francois Bouquier</w:t>
    </w:r>
  </w:p>
  <w:p w14:paraId="2E98CA7A" w14:textId="77777777" w:rsidR="00B41615" w:rsidRPr="00954E1B" w:rsidRDefault="00B41615" w:rsidP="00F410C4">
    <w:pPr>
      <w:pStyle w:val="Header"/>
      <w:rPr>
        <w:lang w:val="it-IT"/>
      </w:rPr>
    </w:pPr>
    <w:r>
      <w:rPr>
        <w:lang w:val="en-GB"/>
      </w:rPr>
      <w:tab/>
    </w:r>
    <w:r>
      <w:rPr>
        <w:lang w:val="en-GB"/>
      </w:rPr>
      <w:tab/>
    </w:r>
    <w:r w:rsidRPr="00954E1B">
      <w:rPr>
        <w:lang w:val="it-IT"/>
      </w:rPr>
      <w:t>Vodafone</w:t>
    </w:r>
  </w:p>
  <w:p w14:paraId="369C6969" w14:textId="77777777" w:rsidR="00B41615" w:rsidRPr="00954E1B" w:rsidRDefault="00B41615" w:rsidP="00F410C4">
    <w:pPr>
      <w:pStyle w:val="Header"/>
      <w:rPr>
        <w:lang w:val="it-IT"/>
      </w:rPr>
    </w:pPr>
    <w:r w:rsidRPr="00954E1B">
      <w:rPr>
        <w:lang w:val="it-IT"/>
      </w:rPr>
      <w:tab/>
    </w:r>
    <w:r w:rsidRPr="00954E1B">
      <w:rPr>
        <w:lang w:val="it-IT"/>
      </w:rPr>
      <w:tab/>
      <w:t>Italo Busi</w:t>
    </w:r>
  </w:p>
  <w:p w14:paraId="2984B8BD" w14:textId="77777777" w:rsidR="00B41615" w:rsidRPr="00954E1B" w:rsidRDefault="00B41615" w:rsidP="00F410C4">
    <w:pPr>
      <w:pStyle w:val="Header"/>
      <w:rPr>
        <w:lang w:val="it-IT"/>
      </w:rPr>
    </w:pPr>
    <w:r w:rsidRPr="00954E1B">
      <w:rPr>
        <w:lang w:val="it-IT"/>
      </w:rPr>
      <w:tab/>
    </w:r>
    <w:r w:rsidRPr="00954E1B">
      <w:rPr>
        <w:lang w:val="it-IT"/>
      </w:rPr>
      <w:tab/>
      <w:t>Huawei</w:t>
    </w:r>
  </w:p>
  <w:p w14:paraId="63AFEB19" w14:textId="77777777" w:rsidR="00B41615" w:rsidRPr="00954E1B" w:rsidRDefault="00B41615" w:rsidP="00F410C4">
    <w:pPr>
      <w:pStyle w:val="Header"/>
      <w:rPr>
        <w:lang w:val="it-IT"/>
      </w:rPr>
    </w:pPr>
    <w:r w:rsidRPr="00954E1B">
      <w:rPr>
        <w:lang w:val="it-IT"/>
      </w:rPr>
      <w:tab/>
    </w:r>
    <w:r w:rsidRPr="00954E1B">
      <w:rPr>
        <w:lang w:val="it-IT"/>
      </w:rPr>
      <w:tab/>
      <w:t>Daniel King</w:t>
    </w:r>
  </w:p>
  <w:p w14:paraId="6EDB0003" w14:textId="77777777" w:rsidR="00B41615" w:rsidRDefault="00B41615" w:rsidP="00F410C4">
    <w:pPr>
      <w:pStyle w:val="Header"/>
    </w:pPr>
    <w:r w:rsidRPr="00954E1B">
      <w:rPr>
        <w:lang w:val="it-IT"/>
      </w:rPr>
      <w:tab/>
    </w:r>
    <w:r w:rsidRPr="00954E1B">
      <w:rPr>
        <w:lang w:val="it-IT"/>
      </w:rPr>
      <w:tab/>
    </w:r>
    <w:r>
      <w:t>Old Dog Consulting</w:t>
    </w:r>
  </w:p>
  <w:p w14:paraId="629C5C70" w14:textId="77777777" w:rsidR="00B41615" w:rsidRDefault="00B41615" w:rsidP="00F410C4">
    <w:pPr>
      <w:pStyle w:val="Header"/>
      <w:rPr>
        <w:lang w:val="en-GB"/>
      </w:rPr>
    </w:pPr>
    <w:r>
      <w:rPr>
        <w:lang w:val="en-GB"/>
      </w:rPr>
      <w:tab/>
    </w:r>
    <w:r>
      <w:rPr>
        <w:lang w:val="en-GB"/>
      </w:rPr>
      <w:tab/>
      <w:t>Daniele Ceccarelli</w:t>
    </w:r>
  </w:p>
  <w:p w14:paraId="23931D84" w14:textId="77777777" w:rsidR="00B41615" w:rsidRPr="00390C09" w:rsidRDefault="00B41615" w:rsidP="00F410C4">
    <w:pPr>
      <w:pStyle w:val="Header"/>
      <w:rPr>
        <w:lang w:val="en-GB"/>
      </w:rPr>
    </w:pPr>
    <w:r>
      <w:rPr>
        <w:lang w:val="en-GB"/>
      </w:rPr>
      <w:tab/>
    </w:r>
    <w:r>
      <w:rPr>
        <w:lang w:val="en-GB"/>
      </w:rPr>
      <w:tab/>
    </w:r>
    <w:r w:rsidRPr="00433AE6">
      <w:rPr>
        <w:lang w:val="en-GB"/>
      </w:rPr>
      <w:t>Ericsson</w:t>
    </w:r>
  </w:p>
  <w:p w14:paraId="5DE008D9" w14:textId="77777777" w:rsidR="00B41615" w:rsidRPr="00390C09" w:rsidRDefault="00B41615" w:rsidP="00F410C4">
    <w:pPr>
      <w:pStyle w:val="Header"/>
      <w:rPr>
        <w:lang w:val="en-GB"/>
      </w:rPr>
    </w:pPr>
  </w:p>
  <w:p w14:paraId="76C05A00" w14:textId="33EE325A" w:rsidR="00B41615" w:rsidRDefault="00B41615" w:rsidP="00F410C4">
    <w:pPr>
      <w:pStyle w:val="Header"/>
    </w:pPr>
    <w:r w:rsidRPr="00390C09">
      <w:rPr>
        <w:lang w:val="en-GB"/>
      </w:rPr>
      <w:t xml:space="preserve">Expires: </w:t>
    </w:r>
    <w:r>
      <w:fldChar w:fldCharType="begin"/>
    </w:r>
    <w:r w:rsidRPr="00390C09">
      <w:rPr>
        <w:lang w:val="en-GB"/>
      </w:rP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rsidRPr="00390C09">
      <w:rPr>
        <w:lang w:val="en-GB"/>
      </w:rPr>
      <w:instrText xml:space="preserve"> = 1 July </w:instrText>
    </w:r>
    <w:r>
      <w:fldChar w:fldCharType="begin"/>
    </w:r>
    <w:r w:rsidRPr="00390C09">
      <w:rPr>
        <w:lang w:val="en-GB"/>
      </w:rPr>
      <w:instrText xml:space="preserve"> IF </w:instrText>
    </w:r>
    <w:r>
      <w:fldChar w:fldCharType="begin"/>
    </w:r>
    <w:r>
      <w:instrText xml:space="preserve"> SAVEDATE \@ "M" \* MERGEFORMAT \* MERGEFORMAT </w:instrText>
    </w:r>
    <w:r>
      <w:fldChar w:fldCharType="separate"/>
    </w:r>
    <w:r w:rsidR="00CD4B2F">
      <w:rPr>
        <w:noProof/>
      </w:rPr>
      <w:instrText>11</w:instrText>
    </w:r>
    <w:r>
      <w:fldChar w:fldCharType="end"/>
    </w:r>
    <w:r>
      <w:instrText xml:space="preserve"> = 2 August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3 September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4 October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5 November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6 December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7 January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8 February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9 March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10 April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 11 May </w:instrText>
    </w:r>
    <w:r>
      <w:fldChar w:fldCharType="begin"/>
    </w:r>
    <w:r>
      <w:instrText xml:space="preserve"> IF </w:instrText>
    </w:r>
    <w:r>
      <w:fldChar w:fldCharType="begin"/>
    </w:r>
    <w:r>
      <w:instrText xml:space="preserve"> SAVEDATE \@ "M" \* MERGEFORMAT </w:instrText>
    </w:r>
    <w:r>
      <w:fldChar w:fldCharType="separate"/>
    </w:r>
    <w:r>
      <w:rPr>
        <w:noProof/>
      </w:rPr>
      <w:instrText>12</w:instrText>
    </w:r>
    <w:r>
      <w:fldChar w:fldCharType="end"/>
    </w:r>
    <w:r>
      <w:instrText xml:space="preserve"> = 12 June "Fail" \* MERGEFORMAT </w:instrText>
    </w:r>
    <w:r>
      <w:fldChar w:fldCharType="separate"/>
    </w:r>
    <w:r>
      <w:rPr>
        <w:noProof/>
      </w:rPr>
      <w:instrText>June</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instrText>May</w:instrText>
    </w:r>
    <w:r>
      <w:fldChar w:fldCharType="end"/>
    </w:r>
    <w:r>
      <w:instrText xml:space="preserve"> \* MERGEFORMAT </w:instrText>
    </w:r>
    <w:r>
      <w:fldChar w:fldCharType="separate"/>
    </w:r>
    <w:r w:rsidR="00CD4B2F">
      <w:rPr>
        <w:noProof/>
      </w:rPr>
      <w:t>May</w:t>
    </w:r>
    <w:r>
      <w:fldChar w:fldCharType="end"/>
    </w:r>
    <w:r>
      <w:t xml:space="preserve"> </w: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&lt; 7 </w:instrText>
    </w:r>
    <w:r>
      <w:fldChar w:fldCharType="begin"/>
    </w:r>
    <w:r>
      <w:instrText xml:space="preserve"> SAVEDATE \@ "YYYY" \* MERGEFORMAT </w:instrText>
    </w:r>
    <w:r>
      <w:fldChar w:fldCharType="separate"/>
    </w:r>
    <w:r>
      <w:rPr>
        <w:noProof/>
      </w:rPr>
      <w:instrText>2022</w:instrText>
    </w:r>
    <w:r>
      <w:fldChar w:fldCharType="end"/>
    </w:r>
    <w:r>
      <w:instrText xml:space="preserve"> </w:instrText>
    </w:r>
    <w:r>
      <w:fldChar w:fldCharType="begin"/>
    </w:r>
    <w:r>
      <w:instrText xml:space="preserve"> IF </w:instrText>
    </w:r>
    <w:r>
      <w:fldChar w:fldCharType="begin"/>
    </w:r>
    <w:r>
      <w:instrText xml:space="preserve"> SAVEDATE \@ "M" \* MERGEFORMAT </w:instrText>
    </w:r>
    <w:r>
      <w:fldChar w:fldCharType="separate"/>
    </w:r>
    <w:r w:rsidR="00CD4B2F">
      <w:rPr>
        <w:noProof/>
      </w:rPr>
      <w:instrText>11</w:instrText>
    </w:r>
    <w:r>
      <w:fldChar w:fldCharType="end"/>
    </w:r>
    <w:r>
      <w:instrText xml:space="preserve"> &gt; 6 </w:instrText>
    </w:r>
    <w:r>
      <w:fldChar w:fldCharType="begin"/>
    </w:r>
    <w:r>
      <w:instrText xml:space="preserve"> = </w:instrText>
    </w:r>
    <w:r>
      <w:fldChar w:fldCharType="begin"/>
    </w:r>
    <w:r>
      <w:instrText xml:space="preserve"> SAVEDATE \@ "YYYY" \* MERGEFORMAT </w:instrText>
    </w:r>
    <w:r>
      <w:fldChar w:fldCharType="separate"/>
    </w:r>
    <w:r w:rsidR="00CD4B2F">
      <w:rPr>
        <w:noProof/>
      </w:rPr>
      <w:instrText>2022</w:instrText>
    </w:r>
    <w:r>
      <w:fldChar w:fldCharType="end"/>
    </w:r>
    <w:r>
      <w:instrText xml:space="preserve"> + 1 \* MERGEFORMAT </w:instrText>
    </w:r>
    <w:r>
      <w:fldChar w:fldCharType="separate"/>
    </w:r>
    <w:r w:rsidR="00CD4B2F">
      <w:rPr>
        <w:noProof/>
      </w:rPr>
      <w:instrText>2023</w:instrText>
    </w:r>
    <w:r>
      <w:fldChar w:fldCharType="end"/>
    </w:r>
    <w:r>
      <w:instrText xml:space="preserve"> "Fail" \* MERGEFORMAT  \* MERGEFORMAT </w:instrText>
    </w:r>
    <w:r>
      <w:fldChar w:fldCharType="separate"/>
    </w:r>
    <w:r w:rsidR="00CD4B2F">
      <w:rPr>
        <w:noProof/>
      </w:rPr>
      <w:instrText>2023</w:instrText>
    </w:r>
    <w:r>
      <w:fldChar w:fldCharType="end"/>
    </w:r>
    <w:r>
      <w:instrText xml:space="preserve"> \* MERGEFORMAT </w:instrText>
    </w:r>
    <w:r>
      <w:fldChar w:fldCharType="separate"/>
    </w:r>
    <w:r w:rsidR="00CD4B2F">
      <w:rPr>
        <w:noProof/>
      </w:rPr>
      <w:t>2023</w:t>
    </w:r>
    <w:r>
      <w:fldChar w:fldCharType="end"/>
    </w:r>
    <w:r>
      <w:tab/>
    </w:r>
    <w:r>
      <w:tab/>
    </w:r>
    <w:r>
      <w:fldChar w:fldCharType="begin"/>
    </w:r>
    <w:r>
      <w:instrText xml:space="preserve"> SAVEDATE  \@ "MMMM d, yyyy" </w:instrText>
    </w:r>
    <w:r>
      <w:fldChar w:fldCharType="separate"/>
    </w:r>
    <w:r w:rsidR="00CD4B2F">
      <w:rPr>
        <w:noProof/>
      </w:rPr>
      <w:t>November 22, 2022</w:t>
    </w:r>
    <w:r>
      <w:fldChar w:fldCharType="end"/>
    </w:r>
  </w:p>
  <w:p w14:paraId="4C49A4CA" w14:textId="77777777" w:rsidR="00B41615" w:rsidRDefault="00B41615" w:rsidP="00F410C4">
    <w:pPr>
      <w:pStyle w:val="Header"/>
    </w:pPr>
    <w:r>
      <w:tab/>
    </w:r>
  </w:p>
  <w:p w14:paraId="4043BDB6" w14:textId="77777777" w:rsidR="00B41615" w:rsidRDefault="00B41615" w:rsidP="004B54F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95A79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7B16705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FEAC27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A4022C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0E8E0E8"/>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209A32E6"/>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5FEC5E18"/>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E8A6B6E8"/>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A80C796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01CAF24C"/>
    <w:lvl w:ilvl="0">
      <w:start w:val="1"/>
      <w:numFmt w:val="bullet"/>
      <w:pStyle w:val="ListBullet"/>
      <w:lvlText w:val=""/>
      <w:lvlJc w:val="left"/>
      <w:pPr>
        <w:tabs>
          <w:tab w:val="num" w:pos="360"/>
        </w:tabs>
        <w:ind w:left="360" w:hanging="360"/>
      </w:pPr>
      <w:rPr>
        <w:rFonts w:ascii="Symbol" w:hAnsi="Symbol" w:cs="Symbol" w:hint="default"/>
      </w:rPr>
    </w:lvl>
  </w:abstractNum>
  <w:abstractNum w:abstractNumId="10" w15:restartNumberingAfterBreak="0">
    <w:nsid w:val="027F772F"/>
    <w:multiLevelType w:val="hybridMultilevel"/>
    <w:tmpl w:val="3364EEA6"/>
    <w:lvl w:ilvl="0" w:tplc="04090017">
      <w:start w:val="1"/>
      <w:numFmt w:val="lowerLetter"/>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1871BC"/>
    <w:multiLevelType w:val="hybridMultilevel"/>
    <w:tmpl w:val="E5E883CC"/>
    <w:lvl w:ilvl="0" w:tplc="C9D6C98A">
      <w:start w:val="1"/>
      <w:numFmt w:val="bullet"/>
      <w:pStyle w:val="RFCListBullet"/>
      <w:lvlText w:val="o"/>
      <w:lvlJc w:val="left"/>
      <w:pPr>
        <w:tabs>
          <w:tab w:val="num" w:pos="864"/>
        </w:tabs>
        <w:ind w:left="864" w:hanging="432"/>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D66C703A">
      <w:start w:val="1"/>
      <w:numFmt w:val="bullet"/>
      <w:lvlText w:val="-"/>
      <w:lvlJc w:val="left"/>
      <w:pPr>
        <w:ind w:left="2160" w:hanging="360"/>
      </w:pPr>
      <w:rPr>
        <w:rFonts w:ascii="Courier New" w:eastAsia="Batang" w:hAnsi="Courier New" w:cs="Courier New"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0DC07A7"/>
    <w:multiLevelType w:val="hybridMultilevel"/>
    <w:tmpl w:val="A0427C24"/>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3" w15:restartNumberingAfterBreak="0">
    <w:nsid w:val="2690099D"/>
    <w:multiLevelType w:val="multilevel"/>
    <w:tmpl w:val="E88E2858"/>
    <w:lvl w:ilvl="0">
      <w:start w:val="1"/>
      <w:numFmt w:val="upperLetter"/>
      <w:pStyle w:val="RFCApp"/>
      <w:lvlText w:val="Appendix %1."/>
      <w:lvlJc w:val="left"/>
      <w:pPr>
        <w:ind w:left="0" w:firstLine="0"/>
      </w:pPr>
      <w:rPr>
        <w:rFonts w:hint="default"/>
      </w:rPr>
    </w:lvl>
    <w:lvl w:ilvl="1">
      <w:start w:val="1"/>
      <w:numFmt w:val="decimal"/>
      <w:pStyle w:val="RFCAppH1"/>
      <w:lvlText w:val="%1.%2."/>
      <w:lvlJc w:val="left"/>
      <w:pPr>
        <w:ind w:left="0" w:firstLine="0"/>
      </w:pPr>
      <w:rPr>
        <w:rFonts w:hint="default"/>
      </w:rPr>
    </w:lvl>
    <w:lvl w:ilvl="2">
      <w:start w:val="1"/>
      <w:numFmt w:val="decimal"/>
      <w:pStyle w:val="RFCAppH2"/>
      <w:lvlText w:val="%1.%2.%3."/>
      <w:lvlJc w:val="left"/>
      <w:pPr>
        <w:ind w:left="0" w:firstLine="0"/>
      </w:pPr>
      <w:rPr>
        <w:rFonts w:hint="default"/>
      </w:rPr>
    </w:lvl>
    <w:lvl w:ilvl="3">
      <w:start w:val="1"/>
      <w:numFmt w:val="decimal"/>
      <w:pStyle w:val="RFCAppH3"/>
      <w:lvlText w:val="%1.%2.%3.%4."/>
      <w:lvlJc w:val="left"/>
      <w:pPr>
        <w:ind w:left="0" w:firstLine="0"/>
      </w:pPr>
      <w:rPr>
        <w:rFonts w:hint="default"/>
      </w:rPr>
    </w:lvl>
    <w:lvl w:ilvl="4">
      <w:start w:val="1"/>
      <w:numFmt w:val="decimal"/>
      <w:pStyle w:val="RFCAppH4"/>
      <w:lvlText w:val="%1.%2.%3.%4.%5."/>
      <w:lvlJc w:val="left"/>
      <w:pPr>
        <w:ind w:left="0" w:firstLine="0"/>
      </w:pPr>
      <w:rPr>
        <w:rFonts w:hint="default"/>
      </w:rPr>
    </w:lvl>
    <w:lvl w:ilvl="5">
      <w:start w:val="1"/>
      <w:numFmt w:val="decimal"/>
      <w:pStyle w:val="RFCAppH5"/>
      <w:lvlText w:val="%1.%2.%3.%4.%5.%6."/>
      <w:lvlJc w:val="left"/>
      <w:pPr>
        <w:ind w:left="0" w:firstLine="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29DA463F"/>
    <w:multiLevelType w:val="hybridMultilevel"/>
    <w:tmpl w:val="8D7895E2"/>
    <w:lvl w:ilvl="0" w:tplc="E1868154">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B8E2D40"/>
    <w:multiLevelType w:val="multilevel"/>
    <w:tmpl w:val="E7900EF2"/>
    <w:lvl w:ilvl="0">
      <w:start w:val="1"/>
      <w:numFmt w:val="decimal"/>
      <w:pStyle w:val="Heading1"/>
      <w:suff w:val="nothing"/>
      <w:lvlText w:val="%1. "/>
      <w:lvlJc w:val="left"/>
      <w:pPr>
        <w:ind w:left="432" w:hanging="432"/>
      </w:pPr>
      <w:rPr>
        <w:rFonts w:hint="default"/>
      </w:rPr>
    </w:lvl>
    <w:lvl w:ilvl="1">
      <w:start w:val="1"/>
      <w:numFmt w:val="decimal"/>
      <w:pStyle w:val="Heading2"/>
      <w:suff w:val="nothing"/>
      <w:lvlText w:val="%1.%2. "/>
      <w:lvlJc w:val="left"/>
      <w:pPr>
        <w:ind w:left="5394" w:hanging="432"/>
      </w:pPr>
      <w:rPr>
        <w:rFonts w:hint="default"/>
      </w:rPr>
    </w:lvl>
    <w:lvl w:ilvl="2">
      <w:start w:val="1"/>
      <w:numFmt w:val="decimal"/>
      <w:pStyle w:val="Heading3"/>
      <w:suff w:val="nothing"/>
      <w:lvlText w:val="%1.%2.%3. "/>
      <w:lvlJc w:val="left"/>
      <w:pPr>
        <w:ind w:left="4118" w:hanging="432"/>
      </w:pPr>
      <w:rPr>
        <w:rFonts w:hint="default"/>
      </w:rPr>
    </w:lvl>
    <w:lvl w:ilvl="3">
      <w:start w:val="1"/>
      <w:numFmt w:val="decimal"/>
      <w:pStyle w:val="Heading4"/>
      <w:suff w:val="nothing"/>
      <w:lvlText w:val="%1.%2.%3.%4. "/>
      <w:lvlJc w:val="left"/>
      <w:pPr>
        <w:ind w:left="432" w:hanging="432"/>
      </w:pPr>
      <w:rPr>
        <w:rFonts w:hint="default"/>
      </w:rPr>
    </w:lvl>
    <w:lvl w:ilvl="4">
      <w:start w:val="1"/>
      <w:numFmt w:val="decimal"/>
      <w:pStyle w:val="Heading5"/>
      <w:suff w:val="nothing"/>
      <w:lvlText w:val="%1.%2.%3.%4.%5. "/>
      <w:lvlJc w:val="left"/>
      <w:pPr>
        <w:ind w:left="432" w:hanging="432"/>
      </w:pPr>
      <w:rPr>
        <w:rFonts w:hint="default"/>
      </w:rPr>
    </w:lvl>
    <w:lvl w:ilvl="5">
      <w:start w:val="1"/>
      <w:numFmt w:val="decimal"/>
      <w:pStyle w:val="Heading6"/>
      <w:suff w:val="nothing"/>
      <w:lvlText w:val="%1.%2.%3.%4.%5.%6. "/>
      <w:lvlJc w:val="left"/>
      <w:pPr>
        <w:ind w:left="432" w:hanging="432"/>
      </w:pPr>
      <w:rPr>
        <w:rFonts w:hint="default"/>
      </w:rPr>
    </w:lvl>
    <w:lvl w:ilvl="6">
      <w:start w:val="1"/>
      <w:numFmt w:val="decimal"/>
      <w:pStyle w:val="Heading7"/>
      <w:suff w:val="nothing"/>
      <w:lvlText w:val="%1.%2.%3.%4.%5.%6.%7. "/>
      <w:lvlJc w:val="left"/>
      <w:pPr>
        <w:ind w:left="432" w:hanging="432"/>
      </w:pPr>
      <w:rPr>
        <w:rFonts w:hint="default"/>
      </w:rPr>
    </w:lvl>
    <w:lvl w:ilvl="7">
      <w:start w:val="1"/>
      <w:numFmt w:val="decimal"/>
      <w:pStyle w:val="Heading8"/>
      <w:suff w:val="nothing"/>
      <w:lvlText w:val="%1.%2.%3.%4.%5.%6.%7.%8. "/>
      <w:lvlJc w:val="left"/>
      <w:pPr>
        <w:ind w:left="432" w:hanging="432"/>
      </w:pPr>
      <w:rPr>
        <w:rFonts w:hint="default"/>
      </w:rPr>
    </w:lvl>
    <w:lvl w:ilvl="8">
      <w:start w:val="1"/>
      <w:numFmt w:val="decimal"/>
      <w:pStyle w:val="Heading9"/>
      <w:suff w:val="nothing"/>
      <w:lvlText w:val="%1.%2.%3.%4.%5.%6.%7.%8.%9. "/>
      <w:lvlJc w:val="left"/>
      <w:pPr>
        <w:ind w:left="432" w:hanging="432"/>
      </w:pPr>
      <w:rPr>
        <w:rFonts w:hint="default"/>
      </w:rPr>
    </w:lvl>
  </w:abstractNum>
  <w:abstractNum w:abstractNumId="16" w15:restartNumberingAfterBreak="0">
    <w:nsid w:val="31D447E7"/>
    <w:multiLevelType w:val="hybridMultilevel"/>
    <w:tmpl w:val="559C9F6E"/>
    <w:lvl w:ilvl="0" w:tplc="B48E1B72">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8304E37"/>
    <w:multiLevelType w:val="hybridMultilevel"/>
    <w:tmpl w:val="9408A532"/>
    <w:lvl w:ilvl="0" w:tplc="BF7C6DC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CCE3276"/>
    <w:multiLevelType w:val="hybridMultilevel"/>
    <w:tmpl w:val="F0A0E10E"/>
    <w:lvl w:ilvl="0" w:tplc="92FEC6BE">
      <w:start w:val="1"/>
      <w:numFmt w:val="decimal"/>
      <w:lvlText w:val="%1."/>
      <w:lvlJc w:val="left"/>
      <w:pPr>
        <w:ind w:left="792" w:hanging="360"/>
      </w:pPr>
      <w:rPr>
        <w:rFonts w:hint="default"/>
      </w:r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9" w15:restartNumberingAfterBreak="0">
    <w:nsid w:val="4D4104DF"/>
    <w:multiLevelType w:val="hybridMultilevel"/>
    <w:tmpl w:val="F1AE4D88"/>
    <w:lvl w:ilvl="0" w:tplc="DC52D306">
      <w:start w:val="1"/>
      <w:numFmt w:val="decimal"/>
      <w:pStyle w:val="RFCReferences"/>
      <w:lvlText w:val="[%1]"/>
      <w:lvlJc w:val="left"/>
      <w:pPr>
        <w:tabs>
          <w:tab w:val="num" w:pos="1296"/>
        </w:tabs>
        <w:ind w:left="1296" w:hanging="864"/>
      </w:pPr>
      <w:rPr>
        <w:rFonts w:hint="default"/>
      </w:rPr>
    </w:lvl>
    <w:lvl w:ilvl="1" w:tplc="04090019">
      <w:start w:val="1"/>
      <w:numFmt w:val="lowerLetter"/>
      <w:lvlText w:val="%2."/>
      <w:lvlJc w:val="left"/>
      <w:pPr>
        <w:tabs>
          <w:tab w:val="num" w:pos="1872"/>
        </w:tabs>
        <w:ind w:left="1872" w:hanging="360"/>
      </w:pPr>
    </w:lvl>
    <w:lvl w:ilvl="2" w:tplc="0409001B">
      <w:start w:val="1"/>
      <w:numFmt w:val="lowerRoman"/>
      <w:lvlText w:val="%3."/>
      <w:lvlJc w:val="right"/>
      <w:pPr>
        <w:tabs>
          <w:tab w:val="num" w:pos="2592"/>
        </w:tabs>
        <w:ind w:left="2592" w:hanging="180"/>
      </w:pPr>
    </w:lvl>
    <w:lvl w:ilvl="3" w:tplc="0409000F">
      <w:start w:val="1"/>
      <w:numFmt w:val="decimal"/>
      <w:lvlText w:val="%4."/>
      <w:lvlJc w:val="left"/>
      <w:pPr>
        <w:tabs>
          <w:tab w:val="num" w:pos="3312"/>
        </w:tabs>
        <w:ind w:left="3312" w:hanging="360"/>
      </w:pPr>
    </w:lvl>
    <w:lvl w:ilvl="4" w:tplc="04090019">
      <w:start w:val="1"/>
      <w:numFmt w:val="lowerLetter"/>
      <w:lvlText w:val="%5."/>
      <w:lvlJc w:val="left"/>
      <w:pPr>
        <w:tabs>
          <w:tab w:val="num" w:pos="4032"/>
        </w:tabs>
        <w:ind w:left="4032" w:hanging="360"/>
      </w:pPr>
    </w:lvl>
    <w:lvl w:ilvl="5" w:tplc="0409001B">
      <w:start w:val="1"/>
      <w:numFmt w:val="lowerRoman"/>
      <w:lvlText w:val="%6."/>
      <w:lvlJc w:val="right"/>
      <w:pPr>
        <w:tabs>
          <w:tab w:val="num" w:pos="4752"/>
        </w:tabs>
        <w:ind w:left="4752" w:hanging="180"/>
      </w:pPr>
    </w:lvl>
    <w:lvl w:ilvl="6" w:tplc="0409000F">
      <w:start w:val="1"/>
      <w:numFmt w:val="decimal"/>
      <w:lvlText w:val="%7."/>
      <w:lvlJc w:val="left"/>
      <w:pPr>
        <w:tabs>
          <w:tab w:val="num" w:pos="5472"/>
        </w:tabs>
        <w:ind w:left="5472" w:hanging="360"/>
      </w:pPr>
    </w:lvl>
    <w:lvl w:ilvl="7" w:tplc="04090019">
      <w:start w:val="1"/>
      <w:numFmt w:val="lowerLetter"/>
      <w:lvlText w:val="%8."/>
      <w:lvlJc w:val="left"/>
      <w:pPr>
        <w:tabs>
          <w:tab w:val="num" w:pos="6192"/>
        </w:tabs>
        <w:ind w:left="6192" w:hanging="360"/>
      </w:pPr>
    </w:lvl>
    <w:lvl w:ilvl="8" w:tplc="0409001B">
      <w:start w:val="1"/>
      <w:numFmt w:val="lowerRoman"/>
      <w:lvlText w:val="%9."/>
      <w:lvlJc w:val="right"/>
      <w:pPr>
        <w:tabs>
          <w:tab w:val="num" w:pos="6912"/>
        </w:tabs>
        <w:ind w:left="6912" w:hanging="180"/>
      </w:pPr>
    </w:lvl>
  </w:abstractNum>
  <w:abstractNum w:abstractNumId="20" w15:restartNumberingAfterBreak="0">
    <w:nsid w:val="4ECF1DD4"/>
    <w:multiLevelType w:val="hybridMultilevel"/>
    <w:tmpl w:val="EBE692CC"/>
    <w:lvl w:ilvl="0" w:tplc="B96CDE66">
      <w:start w:val="1"/>
      <w:numFmt w:val="decimal"/>
      <w:lvlText w:val="%1."/>
      <w:lvlJc w:val="left"/>
      <w:pPr>
        <w:tabs>
          <w:tab w:val="num" w:pos="864"/>
        </w:tabs>
        <w:ind w:left="864"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66256B"/>
    <w:multiLevelType w:val="hybridMultilevel"/>
    <w:tmpl w:val="D1DA30C2"/>
    <w:lvl w:ilvl="0" w:tplc="D7D6CCEA">
      <w:numFmt w:val="bullet"/>
      <w:lvlText w:val="-"/>
      <w:lvlJc w:val="left"/>
      <w:pPr>
        <w:ind w:left="792" w:hanging="360"/>
      </w:pPr>
      <w:rPr>
        <w:rFonts w:ascii="Courier New" w:eastAsia="Batang" w:hAnsi="Courier New" w:cs="Courier New"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2" w15:restartNumberingAfterBreak="0">
    <w:nsid w:val="51667E56"/>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52827911"/>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56BC2D3D"/>
    <w:multiLevelType w:val="hybridMultilevel"/>
    <w:tmpl w:val="43E867BE"/>
    <w:lvl w:ilvl="0" w:tplc="2982D270">
      <w:start w:val="1"/>
      <w:numFmt w:val="decimal"/>
      <w:pStyle w:val="RFCListNumbered"/>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2C3211D"/>
    <w:multiLevelType w:val="hybridMultilevel"/>
    <w:tmpl w:val="8BEEB41A"/>
    <w:lvl w:ilvl="0" w:tplc="56241C0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B4173FC"/>
    <w:multiLevelType w:val="hybridMultilevel"/>
    <w:tmpl w:val="B6BCE036"/>
    <w:lvl w:ilvl="0" w:tplc="69206EFA">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75865C25"/>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28" w15:restartNumberingAfterBreak="0">
    <w:nsid w:val="77F8383D"/>
    <w:multiLevelType w:val="hybridMultilevel"/>
    <w:tmpl w:val="480AFBB2"/>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15:restartNumberingAfterBreak="0">
    <w:nsid w:val="78540DDF"/>
    <w:multiLevelType w:val="hybridMultilevel"/>
    <w:tmpl w:val="BC9888E0"/>
    <w:lvl w:ilvl="0" w:tplc="0409000F">
      <w:start w:val="1"/>
      <w:numFmt w:val="decimal"/>
      <w:lvlText w:val="%1."/>
      <w:lvlJc w:val="left"/>
      <w:pPr>
        <w:tabs>
          <w:tab w:val="num" w:pos="864"/>
        </w:tabs>
        <w:ind w:left="864"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911567C"/>
    <w:multiLevelType w:val="hybridMultilevel"/>
    <w:tmpl w:val="839432CA"/>
    <w:lvl w:ilvl="0" w:tplc="DEF4B170">
      <w:start w:val="1"/>
      <w:numFmt w:val="decimal"/>
      <w:pStyle w:val="Caption"/>
      <w:lvlText w:val="Figure %1"/>
      <w:lvlJc w:val="left"/>
      <w:pPr>
        <w:tabs>
          <w:tab w:val="num" w:pos="864"/>
        </w:tabs>
        <w:ind w:left="864" w:hanging="432"/>
      </w:pPr>
      <w:rPr>
        <w:rFonts w:ascii="Courier New" w:hAnsi="Courier New" w:cs="Times New Roman" w:hint="default"/>
        <w:b w:val="0"/>
        <w:bCs w:val="0"/>
        <w:i w:val="0"/>
        <w:iCs w:val="0"/>
        <w:caps w:val="0"/>
        <w:strike w:val="0"/>
        <w:dstrike w:val="0"/>
        <w:snapToGrid w:val="0"/>
        <w:vanish w:val="0"/>
        <w:color w:val="000000"/>
        <w:spacing w:val="0"/>
        <w:w w:val="0"/>
        <w:kern w:val="0"/>
        <w:position w:val="0"/>
        <w:sz w:val="24"/>
        <w:szCs w:val="24"/>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456D25"/>
    <w:multiLevelType w:val="hybridMultilevel"/>
    <w:tmpl w:val="04324386"/>
    <w:lvl w:ilvl="0" w:tplc="04090017">
      <w:start w:val="1"/>
      <w:numFmt w:val="lowerLetter"/>
      <w:lvlText w:val="%1)"/>
      <w:lvlJc w:val="left"/>
      <w:pPr>
        <w:ind w:left="1872" w:hanging="360"/>
      </w:pPr>
      <w:rPr>
        <w:rFonts w:hint="default"/>
      </w:r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num w:numId="1">
    <w:abstractNumId w:val="27"/>
  </w:num>
  <w:num w:numId="2">
    <w:abstractNumId w:val="23"/>
  </w:num>
  <w:num w:numId="3">
    <w:abstractNumId w:val="22"/>
  </w:num>
  <w:num w:numId="4">
    <w:abstractNumId w:val="15"/>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9"/>
  </w:num>
  <w:num w:numId="16">
    <w:abstractNumId w:val="11"/>
  </w:num>
  <w:num w:numId="17">
    <w:abstractNumId w:val="14"/>
  </w:num>
  <w:num w:numId="18">
    <w:abstractNumId w:val="30"/>
  </w:num>
  <w:num w:numId="19">
    <w:abstractNumId w:val="13"/>
  </w:num>
  <w:num w:numId="20">
    <w:abstractNumId w:val="10"/>
  </w:num>
  <w:num w:numId="21">
    <w:abstractNumId w:val="18"/>
  </w:num>
  <w:num w:numId="22">
    <w:abstractNumId w:val="25"/>
    <w:lvlOverride w:ilvl="0">
      <w:startOverride w:val="1"/>
    </w:lvlOverride>
  </w:num>
  <w:num w:numId="23">
    <w:abstractNumId w:val="16"/>
    <w:lvlOverride w:ilvl="0">
      <w:startOverride w:val="1"/>
    </w:lvlOverride>
  </w:num>
  <w:num w:numId="24">
    <w:abstractNumId w:val="12"/>
  </w:num>
  <w:num w:numId="25">
    <w:abstractNumId w:val="20"/>
  </w:num>
  <w:num w:numId="26">
    <w:abstractNumId w:val="28"/>
  </w:num>
  <w:num w:numId="27">
    <w:abstractNumId w:val="31"/>
  </w:num>
  <w:num w:numId="28">
    <w:abstractNumId w:val="24"/>
  </w:num>
  <w:num w:numId="29">
    <w:abstractNumId w:val="26"/>
  </w:num>
  <w:num w:numId="30">
    <w:abstractNumId w:val="21"/>
  </w:num>
  <w:num w:numId="31">
    <w:abstractNumId w:val="29"/>
  </w:num>
  <w:num w:numId="32">
    <w:abstractNumId w:val="17"/>
  </w:num>
  <w:num w:numId="33">
    <w:abstractNumId w:val="11"/>
  </w:num>
  <w:num w:numId="34">
    <w:abstractNumId w:val="11"/>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talo Busi">
    <w15:presenceInfo w15:providerId="AD" w15:userId="S-1-5-21-147214757-305610072-1517763936-2477068"/>
  </w15:person>
  <w15:person w15:author="BOUQUIER, JEAN-FRANCOIS, Vodafone">
    <w15:presenceInfo w15:providerId="AD" w15:userId="S::jeff.bouquier@vodafone.com::42bd9f8c-0160-4ee4-a2f9-0385317dd1bb"/>
  </w15:person>
  <w15:person w15:author="Brent Foster (brfoster)">
    <w15:presenceInfo w15:providerId="AD" w15:userId="S::brfoster@cisco.com::69892c06-03d0-4082-bf22-fcbb6dc7f2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hideSpellingErrors/>
  <w:hideGrammaticalErrors/>
  <w:activeWritingStyle w:appName="MSWord" w:lang="en-US" w:vendorID="64" w:dllVersion="6" w:nlCheck="1" w:checkStyle="1"/>
  <w:activeWritingStyle w:appName="MSWord" w:lang="en-US" w:vendorID="64" w:dllVersion="0" w:nlCheck="1" w:checkStyle="0"/>
  <w:activeWritingStyle w:appName="MSWord" w:lang="it-IT" w:vendorID="64" w:dllVersion="0" w:nlCheck="1" w:checkStyle="0"/>
  <w:activeWritingStyle w:appName="MSWord" w:lang="en-GB" w:vendorID="64" w:dllVersion="0" w:nlCheck="1" w:checkStyle="0"/>
  <w:activeWritingStyle w:appName="MSWord" w:lang="en-GB" w:vendorID="64" w:dllVersion="6" w:nlCheck="1" w:checkStyle="1"/>
  <w:activeWritingStyle w:appName="MSWord" w:lang="es-ES" w:vendorID="64" w:dllVersion="6" w:nlCheck="1" w:checkStyle="1"/>
  <w:activeWritingStyle w:appName="MSWord" w:lang="it-IT" w:vendorID="64" w:dllVersion="6" w:nlCheck="1" w:checkStyle="0"/>
  <w:activeWritingStyle w:appName="MSWord" w:lang="es-ES" w:vendorID="64" w:dllVersion="0" w:nlCheck="1" w:checkStyle="0"/>
  <w:activeWritingStyle w:appName="MSWord" w:lang="en-AU" w:vendorID="64" w:dllVersion="6" w:nlCheck="1" w:checkStyle="1"/>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n-IN" w:vendorID="64" w:dllVersion="0" w:nlCheck="1" w:checkStyle="0"/>
  <w:activeWritingStyle w:appName="MSWord" w:lang="en-IN"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hyphenationZone w:val="283"/>
  <w:doNotHyphenateCaps/>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cwNbE0MLa0NDKxsDBR0lEKTi0uzszPAykwrwUAv+JCViwAAAA="/>
  </w:docVars>
  <w:rsids>
    <w:rsidRoot w:val="0023750A"/>
    <w:rsid w:val="000017CE"/>
    <w:rsid w:val="00002975"/>
    <w:rsid w:val="00003012"/>
    <w:rsid w:val="00003259"/>
    <w:rsid w:val="0000349E"/>
    <w:rsid w:val="0000365D"/>
    <w:rsid w:val="000102FD"/>
    <w:rsid w:val="00010E90"/>
    <w:rsid w:val="000113B7"/>
    <w:rsid w:val="000126DE"/>
    <w:rsid w:val="0001325E"/>
    <w:rsid w:val="000135F0"/>
    <w:rsid w:val="00013C75"/>
    <w:rsid w:val="0001435C"/>
    <w:rsid w:val="00014516"/>
    <w:rsid w:val="000145B3"/>
    <w:rsid w:val="0001519F"/>
    <w:rsid w:val="00021186"/>
    <w:rsid w:val="00025AED"/>
    <w:rsid w:val="00026572"/>
    <w:rsid w:val="0002767F"/>
    <w:rsid w:val="000279F0"/>
    <w:rsid w:val="00031460"/>
    <w:rsid w:val="00031750"/>
    <w:rsid w:val="0003182F"/>
    <w:rsid w:val="00031BA3"/>
    <w:rsid w:val="00032D1D"/>
    <w:rsid w:val="0004086E"/>
    <w:rsid w:val="00042ACC"/>
    <w:rsid w:val="000440BE"/>
    <w:rsid w:val="00045A33"/>
    <w:rsid w:val="00045B4C"/>
    <w:rsid w:val="00046C55"/>
    <w:rsid w:val="00047514"/>
    <w:rsid w:val="0005075C"/>
    <w:rsid w:val="00050AE8"/>
    <w:rsid w:val="00050B1F"/>
    <w:rsid w:val="00052455"/>
    <w:rsid w:val="00052D45"/>
    <w:rsid w:val="00055923"/>
    <w:rsid w:val="000563AA"/>
    <w:rsid w:val="000566F5"/>
    <w:rsid w:val="000568C6"/>
    <w:rsid w:val="00057BBE"/>
    <w:rsid w:val="00061E5D"/>
    <w:rsid w:val="00062039"/>
    <w:rsid w:val="000633CE"/>
    <w:rsid w:val="000636A7"/>
    <w:rsid w:val="000664D9"/>
    <w:rsid w:val="000710E3"/>
    <w:rsid w:val="00071200"/>
    <w:rsid w:val="00072743"/>
    <w:rsid w:val="00072E31"/>
    <w:rsid w:val="00073B3B"/>
    <w:rsid w:val="00074F9B"/>
    <w:rsid w:val="00075B64"/>
    <w:rsid w:val="0007656C"/>
    <w:rsid w:val="0008082F"/>
    <w:rsid w:val="00080AA1"/>
    <w:rsid w:val="00081D54"/>
    <w:rsid w:val="00081DF7"/>
    <w:rsid w:val="000832D8"/>
    <w:rsid w:val="0008342A"/>
    <w:rsid w:val="00084D36"/>
    <w:rsid w:val="000866C2"/>
    <w:rsid w:val="00086ECC"/>
    <w:rsid w:val="00086F17"/>
    <w:rsid w:val="00090AAA"/>
    <w:rsid w:val="000929F5"/>
    <w:rsid w:val="000936DF"/>
    <w:rsid w:val="00093D38"/>
    <w:rsid w:val="00093E9A"/>
    <w:rsid w:val="000A0F55"/>
    <w:rsid w:val="000A1B02"/>
    <w:rsid w:val="000A43A6"/>
    <w:rsid w:val="000A7FA5"/>
    <w:rsid w:val="000B01B7"/>
    <w:rsid w:val="000B1845"/>
    <w:rsid w:val="000B2308"/>
    <w:rsid w:val="000B2898"/>
    <w:rsid w:val="000B3184"/>
    <w:rsid w:val="000B3F6E"/>
    <w:rsid w:val="000B45F0"/>
    <w:rsid w:val="000B4FC0"/>
    <w:rsid w:val="000B5BFB"/>
    <w:rsid w:val="000C1E9B"/>
    <w:rsid w:val="000C2C8A"/>
    <w:rsid w:val="000C2DFA"/>
    <w:rsid w:val="000C30D7"/>
    <w:rsid w:val="000C5B90"/>
    <w:rsid w:val="000C6831"/>
    <w:rsid w:val="000C6C9B"/>
    <w:rsid w:val="000C7EB6"/>
    <w:rsid w:val="000D2E68"/>
    <w:rsid w:val="000D344F"/>
    <w:rsid w:val="000D4AD0"/>
    <w:rsid w:val="000D6909"/>
    <w:rsid w:val="000E2C73"/>
    <w:rsid w:val="000E3CAB"/>
    <w:rsid w:val="000E44C0"/>
    <w:rsid w:val="000E4913"/>
    <w:rsid w:val="000E61DB"/>
    <w:rsid w:val="000E7604"/>
    <w:rsid w:val="000F0BB2"/>
    <w:rsid w:val="000F1461"/>
    <w:rsid w:val="000F1667"/>
    <w:rsid w:val="000F1A74"/>
    <w:rsid w:val="000F2D89"/>
    <w:rsid w:val="00100BDA"/>
    <w:rsid w:val="001024B5"/>
    <w:rsid w:val="0010341A"/>
    <w:rsid w:val="0010357E"/>
    <w:rsid w:val="001046A0"/>
    <w:rsid w:val="001046EA"/>
    <w:rsid w:val="00105538"/>
    <w:rsid w:val="0010654D"/>
    <w:rsid w:val="00106866"/>
    <w:rsid w:val="00106A60"/>
    <w:rsid w:val="00106DB8"/>
    <w:rsid w:val="00107BCE"/>
    <w:rsid w:val="00110664"/>
    <w:rsid w:val="001153AA"/>
    <w:rsid w:val="00115421"/>
    <w:rsid w:val="00116B77"/>
    <w:rsid w:val="00116CFA"/>
    <w:rsid w:val="00116D61"/>
    <w:rsid w:val="00116FFE"/>
    <w:rsid w:val="00123BB9"/>
    <w:rsid w:val="00124FA5"/>
    <w:rsid w:val="0012563A"/>
    <w:rsid w:val="0012569E"/>
    <w:rsid w:val="00126968"/>
    <w:rsid w:val="0013055B"/>
    <w:rsid w:val="0013149E"/>
    <w:rsid w:val="0013192B"/>
    <w:rsid w:val="00132FE8"/>
    <w:rsid w:val="00135066"/>
    <w:rsid w:val="00135F4C"/>
    <w:rsid w:val="00137CCA"/>
    <w:rsid w:val="001425CE"/>
    <w:rsid w:val="00144174"/>
    <w:rsid w:val="00145EA7"/>
    <w:rsid w:val="001464EB"/>
    <w:rsid w:val="00146BC2"/>
    <w:rsid w:val="00146E2F"/>
    <w:rsid w:val="00146E66"/>
    <w:rsid w:val="00147470"/>
    <w:rsid w:val="00150728"/>
    <w:rsid w:val="00150941"/>
    <w:rsid w:val="00151CF8"/>
    <w:rsid w:val="00153255"/>
    <w:rsid w:val="00155BE7"/>
    <w:rsid w:val="00156C7B"/>
    <w:rsid w:val="00160A25"/>
    <w:rsid w:val="00160DC6"/>
    <w:rsid w:val="00162890"/>
    <w:rsid w:val="00163660"/>
    <w:rsid w:val="0016603A"/>
    <w:rsid w:val="001669EB"/>
    <w:rsid w:val="00166FA4"/>
    <w:rsid w:val="00171AFB"/>
    <w:rsid w:val="00172E45"/>
    <w:rsid w:val="001732EA"/>
    <w:rsid w:val="0017445E"/>
    <w:rsid w:val="001747E9"/>
    <w:rsid w:val="00176017"/>
    <w:rsid w:val="00176338"/>
    <w:rsid w:val="001772DD"/>
    <w:rsid w:val="00177E68"/>
    <w:rsid w:val="00180B61"/>
    <w:rsid w:val="001810EF"/>
    <w:rsid w:val="0018134A"/>
    <w:rsid w:val="001814FC"/>
    <w:rsid w:val="00182EF9"/>
    <w:rsid w:val="00183DAE"/>
    <w:rsid w:val="00186A23"/>
    <w:rsid w:val="00187275"/>
    <w:rsid w:val="001872E3"/>
    <w:rsid w:val="00194571"/>
    <w:rsid w:val="0019497B"/>
    <w:rsid w:val="00194FB1"/>
    <w:rsid w:val="00195C3F"/>
    <w:rsid w:val="00196A33"/>
    <w:rsid w:val="00196DFA"/>
    <w:rsid w:val="001A0A77"/>
    <w:rsid w:val="001A0AB4"/>
    <w:rsid w:val="001A3789"/>
    <w:rsid w:val="001A4027"/>
    <w:rsid w:val="001A434E"/>
    <w:rsid w:val="001A48EF"/>
    <w:rsid w:val="001A61F8"/>
    <w:rsid w:val="001A6614"/>
    <w:rsid w:val="001A7DAD"/>
    <w:rsid w:val="001B08B5"/>
    <w:rsid w:val="001B1166"/>
    <w:rsid w:val="001B14FD"/>
    <w:rsid w:val="001B425F"/>
    <w:rsid w:val="001B4498"/>
    <w:rsid w:val="001C0AC6"/>
    <w:rsid w:val="001C3C74"/>
    <w:rsid w:val="001C56AE"/>
    <w:rsid w:val="001C56D0"/>
    <w:rsid w:val="001C7B6F"/>
    <w:rsid w:val="001D3A8D"/>
    <w:rsid w:val="001D4D0D"/>
    <w:rsid w:val="001D4EF1"/>
    <w:rsid w:val="001D5BC8"/>
    <w:rsid w:val="001D62CC"/>
    <w:rsid w:val="001D6624"/>
    <w:rsid w:val="001D6AB1"/>
    <w:rsid w:val="001E0D90"/>
    <w:rsid w:val="001E2222"/>
    <w:rsid w:val="001E2BB9"/>
    <w:rsid w:val="001E2FE7"/>
    <w:rsid w:val="001E32FE"/>
    <w:rsid w:val="001E3DE1"/>
    <w:rsid w:val="001E3E79"/>
    <w:rsid w:val="001E489A"/>
    <w:rsid w:val="001E6196"/>
    <w:rsid w:val="001E67B3"/>
    <w:rsid w:val="001E72FD"/>
    <w:rsid w:val="001F228D"/>
    <w:rsid w:val="001F25C9"/>
    <w:rsid w:val="001F2F6A"/>
    <w:rsid w:val="001F366C"/>
    <w:rsid w:val="001F394B"/>
    <w:rsid w:val="001F50EC"/>
    <w:rsid w:val="001F531F"/>
    <w:rsid w:val="001F59DC"/>
    <w:rsid w:val="001F6550"/>
    <w:rsid w:val="002001F6"/>
    <w:rsid w:val="002021F2"/>
    <w:rsid w:val="002023CD"/>
    <w:rsid w:val="00205F44"/>
    <w:rsid w:val="00206526"/>
    <w:rsid w:val="00206F6C"/>
    <w:rsid w:val="002078CE"/>
    <w:rsid w:val="002100C8"/>
    <w:rsid w:val="0021197D"/>
    <w:rsid w:val="00211FC2"/>
    <w:rsid w:val="00212657"/>
    <w:rsid w:val="002163B4"/>
    <w:rsid w:val="002166E2"/>
    <w:rsid w:val="00216DA4"/>
    <w:rsid w:val="002170C4"/>
    <w:rsid w:val="002204CA"/>
    <w:rsid w:val="00221738"/>
    <w:rsid w:val="00222A01"/>
    <w:rsid w:val="00223998"/>
    <w:rsid w:val="00224327"/>
    <w:rsid w:val="00225EA8"/>
    <w:rsid w:val="002263B7"/>
    <w:rsid w:val="002308AD"/>
    <w:rsid w:val="002344D0"/>
    <w:rsid w:val="00234834"/>
    <w:rsid w:val="0023499E"/>
    <w:rsid w:val="00234C64"/>
    <w:rsid w:val="0023649F"/>
    <w:rsid w:val="002368C9"/>
    <w:rsid w:val="0023750A"/>
    <w:rsid w:val="00237595"/>
    <w:rsid w:val="00237697"/>
    <w:rsid w:val="00240916"/>
    <w:rsid w:val="00242D8E"/>
    <w:rsid w:val="00247A09"/>
    <w:rsid w:val="002501AB"/>
    <w:rsid w:val="00250756"/>
    <w:rsid w:val="002511CE"/>
    <w:rsid w:val="00252E8C"/>
    <w:rsid w:val="0025471D"/>
    <w:rsid w:val="00254FD6"/>
    <w:rsid w:val="00260298"/>
    <w:rsid w:val="00263C97"/>
    <w:rsid w:val="00263FEC"/>
    <w:rsid w:val="00264744"/>
    <w:rsid w:val="002651DF"/>
    <w:rsid w:val="00265F3A"/>
    <w:rsid w:val="00265F84"/>
    <w:rsid w:val="00267463"/>
    <w:rsid w:val="00267917"/>
    <w:rsid w:val="00267F75"/>
    <w:rsid w:val="002706F6"/>
    <w:rsid w:val="002718C0"/>
    <w:rsid w:val="00271996"/>
    <w:rsid w:val="002729CF"/>
    <w:rsid w:val="002740CD"/>
    <w:rsid w:val="00275C2F"/>
    <w:rsid w:val="00275C44"/>
    <w:rsid w:val="00275E1F"/>
    <w:rsid w:val="0027759C"/>
    <w:rsid w:val="00277FAA"/>
    <w:rsid w:val="00286A1B"/>
    <w:rsid w:val="00287572"/>
    <w:rsid w:val="00287832"/>
    <w:rsid w:val="00287A63"/>
    <w:rsid w:val="00291216"/>
    <w:rsid w:val="002917BD"/>
    <w:rsid w:val="0029206E"/>
    <w:rsid w:val="002935E5"/>
    <w:rsid w:val="00293772"/>
    <w:rsid w:val="00294D35"/>
    <w:rsid w:val="002960D7"/>
    <w:rsid w:val="00296D3F"/>
    <w:rsid w:val="0029754E"/>
    <w:rsid w:val="002A0C06"/>
    <w:rsid w:val="002A3D77"/>
    <w:rsid w:val="002A3FAD"/>
    <w:rsid w:val="002A5749"/>
    <w:rsid w:val="002A5C0A"/>
    <w:rsid w:val="002A707B"/>
    <w:rsid w:val="002A7904"/>
    <w:rsid w:val="002B08F9"/>
    <w:rsid w:val="002B1977"/>
    <w:rsid w:val="002B47E5"/>
    <w:rsid w:val="002B6872"/>
    <w:rsid w:val="002B7B86"/>
    <w:rsid w:val="002C1F42"/>
    <w:rsid w:val="002C4034"/>
    <w:rsid w:val="002C5BB3"/>
    <w:rsid w:val="002C6A4A"/>
    <w:rsid w:val="002D1DF8"/>
    <w:rsid w:val="002D25F4"/>
    <w:rsid w:val="002D2825"/>
    <w:rsid w:val="002D2D04"/>
    <w:rsid w:val="002D2EC9"/>
    <w:rsid w:val="002D2F11"/>
    <w:rsid w:val="002D4619"/>
    <w:rsid w:val="002E05B5"/>
    <w:rsid w:val="002E13B0"/>
    <w:rsid w:val="002E1F5F"/>
    <w:rsid w:val="002E2434"/>
    <w:rsid w:val="002E2943"/>
    <w:rsid w:val="002E36A0"/>
    <w:rsid w:val="002E41B0"/>
    <w:rsid w:val="002E4F51"/>
    <w:rsid w:val="002E571B"/>
    <w:rsid w:val="002E59DC"/>
    <w:rsid w:val="002E5AE1"/>
    <w:rsid w:val="002E5DA5"/>
    <w:rsid w:val="002E7616"/>
    <w:rsid w:val="002E7C2B"/>
    <w:rsid w:val="002F162B"/>
    <w:rsid w:val="002F2555"/>
    <w:rsid w:val="002F2B79"/>
    <w:rsid w:val="002F361B"/>
    <w:rsid w:val="002F557C"/>
    <w:rsid w:val="002F5A4D"/>
    <w:rsid w:val="0030239C"/>
    <w:rsid w:val="00302595"/>
    <w:rsid w:val="00302F2A"/>
    <w:rsid w:val="0030303A"/>
    <w:rsid w:val="00303F9A"/>
    <w:rsid w:val="00303FDB"/>
    <w:rsid w:val="00304845"/>
    <w:rsid w:val="00304A8B"/>
    <w:rsid w:val="00304BE2"/>
    <w:rsid w:val="00305B15"/>
    <w:rsid w:val="00306519"/>
    <w:rsid w:val="003070E1"/>
    <w:rsid w:val="003074E4"/>
    <w:rsid w:val="00310193"/>
    <w:rsid w:val="00313C47"/>
    <w:rsid w:val="0031424A"/>
    <w:rsid w:val="00316413"/>
    <w:rsid w:val="00316AC2"/>
    <w:rsid w:val="0032094A"/>
    <w:rsid w:val="00325DC5"/>
    <w:rsid w:val="0032619D"/>
    <w:rsid w:val="00330A6E"/>
    <w:rsid w:val="00331413"/>
    <w:rsid w:val="00333042"/>
    <w:rsid w:val="00333719"/>
    <w:rsid w:val="00333B82"/>
    <w:rsid w:val="003349FE"/>
    <w:rsid w:val="00334C43"/>
    <w:rsid w:val="00336CF8"/>
    <w:rsid w:val="00337147"/>
    <w:rsid w:val="003376AC"/>
    <w:rsid w:val="00337F30"/>
    <w:rsid w:val="00340B7A"/>
    <w:rsid w:val="00341DE0"/>
    <w:rsid w:val="00341FFA"/>
    <w:rsid w:val="00342A68"/>
    <w:rsid w:val="00345474"/>
    <w:rsid w:val="0034548D"/>
    <w:rsid w:val="0034594A"/>
    <w:rsid w:val="003466A6"/>
    <w:rsid w:val="003504FC"/>
    <w:rsid w:val="003531F9"/>
    <w:rsid w:val="00357434"/>
    <w:rsid w:val="00357A83"/>
    <w:rsid w:val="00357EC0"/>
    <w:rsid w:val="00360C47"/>
    <w:rsid w:val="00362079"/>
    <w:rsid w:val="00364225"/>
    <w:rsid w:val="00364D21"/>
    <w:rsid w:val="003650D7"/>
    <w:rsid w:val="00365A4E"/>
    <w:rsid w:val="00367379"/>
    <w:rsid w:val="003702FA"/>
    <w:rsid w:val="0037169F"/>
    <w:rsid w:val="003723AE"/>
    <w:rsid w:val="00372D82"/>
    <w:rsid w:val="00374508"/>
    <w:rsid w:val="003749F5"/>
    <w:rsid w:val="00374C25"/>
    <w:rsid w:val="003755C4"/>
    <w:rsid w:val="00382D78"/>
    <w:rsid w:val="00383F55"/>
    <w:rsid w:val="00386297"/>
    <w:rsid w:val="003879BE"/>
    <w:rsid w:val="003900AB"/>
    <w:rsid w:val="00390C09"/>
    <w:rsid w:val="00391AF8"/>
    <w:rsid w:val="0039354E"/>
    <w:rsid w:val="00394175"/>
    <w:rsid w:val="00396CDC"/>
    <w:rsid w:val="003A1329"/>
    <w:rsid w:val="003A27C4"/>
    <w:rsid w:val="003A3B48"/>
    <w:rsid w:val="003A3C14"/>
    <w:rsid w:val="003A60F0"/>
    <w:rsid w:val="003A730F"/>
    <w:rsid w:val="003B0B6A"/>
    <w:rsid w:val="003B0D3F"/>
    <w:rsid w:val="003B114E"/>
    <w:rsid w:val="003B156D"/>
    <w:rsid w:val="003B3D19"/>
    <w:rsid w:val="003B4090"/>
    <w:rsid w:val="003B6A79"/>
    <w:rsid w:val="003C212D"/>
    <w:rsid w:val="003C33A5"/>
    <w:rsid w:val="003C429A"/>
    <w:rsid w:val="003C682F"/>
    <w:rsid w:val="003C7575"/>
    <w:rsid w:val="003C7985"/>
    <w:rsid w:val="003C7F38"/>
    <w:rsid w:val="003D0695"/>
    <w:rsid w:val="003D0755"/>
    <w:rsid w:val="003D099C"/>
    <w:rsid w:val="003D24ED"/>
    <w:rsid w:val="003D2989"/>
    <w:rsid w:val="003D69C5"/>
    <w:rsid w:val="003E12E5"/>
    <w:rsid w:val="003E249F"/>
    <w:rsid w:val="003E358A"/>
    <w:rsid w:val="003E3DC6"/>
    <w:rsid w:val="003E45FD"/>
    <w:rsid w:val="003E4DDF"/>
    <w:rsid w:val="003E5B23"/>
    <w:rsid w:val="003F00EF"/>
    <w:rsid w:val="003F1923"/>
    <w:rsid w:val="003F1D74"/>
    <w:rsid w:val="003F2212"/>
    <w:rsid w:val="003F2231"/>
    <w:rsid w:val="003F2D35"/>
    <w:rsid w:val="003F7311"/>
    <w:rsid w:val="003F7DA5"/>
    <w:rsid w:val="004005D0"/>
    <w:rsid w:val="004006CA"/>
    <w:rsid w:val="004029EF"/>
    <w:rsid w:val="004034E4"/>
    <w:rsid w:val="00405896"/>
    <w:rsid w:val="004061A1"/>
    <w:rsid w:val="004077C5"/>
    <w:rsid w:val="00407FED"/>
    <w:rsid w:val="00413EF7"/>
    <w:rsid w:val="00415D34"/>
    <w:rsid w:val="0041623B"/>
    <w:rsid w:val="00421D28"/>
    <w:rsid w:val="004222EA"/>
    <w:rsid w:val="004224A2"/>
    <w:rsid w:val="00422D37"/>
    <w:rsid w:val="0042531E"/>
    <w:rsid w:val="00426A67"/>
    <w:rsid w:val="00426BBF"/>
    <w:rsid w:val="00427748"/>
    <w:rsid w:val="00427F19"/>
    <w:rsid w:val="00430647"/>
    <w:rsid w:val="00433AE6"/>
    <w:rsid w:val="00433AFB"/>
    <w:rsid w:val="00435926"/>
    <w:rsid w:val="004359FC"/>
    <w:rsid w:val="004360E7"/>
    <w:rsid w:val="0043680C"/>
    <w:rsid w:val="00436E5A"/>
    <w:rsid w:val="00440D67"/>
    <w:rsid w:val="00441FD4"/>
    <w:rsid w:val="0044208B"/>
    <w:rsid w:val="0044499A"/>
    <w:rsid w:val="00444B78"/>
    <w:rsid w:val="00446B77"/>
    <w:rsid w:val="00446DC2"/>
    <w:rsid w:val="00450B3D"/>
    <w:rsid w:val="00452E7A"/>
    <w:rsid w:val="00452EB3"/>
    <w:rsid w:val="004538BC"/>
    <w:rsid w:val="004538EF"/>
    <w:rsid w:val="004541ED"/>
    <w:rsid w:val="004546DB"/>
    <w:rsid w:val="00454EA3"/>
    <w:rsid w:val="0045682D"/>
    <w:rsid w:val="00457CC9"/>
    <w:rsid w:val="0046094A"/>
    <w:rsid w:val="00460C2A"/>
    <w:rsid w:val="00460D05"/>
    <w:rsid w:val="00460E3F"/>
    <w:rsid w:val="004623EB"/>
    <w:rsid w:val="00463D38"/>
    <w:rsid w:val="004645E0"/>
    <w:rsid w:val="004648E9"/>
    <w:rsid w:val="00464985"/>
    <w:rsid w:val="00466FA3"/>
    <w:rsid w:val="004701F1"/>
    <w:rsid w:val="00471E69"/>
    <w:rsid w:val="00473AD7"/>
    <w:rsid w:val="00474BA2"/>
    <w:rsid w:val="004809E3"/>
    <w:rsid w:val="0048240F"/>
    <w:rsid w:val="004845D4"/>
    <w:rsid w:val="0048605B"/>
    <w:rsid w:val="00486C67"/>
    <w:rsid w:val="004874B1"/>
    <w:rsid w:val="004909E4"/>
    <w:rsid w:val="004911C8"/>
    <w:rsid w:val="004914A1"/>
    <w:rsid w:val="004A200D"/>
    <w:rsid w:val="004A3281"/>
    <w:rsid w:val="004A3D76"/>
    <w:rsid w:val="004A4B51"/>
    <w:rsid w:val="004A4E2E"/>
    <w:rsid w:val="004A6F79"/>
    <w:rsid w:val="004B0663"/>
    <w:rsid w:val="004B3198"/>
    <w:rsid w:val="004B4A07"/>
    <w:rsid w:val="004B54F1"/>
    <w:rsid w:val="004B5A98"/>
    <w:rsid w:val="004C0B63"/>
    <w:rsid w:val="004C13F2"/>
    <w:rsid w:val="004C197D"/>
    <w:rsid w:val="004C3695"/>
    <w:rsid w:val="004C38CE"/>
    <w:rsid w:val="004C4F01"/>
    <w:rsid w:val="004C5028"/>
    <w:rsid w:val="004C646F"/>
    <w:rsid w:val="004C6D62"/>
    <w:rsid w:val="004C7955"/>
    <w:rsid w:val="004D08AA"/>
    <w:rsid w:val="004D15CB"/>
    <w:rsid w:val="004D1A29"/>
    <w:rsid w:val="004E19F0"/>
    <w:rsid w:val="004E1EF9"/>
    <w:rsid w:val="004E1F32"/>
    <w:rsid w:val="004E20BD"/>
    <w:rsid w:val="004E25F7"/>
    <w:rsid w:val="004E41D5"/>
    <w:rsid w:val="004E53D1"/>
    <w:rsid w:val="004E6589"/>
    <w:rsid w:val="004E7492"/>
    <w:rsid w:val="004E7F85"/>
    <w:rsid w:val="004F02F6"/>
    <w:rsid w:val="004F0535"/>
    <w:rsid w:val="004F27CF"/>
    <w:rsid w:val="004F6BEF"/>
    <w:rsid w:val="004F6CDA"/>
    <w:rsid w:val="004F7396"/>
    <w:rsid w:val="004F73D6"/>
    <w:rsid w:val="005010F6"/>
    <w:rsid w:val="005010FF"/>
    <w:rsid w:val="005024CA"/>
    <w:rsid w:val="00506D73"/>
    <w:rsid w:val="00507FD8"/>
    <w:rsid w:val="0051046E"/>
    <w:rsid w:val="00511103"/>
    <w:rsid w:val="0051361F"/>
    <w:rsid w:val="00514146"/>
    <w:rsid w:val="00514A3B"/>
    <w:rsid w:val="00514D2D"/>
    <w:rsid w:val="0052002E"/>
    <w:rsid w:val="00520B13"/>
    <w:rsid w:val="005228A5"/>
    <w:rsid w:val="0052303C"/>
    <w:rsid w:val="00523442"/>
    <w:rsid w:val="005254EF"/>
    <w:rsid w:val="00526168"/>
    <w:rsid w:val="005268A1"/>
    <w:rsid w:val="0052697A"/>
    <w:rsid w:val="0052735F"/>
    <w:rsid w:val="005277EC"/>
    <w:rsid w:val="00531B02"/>
    <w:rsid w:val="00532C0A"/>
    <w:rsid w:val="00533464"/>
    <w:rsid w:val="00535598"/>
    <w:rsid w:val="005368B8"/>
    <w:rsid w:val="00536E4B"/>
    <w:rsid w:val="00540B04"/>
    <w:rsid w:val="00543191"/>
    <w:rsid w:val="00544979"/>
    <w:rsid w:val="00544D02"/>
    <w:rsid w:val="00546D87"/>
    <w:rsid w:val="00547B1B"/>
    <w:rsid w:val="00547E4E"/>
    <w:rsid w:val="00550ACC"/>
    <w:rsid w:val="00550F4C"/>
    <w:rsid w:val="00553A5D"/>
    <w:rsid w:val="00554724"/>
    <w:rsid w:val="00557357"/>
    <w:rsid w:val="00557DD1"/>
    <w:rsid w:val="00560C28"/>
    <w:rsid w:val="00560CAB"/>
    <w:rsid w:val="005613B7"/>
    <w:rsid w:val="00563023"/>
    <w:rsid w:val="005630EE"/>
    <w:rsid w:val="005640C6"/>
    <w:rsid w:val="00564AA2"/>
    <w:rsid w:val="005676EB"/>
    <w:rsid w:val="0057004A"/>
    <w:rsid w:val="00570B94"/>
    <w:rsid w:val="00575149"/>
    <w:rsid w:val="00576C7E"/>
    <w:rsid w:val="00577B4C"/>
    <w:rsid w:val="005807BF"/>
    <w:rsid w:val="00581197"/>
    <w:rsid w:val="00581201"/>
    <w:rsid w:val="00581409"/>
    <w:rsid w:val="00583616"/>
    <w:rsid w:val="00585BC0"/>
    <w:rsid w:val="005863C0"/>
    <w:rsid w:val="00586495"/>
    <w:rsid w:val="005874B1"/>
    <w:rsid w:val="0059017C"/>
    <w:rsid w:val="0059557E"/>
    <w:rsid w:val="00595D86"/>
    <w:rsid w:val="00596494"/>
    <w:rsid w:val="00597ACE"/>
    <w:rsid w:val="00597E4E"/>
    <w:rsid w:val="005A09C4"/>
    <w:rsid w:val="005A2EDB"/>
    <w:rsid w:val="005A50D7"/>
    <w:rsid w:val="005A5190"/>
    <w:rsid w:val="005A5836"/>
    <w:rsid w:val="005A5CCB"/>
    <w:rsid w:val="005A7151"/>
    <w:rsid w:val="005B1400"/>
    <w:rsid w:val="005B1F7E"/>
    <w:rsid w:val="005B2F07"/>
    <w:rsid w:val="005B3B23"/>
    <w:rsid w:val="005B41DB"/>
    <w:rsid w:val="005B57D1"/>
    <w:rsid w:val="005B60B2"/>
    <w:rsid w:val="005B7A64"/>
    <w:rsid w:val="005B7B35"/>
    <w:rsid w:val="005C03FF"/>
    <w:rsid w:val="005C11CC"/>
    <w:rsid w:val="005C1D13"/>
    <w:rsid w:val="005C2124"/>
    <w:rsid w:val="005C32C8"/>
    <w:rsid w:val="005C3A32"/>
    <w:rsid w:val="005C5912"/>
    <w:rsid w:val="005C5E02"/>
    <w:rsid w:val="005C5FB0"/>
    <w:rsid w:val="005C6D28"/>
    <w:rsid w:val="005D3F9D"/>
    <w:rsid w:val="005D4334"/>
    <w:rsid w:val="005D7266"/>
    <w:rsid w:val="005D78B2"/>
    <w:rsid w:val="005D7E94"/>
    <w:rsid w:val="005E13F3"/>
    <w:rsid w:val="005E2DC5"/>
    <w:rsid w:val="005E65D1"/>
    <w:rsid w:val="005F1ACB"/>
    <w:rsid w:val="005F1CB3"/>
    <w:rsid w:val="005F1D39"/>
    <w:rsid w:val="005F2B95"/>
    <w:rsid w:val="005F2CBA"/>
    <w:rsid w:val="005F3BEE"/>
    <w:rsid w:val="005F4296"/>
    <w:rsid w:val="005F4550"/>
    <w:rsid w:val="005F461F"/>
    <w:rsid w:val="005F55C2"/>
    <w:rsid w:val="005F5626"/>
    <w:rsid w:val="005F6857"/>
    <w:rsid w:val="005F6CB4"/>
    <w:rsid w:val="0060000E"/>
    <w:rsid w:val="0060080E"/>
    <w:rsid w:val="00600EC8"/>
    <w:rsid w:val="0060135F"/>
    <w:rsid w:val="006034B4"/>
    <w:rsid w:val="006039B3"/>
    <w:rsid w:val="00605243"/>
    <w:rsid w:val="006058DB"/>
    <w:rsid w:val="00611A98"/>
    <w:rsid w:val="006131F5"/>
    <w:rsid w:val="006132DF"/>
    <w:rsid w:val="00614612"/>
    <w:rsid w:val="006148C6"/>
    <w:rsid w:val="0061608D"/>
    <w:rsid w:val="00617A62"/>
    <w:rsid w:val="00617BA2"/>
    <w:rsid w:val="00620842"/>
    <w:rsid w:val="006212DB"/>
    <w:rsid w:val="006227BF"/>
    <w:rsid w:val="00622ACB"/>
    <w:rsid w:val="00622E6C"/>
    <w:rsid w:val="00624D27"/>
    <w:rsid w:val="006254F9"/>
    <w:rsid w:val="00625A79"/>
    <w:rsid w:val="0062608B"/>
    <w:rsid w:val="00626691"/>
    <w:rsid w:val="00627811"/>
    <w:rsid w:val="006308F2"/>
    <w:rsid w:val="006309BD"/>
    <w:rsid w:val="00632A07"/>
    <w:rsid w:val="00633074"/>
    <w:rsid w:val="006343E2"/>
    <w:rsid w:val="006351F2"/>
    <w:rsid w:val="0063752C"/>
    <w:rsid w:val="00637F7C"/>
    <w:rsid w:val="00641E85"/>
    <w:rsid w:val="00642606"/>
    <w:rsid w:val="00642655"/>
    <w:rsid w:val="00644BEA"/>
    <w:rsid w:val="00645E61"/>
    <w:rsid w:val="006472B9"/>
    <w:rsid w:val="006500C3"/>
    <w:rsid w:val="0065030E"/>
    <w:rsid w:val="00651339"/>
    <w:rsid w:val="0065226A"/>
    <w:rsid w:val="006522E9"/>
    <w:rsid w:val="00653F98"/>
    <w:rsid w:val="0065611E"/>
    <w:rsid w:val="00657594"/>
    <w:rsid w:val="006624E0"/>
    <w:rsid w:val="00662D52"/>
    <w:rsid w:val="00665DB7"/>
    <w:rsid w:val="0066676E"/>
    <w:rsid w:val="006677A8"/>
    <w:rsid w:val="00667AAF"/>
    <w:rsid w:val="006716FF"/>
    <w:rsid w:val="00672A15"/>
    <w:rsid w:val="006743E7"/>
    <w:rsid w:val="00676816"/>
    <w:rsid w:val="00677935"/>
    <w:rsid w:val="00677EA4"/>
    <w:rsid w:val="00680103"/>
    <w:rsid w:val="006815A1"/>
    <w:rsid w:val="00683FBF"/>
    <w:rsid w:val="006844C8"/>
    <w:rsid w:val="006905FD"/>
    <w:rsid w:val="0069496B"/>
    <w:rsid w:val="00696527"/>
    <w:rsid w:val="006A08E3"/>
    <w:rsid w:val="006A0E0B"/>
    <w:rsid w:val="006A12B2"/>
    <w:rsid w:val="006A1998"/>
    <w:rsid w:val="006A1DC3"/>
    <w:rsid w:val="006A39BA"/>
    <w:rsid w:val="006A3ABF"/>
    <w:rsid w:val="006A42D8"/>
    <w:rsid w:val="006A74C7"/>
    <w:rsid w:val="006B1D52"/>
    <w:rsid w:val="006B2090"/>
    <w:rsid w:val="006B2726"/>
    <w:rsid w:val="006B2FA6"/>
    <w:rsid w:val="006B3FDA"/>
    <w:rsid w:val="006B6757"/>
    <w:rsid w:val="006B6BAE"/>
    <w:rsid w:val="006B7139"/>
    <w:rsid w:val="006C1A71"/>
    <w:rsid w:val="006C1ECF"/>
    <w:rsid w:val="006C237F"/>
    <w:rsid w:val="006C25A5"/>
    <w:rsid w:val="006C2D4D"/>
    <w:rsid w:val="006C3513"/>
    <w:rsid w:val="006C3558"/>
    <w:rsid w:val="006C39C8"/>
    <w:rsid w:val="006C4712"/>
    <w:rsid w:val="006C4E5B"/>
    <w:rsid w:val="006D05C3"/>
    <w:rsid w:val="006D1B2A"/>
    <w:rsid w:val="006D2272"/>
    <w:rsid w:val="006D24E0"/>
    <w:rsid w:val="006D5DE5"/>
    <w:rsid w:val="006D67FC"/>
    <w:rsid w:val="006D6BA3"/>
    <w:rsid w:val="006E1129"/>
    <w:rsid w:val="006E1318"/>
    <w:rsid w:val="006E1AC3"/>
    <w:rsid w:val="006E3613"/>
    <w:rsid w:val="006E3627"/>
    <w:rsid w:val="006E3755"/>
    <w:rsid w:val="006E3CAE"/>
    <w:rsid w:val="006E4625"/>
    <w:rsid w:val="006E47D5"/>
    <w:rsid w:val="006F0943"/>
    <w:rsid w:val="006F1F70"/>
    <w:rsid w:val="006F25F5"/>
    <w:rsid w:val="006F2D73"/>
    <w:rsid w:val="006F4076"/>
    <w:rsid w:val="006F6F19"/>
    <w:rsid w:val="006F7CF0"/>
    <w:rsid w:val="006F7F7A"/>
    <w:rsid w:val="00703CB5"/>
    <w:rsid w:val="0070402C"/>
    <w:rsid w:val="007058DE"/>
    <w:rsid w:val="007064B6"/>
    <w:rsid w:val="00707107"/>
    <w:rsid w:val="00710003"/>
    <w:rsid w:val="00712223"/>
    <w:rsid w:val="007124AB"/>
    <w:rsid w:val="00712824"/>
    <w:rsid w:val="00712C26"/>
    <w:rsid w:val="00712D82"/>
    <w:rsid w:val="00713412"/>
    <w:rsid w:val="00713F38"/>
    <w:rsid w:val="00715478"/>
    <w:rsid w:val="007160E2"/>
    <w:rsid w:val="00717C64"/>
    <w:rsid w:val="00720223"/>
    <w:rsid w:val="00720A97"/>
    <w:rsid w:val="00720DF6"/>
    <w:rsid w:val="007213E9"/>
    <w:rsid w:val="007215EC"/>
    <w:rsid w:val="0072225C"/>
    <w:rsid w:val="0072297F"/>
    <w:rsid w:val="00722C59"/>
    <w:rsid w:val="00723F72"/>
    <w:rsid w:val="00724642"/>
    <w:rsid w:val="00726924"/>
    <w:rsid w:val="00730001"/>
    <w:rsid w:val="00730FF3"/>
    <w:rsid w:val="00732583"/>
    <w:rsid w:val="00732AD9"/>
    <w:rsid w:val="007336C2"/>
    <w:rsid w:val="007348E6"/>
    <w:rsid w:val="007376B6"/>
    <w:rsid w:val="00740D65"/>
    <w:rsid w:val="00740D9D"/>
    <w:rsid w:val="007414A3"/>
    <w:rsid w:val="00742588"/>
    <w:rsid w:val="00742E34"/>
    <w:rsid w:val="00743216"/>
    <w:rsid w:val="0074503F"/>
    <w:rsid w:val="00750C66"/>
    <w:rsid w:val="007535B4"/>
    <w:rsid w:val="00753DF3"/>
    <w:rsid w:val="00756310"/>
    <w:rsid w:val="00757691"/>
    <w:rsid w:val="00760CF0"/>
    <w:rsid w:val="00762554"/>
    <w:rsid w:val="007666B8"/>
    <w:rsid w:val="00766C3D"/>
    <w:rsid w:val="00766E6F"/>
    <w:rsid w:val="007673E1"/>
    <w:rsid w:val="00773B11"/>
    <w:rsid w:val="007744D0"/>
    <w:rsid w:val="00776578"/>
    <w:rsid w:val="00776B0A"/>
    <w:rsid w:val="00781709"/>
    <w:rsid w:val="00782644"/>
    <w:rsid w:val="00782D41"/>
    <w:rsid w:val="007851E0"/>
    <w:rsid w:val="007900A8"/>
    <w:rsid w:val="0079123C"/>
    <w:rsid w:val="00791F7E"/>
    <w:rsid w:val="0079503B"/>
    <w:rsid w:val="00795C87"/>
    <w:rsid w:val="00797A0C"/>
    <w:rsid w:val="007A01B5"/>
    <w:rsid w:val="007A0352"/>
    <w:rsid w:val="007A3141"/>
    <w:rsid w:val="007A3A93"/>
    <w:rsid w:val="007A45FF"/>
    <w:rsid w:val="007A64CF"/>
    <w:rsid w:val="007A718A"/>
    <w:rsid w:val="007A7303"/>
    <w:rsid w:val="007B033B"/>
    <w:rsid w:val="007B0698"/>
    <w:rsid w:val="007B1021"/>
    <w:rsid w:val="007B41CB"/>
    <w:rsid w:val="007B4F80"/>
    <w:rsid w:val="007B7056"/>
    <w:rsid w:val="007B76F2"/>
    <w:rsid w:val="007B77C4"/>
    <w:rsid w:val="007C1FCE"/>
    <w:rsid w:val="007C3CEB"/>
    <w:rsid w:val="007C738E"/>
    <w:rsid w:val="007C7415"/>
    <w:rsid w:val="007C75B3"/>
    <w:rsid w:val="007D06CF"/>
    <w:rsid w:val="007D1124"/>
    <w:rsid w:val="007D15E5"/>
    <w:rsid w:val="007D2A47"/>
    <w:rsid w:val="007D2F46"/>
    <w:rsid w:val="007D525E"/>
    <w:rsid w:val="007D61D1"/>
    <w:rsid w:val="007D6620"/>
    <w:rsid w:val="007E10C9"/>
    <w:rsid w:val="007E117C"/>
    <w:rsid w:val="007E33B0"/>
    <w:rsid w:val="007E3A88"/>
    <w:rsid w:val="007E6FCE"/>
    <w:rsid w:val="007E7038"/>
    <w:rsid w:val="007F470E"/>
    <w:rsid w:val="007F4749"/>
    <w:rsid w:val="007F554E"/>
    <w:rsid w:val="007F7864"/>
    <w:rsid w:val="007F7886"/>
    <w:rsid w:val="007F7DB5"/>
    <w:rsid w:val="0080054C"/>
    <w:rsid w:val="008006FF"/>
    <w:rsid w:val="0080092F"/>
    <w:rsid w:val="00803157"/>
    <w:rsid w:val="00803480"/>
    <w:rsid w:val="00803AE2"/>
    <w:rsid w:val="00804823"/>
    <w:rsid w:val="00804F21"/>
    <w:rsid w:val="00805BD6"/>
    <w:rsid w:val="00807C57"/>
    <w:rsid w:val="00807C8A"/>
    <w:rsid w:val="008110F4"/>
    <w:rsid w:val="008122D3"/>
    <w:rsid w:val="00812F2F"/>
    <w:rsid w:val="00813540"/>
    <w:rsid w:val="0081357B"/>
    <w:rsid w:val="008162F9"/>
    <w:rsid w:val="008168C1"/>
    <w:rsid w:val="00816DC3"/>
    <w:rsid w:val="00817F2A"/>
    <w:rsid w:val="00822D43"/>
    <w:rsid w:val="00823F55"/>
    <w:rsid w:val="00825EB5"/>
    <w:rsid w:val="00826CA6"/>
    <w:rsid w:val="00827BBD"/>
    <w:rsid w:val="00830182"/>
    <w:rsid w:val="00830AAF"/>
    <w:rsid w:val="00831C6F"/>
    <w:rsid w:val="00832E8C"/>
    <w:rsid w:val="00834330"/>
    <w:rsid w:val="008348C9"/>
    <w:rsid w:val="00834CAC"/>
    <w:rsid w:val="008350AC"/>
    <w:rsid w:val="008360E3"/>
    <w:rsid w:val="008367FA"/>
    <w:rsid w:val="00840116"/>
    <w:rsid w:val="008401A6"/>
    <w:rsid w:val="00840E9D"/>
    <w:rsid w:val="00841760"/>
    <w:rsid w:val="0084266E"/>
    <w:rsid w:val="008435BF"/>
    <w:rsid w:val="00844800"/>
    <w:rsid w:val="00845F2D"/>
    <w:rsid w:val="00847C1A"/>
    <w:rsid w:val="00847CA6"/>
    <w:rsid w:val="00850297"/>
    <w:rsid w:val="00854265"/>
    <w:rsid w:val="008568DA"/>
    <w:rsid w:val="00856AE2"/>
    <w:rsid w:val="0085703A"/>
    <w:rsid w:val="008614F3"/>
    <w:rsid w:val="00862187"/>
    <w:rsid w:val="00862879"/>
    <w:rsid w:val="00870115"/>
    <w:rsid w:val="00870AAD"/>
    <w:rsid w:val="00870D58"/>
    <w:rsid w:val="008719F0"/>
    <w:rsid w:val="00873CF9"/>
    <w:rsid w:val="00874048"/>
    <w:rsid w:val="00874E98"/>
    <w:rsid w:val="008761A9"/>
    <w:rsid w:val="0087625D"/>
    <w:rsid w:val="00876B63"/>
    <w:rsid w:val="008777EA"/>
    <w:rsid w:val="00877D3E"/>
    <w:rsid w:val="00880CFB"/>
    <w:rsid w:val="00882205"/>
    <w:rsid w:val="00884AC2"/>
    <w:rsid w:val="00884AF5"/>
    <w:rsid w:val="00885267"/>
    <w:rsid w:val="00887352"/>
    <w:rsid w:val="00887CE7"/>
    <w:rsid w:val="0089160A"/>
    <w:rsid w:val="008921E3"/>
    <w:rsid w:val="00892580"/>
    <w:rsid w:val="00892A1A"/>
    <w:rsid w:val="00893E41"/>
    <w:rsid w:val="008941CF"/>
    <w:rsid w:val="00894237"/>
    <w:rsid w:val="00894292"/>
    <w:rsid w:val="008950FE"/>
    <w:rsid w:val="00895497"/>
    <w:rsid w:val="00895898"/>
    <w:rsid w:val="008961EC"/>
    <w:rsid w:val="00896275"/>
    <w:rsid w:val="00896325"/>
    <w:rsid w:val="00897F21"/>
    <w:rsid w:val="008A0B01"/>
    <w:rsid w:val="008A122B"/>
    <w:rsid w:val="008A1D90"/>
    <w:rsid w:val="008A1DE1"/>
    <w:rsid w:val="008A1F89"/>
    <w:rsid w:val="008A30C6"/>
    <w:rsid w:val="008A3CFF"/>
    <w:rsid w:val="008A60ED"/>
    <w:rsid w:val="008A69EF"/>
    <w:rsid w:val="008A7EE8"/>
    <w:rsid w:val="008B193E"/>
    <w:rsid w:val="008B2B34"/>
    <w:rsid w:val="008B3AB3"/>
    <w:rsid w:val="008B3FA2"/>
    <w:rsid w:val="008B4898"/>
    <w:rsid w:val="008B715B"/>
    <w:rsid w:val="008B719F"/>
    <w:rsid w:val="008B71BA"/>
    <w:rsid w:val="008B7B43"/>
    <w:rsid w:val="008C160D"/>
    <w:rsid w:val="008C1EC2"/>
    <w:rsid w:val="008C33D6"/>
    <w:rsid w:val="008C4C31"/>
    <w:rsid w:val="008C5CCD"/>
    <w:rsid w:val="008C625D"/>
    <w:rsid w:val="008C6AAA"/>
    <w:rsid w:val="008C6F92"/>
    <w:rsid w:val="008C7637"/>
    <w:rsid w:val="008C79D3"/>
    <w:rsid w:val="008D01DF"/>
    <w:rsid w:val="008D08C7"/>
    <w:rsid w:val="008D18C6"/>
    <w:rsid w:val="008D1BC5"/>
    <w:rsid w:val="008D20DE"/>
    <w:rsid w:val="008D41F8"/>
    <w:rsid w:val="008D468D"/>
    <w:rsid w:val="008D4715"/>
    <w:rsid w:val="008D4B65"/>
    <w:rsid w:val="008D50C0"/>
    <w:rsid w:val="008E076C"/>
    <w:rsid w:val="008E140F"/>
    <w:rsid w:val="008E2658"/>
    <w:rsid w:val="008E3034"/>
    <w:rsid w:val="008E3D52"/>
    <w:rsid w:val="008E4975"/>
    <w:rsid w:val="008E4998"/>
    <w:rsid w:val="008E5B2C"/>
    <w:rsid w:val="008E615F"/>
    <w:rsid w:val="008E670E"/>
    <w:rsid w:val="008E6980"/>
    <w:rsid w:val="008E6DEE"/>
    <w:rsid w:val="008F0EAE"/>
    <w:rsid w:val="008F1199"/>
    <w:rsid w:val="008F2F4F"/>
    <w:rsid w:val="008F32CC"/>
    <w:rsid w:val="008F3C3D"/>
    <w:rsid w:val="008F3CC0"/>
    <w:rsid w:val="008F510C"/>
    <w:rsid w:val="008F62D0"/>
    <w:rsid w:val="008F6504"/>
    <w:rsid w:val="008F6B14"/>
    <w:rsid w:val="008F7CEA"/>
    <w:rsid w:val="008F7D99"/>
    <w:rsid w:val="00900561"/>
    <w:rsid w:val="00901CF7"/>
    <w:rsid w:val="009024F8"/>
    <w:rsid w:val="00902B4A"/>
    <w:rsid w:val="00902B7A"/>
    <w:rsid w:val="00903371"/>
    <w:rsid w:val="009043A1"/>
    <w:rsid w:val="00905B7F"/>
    <w:rsid w:val="00906DA2"/>
    <w:rsid w:val="009072B4"/>
    <w:rsid w:val="0090774B"/>
    <w:rsid w:val="009077E0"/>
    <w:rsid w:val="00913503"/>
    <w:rsid w:val="00913AF6"/>
    <w:rsid w:val="00914A81"/>
    <w:rsid w:val="00915C41"/>
    <w:rsid w:val="00915D0D"/>
    <w:rsid w:val="0091607B"/>
    <w:rsid w:val="009161F3"/>
    <w:rsid w:val="009175E9"/>
    <w:rsid w:val="00917FB5"/>
    <w:rsid w:val="009212D5"/>
    <w:rsid w:val="0092204D"/>
    <w:rsid w:val="00922170"/>
    <w:rsid w:val="009229F8"/>
    <w:rsid w:val="00924B0B"/>
    <w:rsid w:val="0092641E"/>
    <w:rsid w:val="00927B17"/>
    <w:rsid w:val="009325CF"/>
    <w:rsid w:val="0093279C"/>
    <w:rsid w:val="00933620"/>
    <w:rsid w:val="009344DD"/>
    <w:rsid w:val="00935AAF"/>
    <w:rsid w:val="00936A66"/>
    <w:rsid w:val="00937DA7"/>
    <w:rsid w:val="00937E3A"/>
    <w:rsid w:val="00937F14"/>
    <w:rsid w:val="009439D8"/>
    <w:rsid w:val="009439E3"/>
    <w:rsid w:val="00944BBE"/>
    <w:rsid w:val="00945E70"/>
    <w:rsid w:val="009469EA"/>
    <w:rsid w:val="009473D2"/>
    <w:rsid w:val="00954B65"/>
    <w:rsid w:val="00954BA9"/>
    <w:rsid w:val="00954E1B"/>
    <w:rsid w:val="009564D4"/>
    <w:rsid w:val="00957EB8"/>
    <w:rsid w:val="00960835"/>
    <w:rsid w:val="009619FF"/>
    <w:rsid w:val="00963676"/>
    <w:rsid w:val="009674C0"/>
    <w:rsid w:val="00967660"/>
    <w:rsid w:val="00967E52"/>
    <w:rsid w:val="009721A4"/>
    <w:rsid w:val="0097702C"/>
    <w:rsid w:val="00980212"/>
    <w:rsid w:val="0098059A"/>
    <w:rsid w:val="00980B53"/>
    <w:rsid w:val="009812A3"/>
    <w:rsid w:val="00981678"/>
    <w:rsid w:val="00982FDB"/>
    <w:rsid w:val="009833C4"/>
    <w:rsid w:val="00983E0F"/>
    <w:rsid w:val="009855F2"/>
    <w:rsid w:val="009861F0"/>
    <w:rsid w:val="00986596"/>
    <w:rsid w:val="009876A3"/>
    <w:rsid w:val="00990D3D"/>
    <w:rsid w:val="00992DA2"/>
    <w:rsid w:val="009934A0"/>
    <w:rsid w:val="00993578"/>
    <w:rsid w:val="009945BB"/>
    <w:rsid w:val="00994AFA"/>
    <w:rsid w:val="00995068"/>
    <w:rsid w:val="00995102"/>
    <w:rsid w:val="00995AEE"/>
    <w:rsid w:val="009A0EE2"/>
    <w:rsid w:val="009A1FD6"/>
    <w:rsid w:val="009A36FA"/>
    <w:rsid w:val="009A5463"/>
    <w:rsid w:val="009A5D57"/>
    <w:rsid w:val="009B0913"/>
    <w:rsid w:val="009B1E1A"/>
    <w:rsid w:val="009B2690"/>
    <w:rsid w:val="009B271E"/>
    <w:rsid w:val="009B2942"/>
    <w:rsid w:val="009B543C"/>
    <w:rsid w:val="009B5550"/>
    <w:rsid w:val="009B6623"/>
    <w:rsid w:val="009B716A"/>
    <w:rsid w:val="009C2AEE"/>
    <w:rsid w:val="009C3EF5"/>
    <w:rsid w:val="009C48B3"/>
    <w:rsid w:val="009C4BEB"/>
    <w:rsid w:val="009C4DC8"/>
    <w:rsid w:val="009C5F01"/>
    <w:rsid w:val="009C788C"/>
    <w:rsid w:val="009D0796"/>
    <w:rsid w:val="009D0BF8"/>
    <w:rsid w:val="009D4113"/>
    <w:rsid w:val="009D50BB"/>
    <w:rsid w:val="009D59D1"/>
    <w:rsid w:val="009D7173"/>
    <w:rsid w:val="009D7DE1"/>
    <w:rsid w:val="009E0865"/>
    <w:rsid w:val="009E10D3"/>
    <w:rsid w:val="009E2406"/>
    <w:rsid w:val="009E48E3"/>
    <w:rsid w:val="009E597F"/>
    <w:rsid w:val="009E5988"/>
    <w:rsid w:val="009E6BEB"/>
    <w:rsid w:val="009E6CD6"/>
    <w:rsid w:val="009E79B6"/>
    <w:rsid w:val="009F077F"/>
    <w:rsid w:val="009F2C87"/>
    <w:rsid w:val="009F4A6D"/>
    <w:rsid w:val="009F56D2"/>
    <w:rsid w:val="009F5CD1"/>
    <w:rsid w:val="009F6318"/>
    <w:rsid w:val="009F6BBA"/>
    <w:rsid w:val="009F6DEF"/>
    <w:rsid w:val="009F738B"/>
    <w:rsid w:val="00A0090F"/>
    <w:rsid w:val="00A013A3"/>
    <w:rsid w:val="00A04FC8"/>
    <w:rsid w:val="00A06E25"/>
    <w:rsid w:val="00A07392"/>
    <w:rsid w:val="00A07655"/>
    <w:rsid w:val="00A104EA"/>
    <w:rsid w:val="00A11776"/>
    <w:rsid w:val="00A12A79"/>
    <w:rsid w:val="00A12D65"/>
    <w:rsid w:val="00A15904"/>
    <w:rsid w:val="00A15E3F"/>
    <w:rsid w:val="00A179ED"/>
    <w:rsid w:val="00A20412"/>
    <w:rsid w:val="00A21199"/>
    <w:rsid w:val="00A214C7"/>
    <w:rsid w:val="00A2597E"/>
    <w:rsid w:val="00A26096"/>
    <w:rsid w:val="00A26597"/>
    <w:rsid w:val="00A303F1"/>
    <w:rsid w:val="00A312AE"/>
    <w:rsid w:val="00A3189A"/>
    <w:rsid w:val="00A318A1"/>
    <w:rsid w:val="00A31A5B"/>
    <w:rsid w:val="00A3292C"/>
    <w:rsid w:val="00A32AF9"/>
    <w:rsid w:val="00A34B93"/>
    <w:rsid w:val="00A3575E"/>
    <w:rsid w:val="00A35E7B"/>
    <w:rsid w:val="00A372E4"/>
    <w:rsid w:val="00A37704"/>
    <w:rsid w:val="00A404D4"/>
    <w:rsid w:val="00A41241"/>
    <w:rsid w:val="00A41519"/>
    <w:rsid w:val="00A418AE"/>
    <w:rsid w:val="00A41C86"/>
    <w:rsid w:val="00A43372"/>
    <w:rsid w:val="00A43492"/>
    <w:rsid w:val="00A454F5"/>
    <w:rsid w:val="00A46D7D"/>
    <w:rsid w:val="00A47B7B"/>
    <w:rsid w:val="00A47C47"/>
    <w:rsid w:val="00A51751"/>
    <w:rsid w:val="00A51A2E"/>
    <w:rsid w:val="00A523A5"/>
    <w:rsid w:val="00A53AB9"/>
    <w:rsid w:val="00A540EA"/>
    <w:rsid w:val="00A545F6"/>
    <w:rsid w:val="00A54F46"/>
    <w:rsid w:val="00A556C5"/>
    <w:rsid w:val="00A56F80"/>
    <w:rsid w:val="00A5738F"/>
    <w:rsid w:val="00A6128C"/>
    <w:rsid w:val="00A6329D"/>
    <w:rsid w:val="00A65881"/>
    <w:rsid w:val="00A65A11"/>
    <w:rsid w:val="00A65CF9"/>
    <w:rsid w:val="00A67ACD"/>
    <w:rsid w:val="00A7014C"/>
    <w:rsid w:val="00A71036"/>
    <w:rsid w:val="00A71BE4"/>
    <w:rsid w:val="00A72036"/>
    <w:rsid w:val="00A729AA"/>
    <w:rsid w:val="00A73565"/>
    <w:rsid w:val="00A74D0B"/>
    <w:rsid w:val="00A74E03"/>
    <w:rsid w:val="00A74E7B"/>
    <w:rsid w:val="00A75BBE"/>
    <w:rsid w:val="00A7613F"/>
    <w:rsid w:val="00A77608"/>
    <w:rsid w:val="00A8355A"/>
    <w:rsid w:val="00A83FDB"/>
    <w:rsid w:val="00A84F01"/>
    <w:rsid w:val="00A86AAB"/>
    <w:rsid w:val="00A902EA"/>
    <w:rsid w:val="00A90904"/>
    <w:rsid w:val="00A91C7F"/>
    <w:rsid w:val="00A925B8"/>
    <w:rsid w:val="00A92C5F"/>
    <w:rsid w:val="00A92F7E"/>
    <w:rsid w:val="00A95721"/>
    <w:rsid w:val="00A95CC5"/>
    <w:rsid w:val="00A95D95"/>
    <w:rsid w:val="00A974AC"/>
    <w:rsid w:val="00AA0E37"/>
    <w:rsid w:val="00AA524F"/>
    <w:rsid w:val="00AA625B"/>
    <w:rsid w:val="00AA6E08"/>
    <w:rsid w:val="00AB031C"/>
    <w:rsid w:val="00AB086C"/>
    <w:rsid w:val="00AB1113"/>
    <w:rsid w:val="00AB1302"/>
    <w:rsid w:val="00AB6AC6"/>
    <w:rsid w:val="00AC0BDB"/>
    <w:rsid w:val="00AC1076"/>
    <w:rsid w:val="00AC1304"/>
    <w:rsid w:val="00AC1E06"/>
    <w:rsid w:val="00AC3460"/>
    <w:rsid w:val="00AC7352"/>
    <w:rsid w:val="00AD0E3B"/>
    <w:rsid w:val="00AD1968"/>
    <w:rsid w:val="00AD3BF5"/>
    <w:rsid w:val="00AD4431"/>
    <w:rsid w:val="00AD55AF"/>
    <w:rsid w:val="00AD55C9"/>
    <w:rsid w:val="00AD68C7"/>
    <w:rsid w:val="00AD7D5D"/>
    <w:rsid w:val="00AE009F"/>
    <w:rsid w:val="00AE0541"/>
    <w:rsid w:val="00AE084D"/>
    <w:rsid w:val="00AE0B88"/>
    <w:rsid w:val="00AE3361"/>
    <w:rsid w:val="00AE33E0"/>
    <w:rsid w:val="00AE3E86"/>
    <w:rsid w:val="00AE63F0"/>
    <w:rsid w:val="00AE7561"/>
    <w:rsid w:val="00AE7FE5"/>
    <w:rsid w:val="00AF0210"/>
    <w:rsid w:val="00AF0B09"/>
    <w:rsid w:val="00AF29E6"/>
    <w:rsid w:val="00AF3B48"/>
    <w:rsid w:val="00AF44B4"/>
    <w:rsid w:val="00B00B43"/>
    <w:rsid w:val="00B016B1"/>
    <w:rsid w:val="00B01C29"/>
    <w:rsid w:val="00B01C65"/>
    <w:rsid w:val="00B01C99"/>
    <w:rsid w:val="00B01DFE"/>
    <w:rsid w:val="00B02302"/>
    <w:rsid w:val="00B0253E"/>
    <w:rsid w:val="00B03FFF"/>
    <w:rsid w:val="00B04912"/>
    <w:rsid w:val="00B058B4"/>
    <w:rsid w:val="00B05D40"/>
    <w:rsid w:val="00B06B29"/>
    <w:rsid w:val="00B0748C"/>
    <w:rsid w:val="00B10F44"/>
    <w:rsid w:val="00B11E11"/>
    <w:rsid w:val="00B13451"/>
    <w:rsid w:val="00B13A14"/>
    <w:rsid w:val="00B13D69"/>
    <w:rsid w:val="00B1456D"/>
    <w:rsid w:val="00B16F1F"/>
    <w:rsid w:val="00B17E24"/>
    <w:rsid w:val="00B2129D"/>
    <w:rsid w:val="00B21B97"/>
    <w:rsid w:val="00B21CEC"/>
    <w:rsid w:val="00B2489D"/>
    <w:rsid w:val="00B2624A"/>
    <w:rsid w:val="00B3007E"/>
    <w:rsid w:val="00B317B5"/>
    <w:rsid w:val="00B3240B"/>
    <w:rsid w:val="00B32EB5"/>
    <w:rsid w:val="00B34F3E"/>
    <w:rsid w:val="00B35499"/>
    <w:rsid w:val="00B3584B"/>
    <w:rsid w:val="00B40C03"/>
    <w:rsid w:val="00B41474"/>
    <w:rsid w:val="00B41615"/>
    <w:rsid w:val="00B418B3"/>
    <w:rsid w:val="00B419DA"/>
    <w:rsid w:val="00B45DA5"/>
    <w:rsid w:val="00B47729"/>
    <w:rsid w:val="00B47D12"/>
    <w:rsid w:val="00B47F15"/>
    <w:rsid w:val="00B50EBB"/>
    <w:rsid w:val="00B51104"/>
    <w:rsid w:val="00B51BE5"/>
    <w:rsid w:val="00B52F7E"/>
    <w:rsid w:val="00B53118"/>
    <w:rsid w:val="00B53579"/>
    <w:rsid w:val="00B543C4"/>
    <w:rsid w:val="00B54EF7"/>
    <w:rsid w:val="00B550EB"/>
    <w:rsid w:val="00B556ED"/>
    <w:rsid w:val="00B60252"/>
    <w:rsid w:val="00B60673"/>
    <w:rsid w:val="00B611F4"/>
    <w:rsid w:val="00B62498"/>
    <w:rsid w:val="00B668BC"/>
    <w:rsid w:val="00B6754D"/>
    <w:rsid w:val="00B70255"/>
    <w:rsid w:val="00B720B9"/>
    <w:rsid w:val="00B72ACE"/>
    <w:rsid w:val="00B73BDC"/>
    <w:rsid w:val="00B81339"/>
    <w:rsid w:val="00B81F68"/>
    <w:rsid w:val="00B82D03"/>
    <w:rsid w:val="00B8378E"/>
    <w:rsid w:val="00B849F7"/>
    <w:rsid w:val="00B84FFD"/>
    <w:rsid w:val="00B8696B"/>
    <w:rsid w:val="00B8731D"/>
    <w:rsid w:val="00B90468"/>
    <w:rsid w:val="00B9087D"/>
    <w:rsid w:val="00B90C82"/>
    <w:rsid w:val="00B90CEC"/>
    <w:rsid w:val="00B918AD"/>
    <w:rsid w:val="00B923EE"/>
    <w:rsid w:val="00B93C90"/>
    <w:rsid w:val="00B94FF9"/>
    <w:rsid w:val="00B95560"/>
    <w:rsid w:val="00B9566D"/>
    <w:rsid w:val="00B959E1"/>
    <w:rsid w:val="00B95B16"/>
    <w:rsid w:val="00B9610B"/>
    <w:rsid w:val="00B96591"/>
    <w:rsid w:val="00B96D62"/>
    <w:rsid w:val="00B975A5"/>
    <w:rsid w:val="00B97F03"/>
    <w:rsid w:val="00BA2A4C"/>
    <w:rsid w:val="00BA2AC0"/>
    <w:rsid w:val="00BA469F"/>
    <w:rsid w:val="00BA47FE"/>
    <w:rsid w:val="00BA55AB"/>
    <w:rsid w:val="00BA61EF"/>
    <w:rsid w:val="00BA62CA"/>
    <w:rsid w:val="00BA72C5"/>
    <w:rsid w:val="00BA7F36"/>
    <w:rsid w:val="00BB1E8A"/>
    <w:rsid w:val="00BB2D4B"/>
    <w:rsid w:val="00BB2E88"/>
    <w:rsid w:val="00BB3648"/>
    <w:rsid w:val="00BB5A89"/>
    <w:rsid w:val="00BB62AE"/>
    <w:rsid w:val="00BB7353"/>
    <w:rsid w:val="00BC00DB"/>
    <w:rsid w:val="00BC0B67"/>
    <w:rsid w:val="00BC27D9"/>
    <w:rsid w:val="00BC52DD"/>
    <w:rsid w:val="00BC73C3"/>
    <w:rsid w:val="00BD022A"/>
    <w:rsid w:val="00BD32F5"/>
    <w:rsid w:val="00BD5057"/>
    <w:rsid w:val="00BD6000"/>
    <w:rsid w:val="00BD6456"/>
    <w:rsid w:val="00BD743C"/>
    <w:rsid w:val="00BE0E1F"/>
    <w:rsid w:val="00BE1F88"/>
    <w:rsid w:val="00BE2316"/>
    <w:rsid w:val="00BE3E32"/>
    <w:rsid w:val="00BE53A4"/>
    <w:rsid w:val="00BE6FCE"/>
    <w:rsid w:val="00BE7A42"/>
    <w:rsid w:val="00BF29A8"/>
    <w:rsid w:val="00BF4178"/>
    <w:rsid w:val="00BF48D0"/>
    <w:rsid w:val="00BF527E"/>
    <w:rsid w:val="00BF5D9C"/>
    <w:rsid w:val="00BF728F"/>
    <w:rsid w:val="00C0058B"/>
    <w:rsid w:val="00C00E0A"/>
    <w:rsid w:val="00C0227C"/>
    <w:rsid w:val="00C027D1"/>
    <w:rsid w:val="00C030F0"/>
    <w:rsid w:val="00C031EF"/>
    <w:rsid w:val="00C04B2A"/>
    <w:rsid w:val="00C05F07"/>
    <w:rsid w:val="00C109A9"/>
    <w:rsid w:val="00C10F8A"/>
    <w:rsid w:val="00C1228E"/>
    <w:rsid w:val="00C126F8"/>
    <w:rsid w:val="00C150E1"/>
    <w:rsid w:val="00C16B25"/>
    <w:rsid w:val="00C17D35"/>
    <w:rsid w:val="00C17E38"/>
    <w:rsid w:val="00C20DBB"/>
    <w:rsid w:val="00C20E29"/>
    <w:rsid w:val="00C23688"/>
    <w:rsid w:val="00C237A8"/>
    <w:rsid w:val="00C246F0"/>
    <w:rsid w:val="00C24FD0"/>
    <w:rsid w:val="00C300CB"/>
    <w:rsid w:val="00C33342"/>
    <w:rsid w:val="00C33F71"/>
    <w:rsid w:val="00C37266"/>
    <w:rsid w:val="00C37BFB"/>
    <w:rsid w:val="00C405EF"/>
    <w:rsid w:val="00C40AE1"/>
    <w:rsid w:val="00C41BBE"/>
    <w:rsid w:val="00C46F76"/>
    <w:rsid w:val="00C473E5"/>
    <w:rsid w:val="00C57804"/>
    <w:rsid w:val="00C57C99"/>
    <w:rsid w:val="00C60418"/>
    <w:rsid w:val="00C606CB"/>
    <w:rsid w:val="00C62F88"/>
    <w:rsid w:val="00C63185"/>
    <w:rsid w:val="00C63A15"/>
    <w:rsid w:val="00C64846"/>
    <w:rsid w:val="00C65842"/>
    <w:rsid w:val="00C714D4"/>
    <w:rsid w:val="00C72408"/>
    <w:rsid w:val="00C72D93"/>
    <w:rsid w:val="00C73F65"/>
    <w:rsid w:val="00C744E6"/>
    <w:rsid w:val="00C74E08"/>
    <w:rsid w:val="00C74EC4"/>
    <w:rsid w:val="00C77514"/>
    <w:rsid w:val="00C803A3"/>
    <w:rsid w:val="00C81A16"/>
    <w:rsid w:val="00C82336"/>
    <w:rsid w:val="00C8345B"/>
    <w:rsid w:val="00C83496"/>
    <w:rsid w:val="00C845E5"/>
    <w:rsid w:val="00C85160"/>
    <w:rsid w:val="00C8638B"/>
    <w:rsid w:val="00C86727"/>
    <w:rsid w:val="00C8689C"/>
    <w:rsid w:val="00C87A20"/>
    <w:rsid w:val="00C90205"/>
    <w:rsid w:val="00C90F82"/>
    <w:rsid w:val="00C9263E"/>
    <w:rsid w:val="00C93CE6"/>
    <w:rsid w:val="00C95C21"/>
    <w:rsid w:val="00C963D9"/>
    <w:rsid w:val="00C97092"/>
    <w:rsid w:val="00C9774F"/>
    <w:rsid w:val="00CA02E8"/>
    <w:rsid w:val="00CA0E16"/>
    <w:rsid w:val="00CA15B9"/>
    <w:rsid w:val="00CA3876"/>
    <w:rsid w:val="00CA4487"/>
    <w:rsid w:val="00CA4C6B"/>
    <w:rsid w:val="00CA6987"/>
    <w:rsid w:val="00CA74FA"/>
    <w:rsid w:val="00CB1A3E"/>
    <w:rsid w:val="00CB47B0"/>
    <w:rsid w:val="00CB5D4B"/>
    <w:rsid w:val="00CB7817"/>
    <w:rsid w:val="00CB7962"/>
    <w:rsid w:val="00CC3B44"/>
    <w:rsid w:val="00CC4069"/>
    <w:rsid w:val="00CC5F52"/>
    <w:rsid w:val="00CC62D2"/>
    <w:rsid w:val="00CC741C"/>
    <w:rsid w:val="00CD0EBF"/>
    <w:rsid w:val="00CD101C"/>
    <w:rsid w:val="00CD1557"/>
    <w:rsid w:val="00CD3971"/>
    <w:rsid w:val="00CD3C9C"/>
    <w:rsid w:val="00CD499C"/>
    <w:rsid w:val="00CD4B2F"/>
    <w:rsid w:val="00CD638B"/>
    <w:rsid w:val="00CD747D"/>
    <w:rsid w:val="00CE150A"/>
    <w:rsid w:val="00CE1611"/>
    <w:rsid w:val="00CE1E9B"/>
    <w:rsid w:val="00CE3D3D"/>
    <w:rsid w:val="00CE4377"/>
    <w:rsid w:val="00CE5B55"/>
    <w:rsid w:val="00CE62E9"/>
    <w:rsid w:val="00CE64B7"/>
    <w:rsid w:val="00CF084B"/>
    <w:rsid w:val="00CF0B71"/>
    <w:rsid w:val="00CF1AB2"/>
    <w:rsid w:val="00CF2A2A"/>
    <w:rsid w:val="00CF3625"/>
    <w:rsid w:val="00CF60A5"/>
    <w:rsid w:val="00CF685A"/>
    <w:rsid w:val="00CF7C74"/>
    <w:rsid w:val="00CF7DF8"/>
    <w:rsid w:val="00D01300"/>
    <w:rsid w:val="00D03145"/>
    <w:rsid w:val="00D03440"/>
    <w:rsid w:val="00D06238"/>
    <w:rsid w:val="00D06A39"/>
    <w:rsid w:val="00D1043E"/>
    <w:rsid w:val="00D109DF"/>
    <w:rsid w:val="00D118CA"/>
    <w:rsid w:val="00D127FF"/>
    <w:rsid w:val="00D12BF5"/>
    <w:rsid w:val="00D14936"/>
    <w:rsid w:val="00D15777"/>
    <w:rsid w:val="00D15928"/>
    <w:rsid w:val="00D17A45"/>
    <w:rsid w:val="00D2158F"/>
    <w:rsid w:val="00D22998"/>
    <w:rsid w:val="00D2346B"/>
    <w:rsid w:val="00D25B8E"/>
    <w:rsid w:val="00D25E62"/>
    <w:rsid w:val="00D26534"/>
    <w:rsid w:val="00D27340"/>
    <w:rsid w:val="00D2736B"/>
    <w:rsid w:val="00D3166D"/>
    <w:rsid w:val="00D32713"/>
    <w:rsid w:val="00D34DA7"/>
    <w:rsid w:val="00D35785"/>
    <w:rsid w:val="00D3662B"/>
    <w:rsid w:val="00D367CF"/>
    <w:rsid w:val="00D37305"/>
    <w:rsid w:val="00D37D2D"/>
    <w:rsid w:val="00D41291"/>
    <w:rsid w:val="00D43020"/>
    <w:rsid w:val="00D4322A"/>
    <w:rsid w:val="00D45E14"/>
    <w:rsid w:val="00D46527"/>
    <w:rsid w:val="00D50BF9"/>
    <w:rsid w:val="00D5280E"/>
    <w:rsid w:val="00D57480"/>
    <w:rsid w:val="00D574B3"/>
    <w:rsid w:val="00D60B40"/>
    <w:rsid w:val="00D6281F"/>
    <w:rsid w:val="00D6295E"/>
    <w:rsid w:val="00D641E8"/>
    <w:rsid w:val="00D6521B"/>
    <w:rsid w:val="00D666E1"/>
    <w:rsid w:val="00D67334"/>
    <w:rsid w:val="00D707C3"/>
    <w:rsid w:val="00D718BE"/>
    <w:rsid w:val="00D72ADD"/>
    <w:rsid w:val="00D73EE8"/>
    <w:rsid w:val="00D747CD"/>
    <w:rsid w:val="00D754C7"/>
    <w:rsid w:val="00D80F3C"/>
    <w:rsid w:val="00D813CE"/>
    <w:rsid w:val="00D84811"/>
    <w:rsid w:val="00D855FB"/>
    <w:rsid w:val="00D86317"/>
    <w:rsid w:val="00D87F2B"/>
    <w:rsid w:val="00D90D8B"/>
    <w:rsid w:val="00D910B4"/>
    <w:rsid w:val="00D91FF4"/>
    <w:rsid w:val="00D92914"/>
    <w:rsid w:val="00D92ACB"/>
    <w:rsid w:val="00D936A8"/>
    <w:rsid w:val="00D93B45"/>
    <w:rsid w:val="00D946FE"/>
    <w:rsid w:val="00D94834"/>
    <w:rsid w:val="00D9515A"/>
    <w:rsid w:val="00D95463"/>
    <w:rsid w:val="00D96499"/>
    <w:rsid w:val="00D964CA"/>
    <w:rsid w:val="00D97AE1"/>
    <w:rsid w:val="00DA1B42"/>
    <w:rsid w:val="00DA3755"/>
    <w:rsid w:val="00DA5D15"/>
    <w:rsid w:val="00DA6DFE"/>
    <w:rsid w:val="00DA7964"/>
    <w:rsid w:val="00DB0170"/>
    <w:rsid w:val="00DB1636"/>
    <w:rsid w:val="00DB1D21"/>
    <w:rsid w:val="00DB3370"/>
    <w:rsid w:val="00DB36AB"/>
    <w:rsid w:val="00DB5C84"/>
    <w:rsid w:val="00DB6399"/>
    <w:rsid w:val="00DC09AA"/>
    <w:rsid w:val="00DC212D"/>
    <w:rsid w:val="00DC41D8"/>
    <w:rsid w:val="00DC476E"/>
    <w:rsid w:val="00DC489B"/>
    <w:rsid w:val="00DC520D"/>
    <w:rsid w:val="00DC54EE"/>
    <w:rsid w:val="00DC5824"/>
    <w:rsid w:val="00DC614E"/>
    <w:rsid w:val="00DC7BF5"/>
    <w:rsid w:val="00DC7D14"/>
    <w:rsid w:val="00DD05D5"/>
    <w:rsid w:val="00DD14B3"/>
    <w:rsid w:val="00DD26D8"/>
    <w:rsid w:val="00DD2CDC"/>
    <w:rsid w:val="00DD3055"/>
    <w:rsid w:val="00DD42FF"/>
    <w:rsid w:val="00DE0389"/>
    <w:rsid w:val="00DE0C2C"/>
    <w:rsid w:val="00DE12AA"/>
    <w:rsid w:val="00DE2955"/>
    <w:rsid w:val="00DE4CFC"/>
    <w:rsid w:val="00DE5C53"/>
    <w:rsid w:val="00DE7D72"/>
    <w:rsid w:val="00DF0F19"/>
    <w:rsid w:val="00DF143C"/>
    <w:rsid w:val="00DF2944"/>
    <w:rsid w:val="00DF342E"/>
    <w:rsid w:val="00DF3C58"/>
    <w:rsid w:val="00DF475D"/>
    <w:rsid w:val="00DF6FA9"/>
    <w:rsid w:val="00DF7715"/>
    <w:rsid w:val="00DF7911"/>
    <w:rsid w:val="00E0257A"/>
    <w:rsid w:val="00E03626"/>
    <w:rsid w:val="00E03C56"/>
    <w:rsid w:val="00E04B1A"/>
    <w:rsid w:val="00E05D4B"/>
    <w:rsid w:val="00E12804"/>
    <w:rsid w:val="00E128EB"/>
    <w:rsid w:val="00E134C8"/>
    <w:rsid w:val="00E20647"/>
    <w:rsid w:val="00E22797"/>
    <w:rsid w:val="00E24DF6"/>
    <w:rsid w:val="00E254CE"/>
    <w:rsid w:val="00E25F78"/>
    <w:rsid w:val="00E26B56"/>
    <w:rsid w:val="00E277B6"/>
    <w:rsid w:val="00E27FB6"/>
    <w:rsid w:val="00E31951"/>
    <w:rsid w:val="00E326DD"/>
    <w:rsid w:val="00E33718"/>
    <w:rsid w:val="00E3381D"/>
    <w:rsid w:val="00E33E77"/>
    <w:rsid w:val="00E347B6"/>
    <w:rsid w:val="00E3671A"/>
    <w:rsid w:val="00E36A9F"/>
    <w:rsid w:val="00E42B26"/>
    <w:rsid w:val="00E42CB0"/>
    <w:rsid w:val="00E42FE0"/>
    <w:rsid w:val="00E46E4B"/>
    <w:rsid w:val="00E557E6"/>
    <w:rsid w:val="00E57189"/>
    <w:rsid w:val="00E61DD8"/>
    <w:rsid w:val="00E62D11"/>
    <w:rsid w:val="00E62FD5"/>
    <w:rsid w:val="00E6606B"/>
    <w:rsid w:val="00E70E91"/>
    <w:rsid w:val="00E71C81"/>
    <w:rsid w:val="00E72A38"/>
    <w:rsid w:val="00E74B29"/>
    <w:rsid w:val="00E74B5D"/>
    <w:rsid w:val="00E757B6"/>
    <w:rsid w:val="00E76025"/>
    <w:rsid w:val="00E763E3"/>
    <w:rsid w:val="00E77F6F"/>
    <w:rsid w:val="00E81BCC"/>
    <w:rsid w:val="00E827ED"/>
    <w:rsid w:val="00E82866"/>
    <w:rsid w:val="00E840DB"/>
    <w:rsid w:val="00E84240"/>
    <w:rsid w:val="00E843A6"/>
    <w:rsid w:val="00E85F3E"/>
    <w:rsid w:val="00E863A6"/>
    <w:rsid w:val="00E863F1"/>
    <w:rsid w:val="00E87DEC"/>
    <w:rsid w:val="00E90CCE"/>
    <w:rsid w:val="00E91373"/>
    <w:rsid w:val="00E915FE"/>
    <w:rsid w:val="00E91E5E"/>
    <w:rsid w:val="00E955C6"/>
    <w:rsid w:val="00E95C5A"/>
    <w:rsid w:val="00E95E71"/>
    <w:rsid w:val="00E95FB7"/>
    <w:rsid w:val="00E96A9C"/>
    <w:rsid w:val="00E96CB6"/>
    <w:rsid w:val="00EA0CC3"/>
    <w:rsid w:val="00EA10E6"/>
    <w:rsid w:val="00EA1788"/>
    <w:rsid w:val="00EA2E54"/>
    <w:rsid w:val="00EA3B84"/>
    <w:rsid w:val="00EA51EF"/>
    <w:rsid w:val="00EA676F"/>
    <w:rsid w:val="00EA67F4"/>
    <w:rsid w:val="00EA6B49"/>
    <w:rsid w:val="00EA7231"/>
    <w:rsid w:val="00EA7A99"/>
    <w:rsid w:val="00EB125F"/>
    <w:rsid w:val="00EB308C"/>
    <w:rsid w:val="00EB3C2B"/>
    <w:rsid w:val="00EB41EC"/>
    <w:rsid w:val="00EB4390"/>
    <w:rsid w:val="00EB6939"/>
    <w:rsid w:val="00EB6E6F"/>
    <w:rsid w:val="00EB7FCA"/>
    <w:rsid w:val="00EC0FB3"/>
    <w:rsid w:val="00EC3670"/>
    <w:rsid w:val="00EC3B89"/>
    <w:rsid w:val="00EC47A2"/>
    <w:rsid w:val="00EC514E"/>
    <w:rsid w:val="00EC570E"/>
    <w:rsid w:val="00EC7408"/>
    <w:rsid w:val="00EC7EB6"/>
    <w:rsid w:val="00ED0A2B"/>
    <w:rsid w:val="00ED2D12"/>
    <w:rsid w:val="00ED3200"/>
    <w:rsid w:val="00ED44F0"/>
    <w:rsid w:val="00ED4616"/>
    <w:rsid w:val="00ED4C1C"/>
    <w:rsid w:val="00ED66D9"/>
    <w:rsid w:val="00ED789A"/>
    <w:rsid w:val="00EE2C82"/>
    <w:rsid w:val="00EE3193"/>
    <w:rsid w:val="00EE3E41"/>
    <w:rsid w:val="00EE6D6D"/>
    <w:rsid w:val="00EE7196"/>
    <w:rsid w:val="00EF14F2"/>
    <w:rsid w:val="00EF3572"/>
    <w:rsid w:val="00EF5FD9"/>
    <w:rsid w:val="00F0076F"/>
    <w:rsid w:val="00F01136"/>
    <w:rsid w:val="00F03DA7"/>
    <w:rsid w:val="00F05DA3"/>
    <w:rsid w:val="00F07BE5"/>
    <w:rsid w:val="00F129B9"/>
    <w:rsid w:val="00F13CC9"/>
    <w:rsid w:val="00F15236"/>
    <w:rsid w:val="00F164D2"/>
    <w:rsid w:val="00F20C23"/>
    <w:rsid w:val="00F22289"/>
    <w:rsid w:val="00F22914"/>
    <w:rsid w:val="00F22A55"/>
    <w:rsid w:val="00F22B7B"/>
    <w:rsid w:val="00F22FD1"/>
    <w:rsid w:val="00F23C02"/>
    <w:rsid w:val="00F24965"/>
    <w:rsid w:val="00F2794B"/>
    <w:rsid w:val="00F27DEF"/>
    <w:rsid w:val="00F302C8"/>
    <w:rsid w:val="00F317DA"/>
    <w:rsid w:val="00F32F9F"/>
    <w:rsid w:val="00F33CC7"/>
    <w:rsid w:val="00F34AD7"/>
    <w:rsid w:val="00F35EE7"/>
    <w:rsid w:val="00F36068"/>
    <w:rsid w:val="00F36685"/>
    <w:rsid w:val="00F410C4"/>
    <w:rsid w:val="00F4157B"/>
    <w:rsid w:val="00F4507A"/>
    <w:rsid w:val="00F45428"/>
    <w:rsid w:val="00F511C2"/>
    <w:rsid w:val="00F534AE"/>
    <w:rsid w:val="00F53CBD"/>
    <w:rsid w:val="00F56203"/>
    <w:rsid w:val="00F56B61"/>
    <w:rsid w:val="00F57219"/>
    <w:rsid w:val="00F5752E"/>
    <w:rsid w:val="00F6195A"/>
    <w:rsid w:val="00F64DCE"/>
    <w:rsid w:val="00F71402"/>
    <w:rsid w:val="00F72A36"/>
    <w:rsid w:val="00F74EB4"/>
    <w:rsid w:val="00F758C0"/>
    <w:rsid w:val="00F7797B"/>
    <w:rsid w:val="00F8116F"/>
    <w:rsid w:val="00F836C6"/>
    <w:rsid w:val="00F837F0"/>
    <w:rsid w:val="00F84E1E"/>
    <w:rsid w:val="00F85E64"/>
    <w:rsid w:val="00F86EF4"/>
    <w:rsid w:val="00F91EC9"/>
    <w:rsid w:val="00F9563B"/>
    <w:rsid w:val="00F97768"/>
    <w:rsid w:val="00FA1C1D"/>
    <w:rsid w:val="00FA26A9"/>
    <w:rsid w:val="00FA2E27"/>
    <w:rsid w:val="00FA2EF5"/>
    <w:rsid w:val="00FA387D"/>
    <w:rsid w:val="00FA39C5"/>
    <w:rsid w:val="00FA3ADB"/>
    <w:rsid w:val="00FA58F0"/>
    <w:rsid w:val="00FA645C"/>
    <w:rsid w:val="00FA7372"/>
    <w:rsid w:val="00FA7437"/>
    <w:rsid w:val="00FB2882"/>
    <w:rsid w:val="00FB5FD7"/>
    <w:rsid w:val="00FC1076"/>
    <w:rsid w:val="00FC3C72"/>
    <w:rsid w:val="00FC46F4"/>
    <w:rsid w:val="00FC4C37"/>
    <w:rsid w:val="00FC505F"/>
    <w:rsid w:val="00FC576E"/>
    <w:rsid w:val="00FC66EB"/>
    <w:rsid w:val="00FC6ADF"/>
    <w:rsid w:val="00FC6C8B"/>
    <w:rsid w:val="00FC7DAF"/>
    <w:rsid w:val="00FD0228"/>
    <w:rsid w:val="00FD3B16"/>
    <w:rsid w:val="00FD61A2"/>
    <w:rsid w:val="00FD6F31"/>
    <w:rsid w:val="00FE0B7C"/>
    <w:rsid w:val="00FE13F0"/>
    <w:rsid w:val="00FE2DD8"/>
    <w:rsid w:val="00FE2F1E"/>
    <w:rsid w:val="00FE3F17"/>
    <w:rsid w:val="00FE4461"/>
    <w:rsid w:val="00FE4A8F"/>
    <w:rsid w:val="00FE6076"/>
    <w:rsid w:val="00FF0459"/>
    <w:rsid w:val="00FF091E"/>
    <w:rsid w:val="00FF0946"/>
    <w:rsid w:val="00FF1161"/>
    <w:rsid w:val="00FF1F8E"/>
    <w:rsid w:val="00FF33ED"/>
    <w:rsid w:val="00FF39A7"/>
    <w:rsid w:val="00FF4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3BE80E75"/>
  <w15:chartTrackingRefBased/>
  <w15:docId w15:val="{9C2BCF16-74EA-4308-BDC3-EF253279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99"/>
    <w:lsdException w:name="caption" w:qFormat="1"/>
    <w:lsdException w:name="annotation reference" w:uiPriority="99"/>
    <w:lsdException w:name="Title" w:qFormat="1"/>
    <w:lsdException w:name="Subtitle" w:qFormat="1"/>
    <w:lsdException w:name="Hyperlink" w:uiPriority="99"/>
    <w:lsdException w:name="Strong" w:qFormat="1"/>
    <w:lsdException w:name="Emphasis" w:qFormat="1"/>
    <w:lsdException w:name="Plain Text" w:uiPriority="99"/>
    <w:lsdException w:name="HTML Top of Form" w:uiPriority="99"/>
    <w:lsdException w:name="HTML Bottom of Form" w:uiPriority="99"/>
    <w:lsdException w:name="Normal (Web)" w:uiPriority="99"/>
    <w:lsdException w:name="HTML Definition" w:semiHidden="1" w:unhideWhenUsed="1"/>
    <w:lsdException w:name="HTML Keyboard" w:semiHidden="1" w:unhideWhenUsed="1"/>
    <w:lsdException w:name="HTML Preformatted"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043E"/>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line="240" w:lineRule="exact"/>
      <w:ind w:left="432"/>
    </w:pPr>
    <w:rPr>
      <w:rFonts w:ascii="Courier New" w:eastAsia="Batang" w:hAnsi="Courier New" w:cs="Courier New"/>
      <w:sz w:val="24"/>
      <w:szCs w:val="24"/>
      <w:lang w:eastAsia="en-US"/>
    </w:rPr>
  </w:style>
  <w:style w:type="paragraph" w:styleId="Heading1">
    <w:name w:val="heading 1"/>
    <w:basedOn w:val="Normal"/>
    <w:next w:val="Normal"/>
    <w:qFormat/>
    <w:rsid w:val="000B1845"/>
    <w:pPr>
      <w:keepNext/>
      <w:numPr>
        <w:numId w:val="4"/>
      </w:numPr>
      <w:outlineLvl w:val="0"/>
    </w:pPr>
  </w:style>
  <w:style w:type="paragraph" w:styleId="Heading2">
    <w:name w:val="heading 2"/>
    <w:basedOn w:val="Normal"/>
    <w:next w:val="Normal"/>
    <w:qFormat/>
    <w:rsid w:val="000B1845"/>
    <w:pPr>
      <w:keepNext/>
      <w:numPr>
        <w:ilvl w:val="1"/>
        <w:numId w:val="4"/>
      </w:numPr>
      <w:ind w:left="432"/>
      <w:outlineLvl w:val="1"/>
    </w:pPr>
    <w:rPr>
      <w:rFonts w:cs="Arial"/>
      <w:bCs/>
      <w:iCs/>
      <w:szCs w:val="28"/>
    </w:rPr>
  </w:style>
  <w:style w:type="paragraph" w:styleId="Heading3">
    <w:name w:val="heading 3"/>
    <w:basedOn w:val="Normal"/>
    <w:next w:val="Normal"/>
    <w:qFormat/>
    <w:rsid w:val="000B1845"/>
    <w:pPr>
      <w:keepNext/>
      <w:numPr>
        <w:ilvl w:val="2"/>
        <w:numId w:val="4"/>
      </w:numPr>
      <w:ind w:left="432"/>
      <w:outlineLvl w:val="2"/>
    </w:pPr>
    <w:rPr>
      <w:rFonts w:cs="Arial"/>
      <w:bCs/>
      <w:szCs w:val="26"/>
    </w:rPr>
  </w:style>
  <w:style w:type="paragraph" w:styleId="Heading4">
    <w:name w:val="heading 4"/>
    <w:basedOn w:val="Normal"/>
    <w:next w:val="Normal"/>
    <w:qFormat/>
    <w:rsid w:val="000B1845"/>
    <w:pPr>
      <w:keepNext/>
      <w:numPr>
        <w:ilvl w:val="3"/>
        <w:numId w:val="4"/>
      </w:numPr>
      <w:outlineLvl w:val="3"/>
    </w:pPr>
    <w:rPr>
      <w:bCs/>
      <w:szCs w:val="28"/>
    </w:rPr>
  </w:style>
  <w:style w:type="paragraph" w:styleId="Heading5">
    <w:name w:val="heading 5"/>
    <w:basedOn w:val="Normal"/>
    <w:next w:val="Normal"/>
    <w:qFormat/>
    <w:rsid w:val="000B1845"/>
    <w:pPr>
      <w:keepNext/>
      <w:numPr>
        <w:ilvl w:val="4"/>
        <w:numId w:val="4"/>
      </w:numPr>
      <w:outlineLvl w:val="4"/>
    </w:pPr>
    <w:rPr>
      <w:bCs/>
      <w:iCs/>
      <w:szCs w:val="26"/>
    </w:rPr>
  </w:style>
  <w:style w:type="paragraph" w:styleId="Heading6">
    <w:name w:val="heading 6"/>
    <w:basedOn w:val="Normal"/>
    <w:next w:val="Normal"/>
    <w:qFormat/>
    <w:rsid w:val="000B1845"/>
    <w:pPr>
      <w:keepNext/>
      <w:numPr>
        <w:ilvl w:val="5"/>
        <w:numId w:val="4"/>
      </w:numPr>
      <w:outlineLvl w:val="5"/>
    </w:pPr>
    <w:rPr>
      <w:bCs/>
      <w:szCs w:val="22"/>
    </w:rPr>
  </w:style>
  <w:style w:type="paragraph" w:styleId="Heading7">
    <w:name w:val="heading 7"/>
    <w:basedOn w:val="Normal"/>
    <w:next w:val="Normal"/>
    <w:qFormat/>
    <w:rsid w:val="000B1845"/>
    <w:pPr>
      <w:keepNext/>
      <w:numPr>
        <w:ilvl w:val="6"/>
        <w:numId w:val="4"/>
      </w:numPr>
      <w:outlineLvl w:val="6"/>
    </w:pPr>
  </w:style>
  <w:style w:type="paragraph" w:styleId="Heading8">
    <w:name w:val="heading 8"/>
    <w:basedOn w:val="Normal"/>
    <w:next w:val="Normal"/>
    <w:qFormat/>
    <w:rsid w:val="000B1845"/>
    <w:pPr>
      <w:keepNext/>
      <w:numPr>
        <w:ilvl w:val="7"/>
        <w:numId w:val="4"/>
      </w:numPr>
      <w:outlineLvl w:val="7"/>
    </w:pPr>
    <w:rPr>
      <w:iCs/>
    </w:rPr>
  </w:style>
  <w:style w:type="paragraph" w:styleId="Heading9">
    <w:name w:val="heading 9"/>
    <w:basedOn w:val="Normal"/>
    <w:next w:val="Normal"/>
    <w:qFormat/>
    <w:rsid w:val="000B1845"/>
    <w:pPr>
      <w:keepNext/>
      <w:numPr>
        <w:ilvl w:val="8"/>
        <w:numId w:val="4"/>
      </w:numPr>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semiHidden/>
    <w:rsid w:val="000B1845"/>
    <w:pPr>
      <w:numPr>
        <w:numId w:val="1"/>
      </w:numPr>
    </w:pPr>
  </w:style>
  <w:style w:type="numbering" w:styleId="1ai">
    <w:name w:val="Outline List 1"/>
    <w:basedOn w:val="NoList"/>
    <w:semiHidden/>
    <w:rsid w:val="000B1845"/>
    <w:pPr>
      <w:numPr>
        <w:numId w:val="2"/>
      </w:numPr>
    </w:pPr>
  </w:style>
  <w:style w:type="paragraph" w:styleId="Header">
    <w:name w:val="header"/>
    <w:basedOn w:val="Normal"/>
    <w:rsid w:val="001024B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center" w:pos="5040"/>
        <w:tab w:val="right" w:pos="10320"/>
      </w:tabs>
      <w:spacing w:after="0"/>
      <w:ind w:left="0"/>
    </w:pPr>
  </w:style>
  <w:style w:type="paragraph" w:styleId="Footer">
    <w:name w:val="footer"/>
    <w:basedOn w:val="Header"/>
    <w:rsid w:val="00F410C4"/>
    <w:rPr>
      <w:lang w:eastAsia="ko-KR"/>
    </w:rPr>
  </w:style>
  <w:style w:type="paragraph" w:styleId="TOC1">
    <w:name w:val="toc 1"/>
    <w:basedOn w:val="Normal"/>
    <w:next w:val="Normal"/>
    <w:autoRedefine/>
    <w:uiPriority w:val="39"/>
    <w:rsid w:val="00D109DF"/>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pPr>
    <w:rPr>
      <w:noProof/>
    </w:rPr>
  </w:style>
  <w:style w:type="paragraph" w:styleId="TOC2">
    <w:name w:val="toc 2"/>
    <w:basedOn w:val="Normal"/>
    <w:next w:val="Normal"/>
    <w:autoRedefine/>
    <w:uiPriority w:val="39"/>
    <w:rsid w:val="00206526"/>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864"/>
    </w:pPr>
    <w:rPr>
      <w:noProof/>
    </w:rPr>
  </w:style>
  <w:style w:type="paragraph" w:styleId="TOC3">
    <w:name w:val="toc 3"/>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296"/>
    </w:pPr>
    <w:rPr>
      <w:noProof/>
      <w:lang w:eastAsia="ko-KR"/>
    </w:rPr>
  </w:style>
  <w:style w:type="numbering" w:styleId="ArticleSection">
    <w:name w:val="Outline List 3"/>
    <w:basedOn w:val="NoList"/>
    <w:semiHidden/>
    <w:rsid w:val="000B1845"/>
    <w:pPr>
      <w:numPr>
        <w:numId w:val="3"/>
      </w:numPr>
    </w:pPr>
  </w:style>
  <w:style w:type="paragraph" w:styleId="TOC4">
    <w:name w:val="toc 4"/>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1728"/>
    </w:pPr>
  </w:style>
  <w:style w:type="paragraph" w:styleId="TOC5">
    <w:name w:val="toc 5"/>
    <w:basedOn w:val="Normal"/>
    <w:next w:val="Normal"/>
    <w:autoRedefine/>
    <w:uiPriority w:val="39"/>
    <w:rsid w:val="00E05D4B"/>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160"/>
    </w:pPr>
  </w:style>
  <w:style w:type="paragraph" w:styleId="TOC6">
    <w:name w:val="toc 6"/>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2592"/>
    </w:pPr>
  </w:style>
  <w:style w:type="paragraph" w:styleId="TOC7">
    <w:name w:val="toc 7"/>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024"/>
    </w:pPr>
  </w:style>
  <w:style w:type="paragraph" w:styleId="TOC8">
    <w:name w:val="toc 8"/>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456"/>
    </w:pPr>
  </w:style>
  <w:style w:type="paragraph" w:styleId="TOC9">
    <w:name w:val="toc 9"/>
    <w:basedOn w:val="Normal"/>
    <w:next w:val="Normal"/>
    <w:autoRedefine/>
    <w:uiPriority w:val="39"/>
    <w:rsid w:val="000B1845"/>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 w:val="right" w:leader="dot" w:pos="10080"/>
      </w:tabs>
      <w:spacing w:after="0"/>
      <w:ind w:left="3888"/>
    </w:pPr>
  </w:style>
  <w:style w:type="paragraph" w:styleId="BlockText">
    <w:name w:val="Block Text"/>
    <w:basedOn w:val="Normal"/>
    <w:semiHidden/>
    <w:rsid w:val="000B1845"/>
    <w:pPr>
      <w:spacing w:after="120"/>
      <w:ind w:left="1440" w:right="1440"/>
    </w:pPr>
  </w:style>
  <w:style w:type="paragraph" w:styleId="BodyText">
    <w:name w:val="Body Text"/>
    <w:basedOn w:val="Normal"/>
    <w:semiHidden/>
    <w:rsid w:val="000B1845"/>
    <w:pPr>
      <w:spacing w:after="120"/>
    </w:pPr>
  </w:style>
  <w:style w:type="paragraph" w:customStyle="1" w:styleId="RFCH1-noTOCnonum">
    <w:name w:val="RFC H1 - no TOC no num"/>
    <w:basedOn w:val="RFCH1-nonum"/>
    <w:next w:val="Normal"/>
    <w:rsid w:val="000B1845"/>
    <w:pPr>
      <w:outlineLvl w:val="9"/>
    </w:pPr>
  </w:style>
  <w:style w:type="paragraph" w:styleId="FootnoteText">
    <w:name w:val="footnote text"/>
    <w:basedOn w:val="Normal"/>
    <w:semiHidden/>
    <w:rsid w:val="000B1845"/>
    <w:rPr>
      <w:sz w:val="20"/>
      <w:szCs w:val="20"/>
    </w:rPr>
  </w:style>
  <w:style w:type="character" w:styleId="EndnoteReference">
    <w:name w:val="endnote reference"/>
    <w:semiHidden/>
    <w:rsid w:val="000B1845"/>
    <w:rPr>
      <w:vertAlign w:val="baseline"/>
    </w:rPr>
  </w:style>
  <w:style w:type="paragraph" w:styleId="Caption">
    <w:name w:val="caption"/>
    <w:basedOn w:val="Normal"/>
    <w:next w:val="Normal"/>
    <w:link w:val="CaptionChar"/>
    <w:autoRedefine/>
    <w:qFormat/>
    <w:rsid w:val="004B0663"/>
    <w:pPr>
      <w:numPr>
        <w:numId w:val="18"/>
      </w:numPr>
      <w:tabs>
        <w:tab w:val="clear" w:pos="864"/>
      </w:tabs>
      <w:kinsoku w:val="0"/>
      <w:overflowPunct w:val="0"/>
      <w:autoSpaceDE w:val="0"/>
      <w:autoSpaceDN w:val="0"/>
      <w:jc w:val="center"/>
    </w:pPr>
    <w:rPr>
      <w:bCs/>
      <w:szCs w:val="20"/>
    </w:rPr>
  </w:style>
  <w:style w:type="character" w:styleId="FootnoteReference">
    <w:name w:val="footnote reference"/>
    <w:semiHidden/>
    <w:rsid w:val="000B1845"/>
    <w:rPr>
      <w:vertAlign w:val="superscript"/>
    </w:rPr>
  </w:style>
  <w:style w:type="paragraph" w:customStyle="1" w:styleId="RFCReferencesBookmark">
    <w:name w:val="RFC References Bookmark"/>
    <w:basedOn w:val="RFCReferences"/>
    <w:rsid w:val="00B93C90"/>
    <w:pPr>
      <w:numPr>
        <w:numId w:val="0"/>
      </w:numPr>
      <w:ind w:left="1872" w:hanging="1440"/>
    </w:pPr>
  </w:style>
  <w:style w:type="paragraph" w:customStyle="1" w:styleId="RFCReferences">
    <w:name w:val="RFC References"/>
    <w:basedOn w:val="Normal"/>
    <w:rsid w:val="000B1845"/>
    <w:pPr>
      <w:keepLines/>
      <w:numPr>
        <w:numId w:val="15"/>
      </w:numPr>
      <w:tabs>
        <w:tab w:val="clear" w:pos="432"/>
        <w:tab w:val="clear" w:pos="864"/>
      </w:tabs>
    </w:pPr>
  </w:style>
  <w:style w:type="paragraph" w:customStyle="1" w:styleId="RFCH1-nonum">
    <w:name w:val="RFC H1 - no num"/>
    <w:basedOn w:val="Normal"/>
    <w:next w:val="Normal"/>
    <w:rsid w:val="000B1845"/>
    <w:pPr>
      <w:keepNext/>
      <w:ind w:left="0"/>
      <w:outlineLvl w:val="0"/>
    </w:pPr>
    <w:rPr>
      <w:rFonts w:eastAsia="Times New Roman"/>
      <w:bCs/>
    </w:rPr>
  </w:style>
  <w:style w:type="paragraph" w:customStyle="1" w:styleId="RFCTitle">
    <w:name w:val="RFC Title"/>
    <w:basedOn w:val="Normal"/>
    <w:rsid w:val="000B1845"/>
    <w:pPr>
      <w:spacing w:after="480"/>
      <w:jc w:val="center"/>
    </w:pPr>
    <w:rPr>
      <w:rFonts w:eastAsia="Times New Roman"/>
    </w:rPr>
  </w:style>
  <w:style w:type="paragraph" w:customStyle="1" w:styleId="RFCInstructions">
    <w:name w:val="RFC Instructions"/>
    <w:basedOn w:val="Normal"/>
    <w:next w:val="Normal"/>
    <w:semiHidden/>
    <w:rsid w:val="00357EC0"/>
    <w:rPr>
      <w:b/>
    </w:rPr>
  </w:style>
  <w:style w:type="paragraph" w:customStyle="1" w:styleId="RFCListNumbered">
    <w:name w:val="RFC List Numbered"/>
    <w:basedOn w:val="Normal"/>
    <w:rsid w:val="00E74B29"/>
    <w:pPr>
      <w:keepLines/>
      <w:numPr>
        <w:numId w:val="28"/>
      </w:numPr>
      <w:tabs>
        <w:tab w:val="clear" w:pos="864"/>
      </w:tabs>
    </w:pPr>
  </w:style>
  <w:style w:type="paragraph" w:customStyle="1" w:styleId="RFCApp">
    <w:name w:val="RFC App"/>
    <w:basedOn w:val="RFCH1-nonum"/>
    <w:next w:val="Normal"/>
    <w:autoRedefine/>
    <w:qFormat/>
    <w:rsid w:val="00FA58F0"/>
    <w:pPr>
      <w:pageBreakBefore/>
      <w:numPr>
        <w:numId w:val="19"/>
      </w:numPr>
    </w:pPr>
  </w:style>
  <w:style w:type="paragraph" w:customStyle="1" w:styleId="RFCAppH1">
    <w:name w:val="RFC App H1"/>
    <w:basedOn w:val="RFCH1-nonum"/>
    <w:next w:val="Normal"/>
    <w:autoRedefine/>
    <w:qFormat/>
    <w:rsid w:val="00A556C5"/>
    <w:pPr>
      <w:numPr>
        <w:ilvl w:val="1"/>
        <w:numId w:val="19"/>
      </w:numPr>
      <w:outlineLvl w:val="1"/>
    </w:pPr>
  </w:style>
  <w:style w:type="paragraph" w:customStyle="1" w:styleId="RFCAppH2">
    <w:name w:val="RFC App H2"/>
    <w:basedOn w:val="RFCH1-nonum"/>
    <w:next w:val="Normal"/>
    <w:autoRedefine/>
    <w:qFormat/>
    <w:rsid w:val="00EB6939"/>
    <w:pPr>
      <w:numPr>
        <w:ilvl w:val="2"/>
        <w:numId w:val="19"/>
      </w:numPr>
      <w:outlineLvl w:val="2"/>
    </w:pPr>
  </w:style>
  <w:style w:type="paragraph" w:styleId="BodyText2">
    <w:name w:val="Body Text 2"/>
    <w:basedOn w:val="Normal"/>
    <w:semiHidden/>
    <w:rsid w:val="000B1845"/>
    <w:pPr>
      <w:spacing w:after="120" w:line="480" w:lineRule="auto"/>
    </w:pPr>
  </w:style>
  <w:style w:type="paragraph" w:styleId="BodyText3">
    <w:name w:val="Body Text 3"/>
    <w:basedOn w:val="Normal"/>
    <w:semiHidden/>
    <w:rsid w:val="000B1845"/>
    <w:pPr>
      <w:spacing w:after="120"/>
    </w:pPr>
    <w:rPr>
      <w:sz w:val="16"/>
      <w:szCs w:val="16"/>
    </w:rPr>
  </w:style>
  <w:style w:type="paragraph" w:styleId="BodyTextFirstIndent">
    <w:name w:val="Body Text First Indent"/>
    <w:basedOn w:val="BodyText"/>
    <w:semiHidden/>
    <w:rsid w:val="000B1845"/>
    <w:pPr>
      <w:ind w:firstLine="210"/>
    </w:pPr>
  </w:style>
  <w:style w:type="paragraph" w:styleId="BodyTextIndent">
    <w:name w:val="Body Text Indent"/>
    <w:basedOn w:val="Normal"/>
    <w:semiHidden/>
    <w:rsid w:val="000B1845"/>
    <w:pPr>
      <w:spacing w:after="120"/>
      <w:ind w:left="360"/>
    </w:pPr>
  </w:style>
  <w:style w:type="paragraph" w:styleId="BodyTextFirstIndent2">
    <w:name w:val="Body Text First Indent 2"/>
    <w:basedOn w:val="BodyTextIndent"/>
    <w:semiHidden/>
    <w:rsid w:val="000B1845"/>
    <w:pPr>
      <w:ind w:firstLine="210"/>
    </w:pPr>
  </w:style>
  <w:style w:type="paragraph" w:styleId="BodyTextIndent2">
    <w:name w:val="Body Text Indent 2"/>
    <w:basedOn w:val="Normal"/>
    <w:semiHidden/>
    <w:rsid w:val="000B1845"/>
    <w:pPr>
      <w:spacing w:after="120" w:line="480" w:lineRule="auto"/>
      <w:ind w:left="360"/>
    </w:pPr>
  </w:style>
  <w:style w:type="paragraph" w:styleId="BodyTextIndent3">
    <w:name w:val="Body Text Indent 3"/>
    <w:basedOn w:val="Normal"/>
    <w:semiHidden/>
    <w:rsid w:val="000B1845"/>
    <w:pPr>
      <w:spacing w:after="120"/>
      <w:ind w:left="360"/>
    </w:pPr>
    <w:rPr>
      <w:sz w:val="16"/>
      <w:szCs w:val="16"/>
    </w:rPr>
  </w:style>
  <w:style w:type="paragraph" w:styleId="Closing">
    <w:name w:val="Closing"/>
    <w:basedOn w:val="Normal"/>
    <w:semiHidden/>
    <w:rsid w:val="000B1845"/>
    <w:pPr>
      <w:ind w:left="4320"/>
    </w:pPr>
  </w:style>
  <w:style w:type="paragraph" w:styleId="Date">
    <w:name w:val="Date"/>
    <w:basedOn w:val="Normal"/>
    <w:next w:val="Normal"/>
    <w:semiHidden/>
    <w:rsid w:val="000B1845"/>
  </w:style>
  <w:style w:type="paragraph" w:styleId="E-mailSignature">
    <w:name w:val="E-mail Signature"/>
    <w:basedOn w:val="Normal"/>
    <w:semiHidden/>
    <w:rsid w:val="000B1845"/>
  </w:style>
  <w:style w:type="character" w:styleId="Emphasis">
    <w:name w:val="Emphasis"/>
    <w:qFormat/>
    <w:rsid w:val="000B1845"/>
    <w:rPr>
      <w:i/>
      <w:iCs/>
    </w:rPr>
  </w:style>
  <w:style w:type="paragraph" w:styleId="EnvelopeAddress">
    <w:name w:val="envelope address"/>
    <w:basedOn w:val="Normal"/>
    <w:semiHidden/>
    <w:rsid w:val="000B1845"/>
    <w:pPr>
      <w:framePr w:w="7920" w:h="1980" w:hRule="exact" w:hSpace="180" w:wrap="auto" w:hAnchor="page" w:xAlign="center" w:yAlign="bottom"/>
      <w:ind w:left="2880"/>
    </w:pPr>
    <w:rPr>
      <w:rFonts w:ascii="Arial" w:hAnsi="Arial" w:cs="Arial"/>
    </w:rPr>
  </w:style>
  <w:style w:type="paragraph" w:styleId="EnvelopeReturn">
    <w:name w:val="envelope return"/>
    <w:basedOn w:val="Normal"/>
    <w:semiHidden/>
    <w:rsid w:val="000B1845"/>
    <w:rPr>
      <w:rFonts w:ascii="Arial" w:hAnsi="Arial" w:cs="Arial"/>
      <w:sz w:val="20"/>
      <w:szCs w:val="20"/>
    </w:rPr>
  </w:style>
  <w:style w:type="character" w:styleId="FollowedHyperlink">
    <w:name w:val="FollowedHyperlink"/>
    <w:semiHidden/>
    <w:rsid w:val="000B1845"/>
    <w:rPr>
      <w:color w:val="800080"/>
      <w:u w:val="single"/>
    </w:rPr>
  </w:style>
  <w:style w:type="character" w:styleId="HTMLAcronym">
    <w:name w:val="HTML Acronym"/>
    <w:basedOn w:val="DefaultParagraphFont"/>
    <w:semiHidden/>
    <w:rsid w:val="000B1845"/>
  </w:style>
  <w:style w:type="paragraph" w:styleId="HTMLAddress">
    <w:name w:val="HTML Address"/>
    <w:basedOn w:val="Normal"/>
    <w:semiHidden/>
    <w:rsid w:val="000B1845"/>
    <w:rPr>
      <w:i/>
      <w:iCs/>
    </w:rPr>
  </w:style>
  <w:style w:type="character" w:styleId="HTMLCite">
    <w:name w:val="HTML Cite"/>
    <w:semiHidden/>
    <w:rsid w:val="000B1845"/>
    <w:rPr>
      <w:i/>
      <w:iCs/>
    </w:rPr>
  </w:style>
  <w:style w:type="character" w:styleId="HTMLCode">
    <w:name w:val="HTML Code"/>
    <w:semiHidden/>
    <w:rsid w:val="000B1845"/>
    <w:rPr>
      <w:rFonts w:ascii="Courier New" w:hAnsi="Courier New" w:cs="Courier New"/>
      <w:sz w:val="20"/>
      <w:szCs w:val="20"/>
    </w:rPr>
  </w:style>
  <w:style w:type="character" w:styleId="HTMLDefinition">
    <w:name w:val="HTML Definition"/>
    <w:semiHidden/>
    <w:rsid w:val="000B1845"/>
    <w:rPr>
      <w:i/>
      <w:iCs/>
    </w:rPr>
  </w:style>
  <w:style w:type="character" w:styleId="HTMLKeyboard">
    <w:name w:val="HTML Keyboard"/>
    <w:semiHidden/>
    <w:rsid w:val="000B1845"/>
    <w:rPr>
      <w:rFonts w:ascii="Courier New" w:hAnsi="Courier New" w:cs="Courier New"/>
      <w:sz w:val="20"/>
      <w:szCs w:val="20"/>
    </w:rPr>
  </w:style>
  <w:style w:type="paragraph" w:styleId="HTMLPreformatted">
    <w:name w:val="HTML Preformatted"/>
    <w:basedOn w:val="Normal"/>
    <w:link w:val="HTMLPreformattedChar"/>
    <w:uiPriority w:val="99"/>
    <w:semiHidden/>
    <w:rsid w:val="000B1845"/>
    <w:rPr>
      <w:sz w:val="20"/>
      <w:szCs w:val="20"/>
    </w:rPr>
  </w:style>
  <w:style w:type="character" w:styleId="HTMLSample">
    <w:name w:val="HTML Sample"/>
    <w:semiHidden/>
    <w:rsid w:val="000B1845"/>
    <w:rPr>
      <w:rFonts w:ascii="Courier New" w:hAnsi="Courier New" w:cs="Courier New"/>
    </w:rPr>
  </w:style>
  <w:style w:type="character" w:styleId="HTMLTypewriter">
    <w:name w:val="HTML Typewriter"/>
    <w:semiHidden/>
    <w:rsid w:val="000B1845"/>
    <w:rPr>
      <w:rFonts w:ascii="Courier New" w:hAnsi="Courier New" w:cs="Courier New"/>
      <w:sz w:val="20"/>
      <w:szCs w:val="20"/>
    </w:rPr>
  </w:style>
  <w:style w:type="character" w:styleId="HTMLVariable">
    <w:name w:val="HTML Variable"/>
    <w:semiHidden/>
    <w:rsid w:val="000B1845"/>
    <w:rPr>
      <w:i/>
      <w:iCs/>
    </w:rPr>
  </w:style>
  <w:style w:type="character" w:styleId="Hyperlink">
    <w:name w:val="Hyperlink"/>
    <w:uiPriority w:val="99"/>
    <w:rsid w:val="000B1845"/>
    <w:rPr>
      <w:color w:val="0000FF"/>
      <w:u w:val="single"/>
    </w:rPr>
  </w:style>
  <w:style w:type="character" w:styleId="LineNumber">
    <w:name w:val="line number"/>
    <w:basedOn w:val="DefaultParagraphFont"/>
    <w:semiHidden/>
    <w:rsid w:val="000B1845"/>
  </w:style>
  <w:style w:type="paragraph" w:styleId="List">
    <w:name w:val="List"/>
    <w:basedOn w:val="Normal"/>
    <w:semiHidden/>
    <w:rsid w:val="000B1845"/>
    <w:pPr>
      <w:ind w:left="360" w:hanging="360"/>
    </w:pPr>
  </w:style>
  <w:style w:type="paragraph" w:styleId="List2">
    <w:name w:val="List 2"/>
    <w:basedOn w:val="Normal"/>
    <w:semiHidden/>
    <w:rsid w:val="000B1845"/>
    <w:pPr>
      <w:ind w:left="720" w:hanging="360"/>
    </w:pPr>
  </w:style>
  <w:style w:type="paragraph" w:styleId="List3">
    <w:name w:val="List 3"/>
    <w:basedOn w:val="Normal"/>
    <w:semiHidden/>
    <w:rsid w:val="000B1845"/>
    <w:pPr>
      <w:ind w:left="1080" w:hanging="360"/>
    </w:pPr>
  </w:style>
  <w:style w:type="paragraph" w:styleId="List4">
    <w:name w:val="List 4"/>
    <w:basedOn w:val="Normal"/>
    <w:semiHidden/>
    <w:rsid w:val="000B1845"/>
    <w:pPr>
      <w:ind w:left="1440" w:hanging="360"/>
    </w:pPr>
  </w:style>
  <w:style w:type="paragraph" w:styleId="List5">
    <w:name w:val="List 5"/>
    <w:basedOn w:val="Normal"/>
    <w:semiHidden/>
    <w:rsid w:val="000B1845"/>
    <w:pPr>
      <w:ind w:left="1800" w:hanging="360"/>
    </w:pPr>
  </w:style>
  <w:style w:type="paragraph" w:styleId="ListBullet">
    <w:name w:val="List Bullet"/>
    <w:basedOn w:val="Normal"/>
    <w:autoRedefine/>
    <w:semiHidden/>
    <w:rsid w:val="000B1845"/>
    <w:pPr>
      <w:numPr>
        <w:numId w:val="5"/>
      </w:numPr>
    </w:pPr>
  </w:style>
  <w:style w:type="paragraph" w:styleId="ListBullet2">
    <w:name w:val="List Bullet 2"/>
    <w:basedOn w:val="Normal"/>
    <w:autoRedefine/>
    <w:semiHidden/>
    <w:rsid w:val="000B1845"/>
    <w:pPr>
      <w:numPr>
        <w:numId w:val="6"/>
      </w:numPr>
    </w:pPr>
  </w:style>
  <w:style w:type="paragraph" w:styleId="ListBullet3">
    <w:name w:val="List Bullet 3"/>
    <w:basedOn w:val="Normal"/>
    <w:autoRedefine/>
    <w:semiHidden/>
    <w:rsid w:val="000B1845"/>
    <w:pPr>
      <w:numPr>
        <w:numId w:val="7"/>
      </w:numPr>
    </w:pPr>
  </w:style>
  <w:style w:type="paragraph" w:styleId="ListBullet4">
    <w:name w:val="List Bullet 4"/>
    <w:basedOn w:val="Normal"/>
    <w:autoRedefine/>
    <w:semiHidden/>
    <w:rsid w:val="000B1845"/>
    <w:pPr>
      <w:numPr>
        <w:numId w:val="8"/>
      </w:numPr>
    </w:pPr>
  </w:style>
  <w:style w:type="paragraph" w:styleId="ListBullet5">
    <w:name w:val="List Bullet 5"/>
    <w:basedOn w:val="Normal"/>
    <w:autoRedefine/>
    <w:semiHidden/>
    <w:rsid w:val="000B1845"/>
    <w:pPr>
      <w:numPr>
        <w:numId w:val="9"/>
      </w:numPr>
    </w:pPr>
  </w:style>
  <w:style w:type="paragraph" w:styleId="ListContinue">
    <w:name w:val="List Continue"/>
    <w:basedOn w:val="Normal"/>
    <w:semiHidden/>
    <w:rsid w:val="000B1845"/>
    <w:pPr>
      <w:spacing w:after="120"/>
      <w:ind w:left="360"/>
    </w:pPr>
  </w:style>
  <w:style w:type="paragraph" w:styleId="ListContinue2">
    <w:name w:val="List Continue 2"/>
    <w:basedOn w:val="Normal"/>
    <w:semiHidden/>
    <w:rsid w:val="000B1845"/>
    <w:pPr>
      <w:spacing w:after="120"/>
      <w:ind w:left="720"/>
    </w:pPr>
  </w:style>
  <w:style w:type="paragraph" w:styleId="ListContinue3">
    <w:name w:val="List Continue 3"/>
    <w:basedOn w:val="Normal"/>
    <w:semiHidden/>
    <w:rsid w:val="000B1845"/>
    <w:pPr>
      <w:spacing w:after="120"/>
      <w:ind w:left="1080"/>
    </w:pPr>
  </w:style>
  <w:style w:type="paragraph" w:styleId="ListContinue4">
    <w:name w:val="List Continue 4"/>
    <w:basedOn w:val="Normal"/>
    <w:semiHidden/>
    <w:rsid w:val="000B1845"/>
    <w:pPr>
      <w:spacing w:after="120"/>
      <w:ind w:left="1440"/>
    </w:pPr>
  </w:style>
  <w:style w:type="paragraph" w:styleId="ListContinue5">
    <w:name w:val="List Continue 5"/>
    <w:basedOn w:val="Normal"/>
    <w:semiHidden/>
    <w:rsid w:val="000B1845"/>
    <w:pPr>
      <w:spacing w:after="120"/>
      <w:ind w:left="1800"/>
    </w:pPr>
  </w:style>
  <w:style w:type="paragraph" w:styleId="ListNumber">
    <w:name w:val="List Number"/>
    <w:basedOn w:val="Normal"/>
    <w:semiHidden/>
    <w:rsid w:val="000B1845"/>
    <w:pPr>
      <w:numPr>
        <w:numId w:val="10"/>
      </w:numPr>
    </w:pPr>
  </w:style>
  <w:style w:type="paragraph" w:styleId="ListNumber2">
    <w:name w:val="List Number 2"/>
    <w:basedOn w:val="Normal"/>
    <w:semiHidden/>
    <w:rsid w:val="000B1845"/>
    <w:pPr>
      <w:numPr>
        <w:numId w:val="11"/>
      </w:numPr>
    </w:pPr>
  </w:style>
  <w:style w:type="paragraph" w:styleId="ListNumber3">
    <w:name w:val="List Number 3"/>
    <w:basedOn w:val="Normal"/>
    <w:semiHidden/>
    <w:rsid w:val="000B1845"/>
    <w:pPr>
      <w:numPr>
        <w:numId w:val="12"/>
      </w:numPr>
    </w:pPr>
  </w:style>
  <w:style w:type="paragraph" w:styleId="ListNumber4">
    <w:name w:val="List Number 4"/>
    <w:basedOn w:val="Normal"/>
    <w:semiHidden/>
    <w:rsid w:val="000B1845"/>
    <w:pPr>
      <w:numPr>
        <w:numId w:val="13"/>
      </w:numPr>
    </w:pPr>
  </w:style>
  <w:style w:type="paragraph" w:styleId="ListNumber5">
    <w:name w:val="List Number 5"/>
    <w:basedOn w:val="Normal"/>
    <w:semiHidden/>
    <w:rsid w:val="000B1845"/>
    <w:pPr>
      <w:numPr>
        <w:numId w:val="14"/>
      </w:numPr>
    </w:pPr>
  </w:style>
  <w:style w:type="paragraph" w:styleId="MessageHeader">
    <w:name w:val="Message Header"/>
    <w:basedOn w:val="Normal"/>
    <w:semiHidden/>
    <w:rsid w:val="000B184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emiHidden/>
    <w:rsid w:val="000B1845"/>
    <w:rPr>
      <w:rFonts w:ascii="Times New Roman" w:hAnsi="Times New Roman" w:cs="Times New Roman"/>
    </w:rPr>
  </w:style>
  <w:style w:type="paragraph" w:styleId="NormalIndent">
    <w:name w:val="Normal Indent"/>
    <w:basedOn w:val="Normal"/>
    <w:semiHidden/>
    <w:rsid w:val="000B1845"/>
    <w:pPr>
      <w:ind w:left="720"/>
    </w:pPr>
  </w:style>
  <w:style w:type="paragraph" w:styleId="NoteHeading">
    <w:name w:val="Note Heading"/>
    <w:basedOn w:val="Normal"/>
    <w:next w:val="Normal"/>
    <w:semiHidden/>
    <w:rsid w:val="000B1845"/>
  </w:style>
  <w:style w:type="character" w:styleId="PageNumber">
    <w:name w:val="page number"/>
    <w:basedOn w:val="DefaultParagraphFont"/>
    <w:semiHidden/>
    <w:rsid w:val="000B1845"/>
  </w:style>
  <w:style w:type="paragraph" w:styleId="Salutation">
    <w:name w:val="Salutation"/>
    <w:basedOn w:val="Normal"/>
    <w:next w:val="Normal"/>
    <w:semiHidden/>
    <w:rsid w:val="000B1845"/>
  </w:style>
  <w:style w:type="paragraph" w:styleId="Signature">
    <w:name w:val="Signature"/>
    <w:basedOn w:val="Normal"/>
    <w:semiHidden/>
    <w:rsid w:val="000B1845"/>
    <w:pPr>
      <w:ind w:left="4320"/>
    </w:pPr>
  </w:style>
  <w:style w:type="character" w:styleId="Strong">
    <w:name w:val="Strong"/>
    <w:qFormat/>
    <w:rsid w:val="000B1845"/>
    <w:rPr>
      <w:b/>
      <w:bCs/>
    </w:rPr>
  </w:style>
  <w:style w:type="paragraph" w:styleId="Subtitle">
    <w:name w:val="Subtitle"/>
    <w:basedOn w:val="Normal"/>
    <w:qFormat/>
    <w:rsid w:val="000B1845"/>
    <w:pPr>
      <w:spacing w:after="60"/>
      <w:jc w:val="center"/>
      <w:outlineLvl w:val="1"/>
    </w:pPr>
    <w:rPr>
      <w:rFonts w:ascii="Arial" w:hAnsi="Arial" w:cs="Arial"/>
    </w:rPr>
  </w:style>
  <w:style w:type="table" w:styleId="Table3Deffects1">
    <w:name w:val="Table 3D effect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0B1845"/>
    <w:pPr>
      <w:tabs>
        <w:tab w:val="left" w:pos="432"/>
        <w:tab w:val="left" w:pos="864"/>
        <w:tab w:val="left" w:pos="1296"/>
        <w:tab w:val="left" w:pos="1728"/>
        <w:tab w:val="left" w:pos="2160"/>
        <w:tab w:val="left" w:pos="2592"/>
        <w:tab w:val="left" w:pos="3024"/>
        <w:tab w:val="left" w:pos="3456"/>
        <w:tab w:val="left" w:pos="3888"/>
        <w:tab w:val="left" w:pos="4320"/>
        <w:tab w:val="left" w:pos="4752"/>
        <w:tab w:val="left" w:pos="5184"/>
        <w:tab w:val="left" w:pos="5616"/>
        <w:tab w:val="left" w:pos="6048"/>
        <w:tab w:val="left" w:pos="6480"/>
        <w:tab w:val="left" w:pos="6912"/>
        <w:tab w:val="left" w:pos="7344"/>
        <w:tab w:val="left" w:pos="7776"/>
        <w:tab w:val="left" w:pos="8208"/>
        <w:tab w:val="left" w:pos="8640"/>
        <w:tab w:val="left" w:pos="9072"/>
        <w:tab w:val="left" w:pos="9504"/>
        <w:tab w:val="left" w:pos="9936"/>
      </w:tabs>
      <w:spacing w:after="240"/>
      <w:ind w:left="432"/>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qFormat/>
    <w:rsid w:val="000B1845"/>
    <w:pPr>
      <w:spacing w:before="240" w:after="60"/>
      <w:jc w:val="center"/>
      <w:outlineLvl w:val="0"/>
    </w:pPr>
    <w:rPr>
      <w:rFonts w:ascii="Arial" w:hAnsi="Arial" w:cs="Arial"/>
      <w:b/>
      <w:bCs/>
      <w:kern w:val="28"/>
      <w:sz w:val="32"/>
      <w:szCs w:val="32"/>
    </w:rPr>
  </w:style>
  <w:style w:type="paragraph" w:customStyle="1" w:styleId="RFCFigure">
    <w:name w:val="RFC Figure"/>
    <w:basedOn w:val="Normal"/>
    <w:rsid w:val="000B1845"/>
    <w:pPr>
      <w:keepNext/>
      <w:keepLines/>
      <w:spacing w:after="0"/>
    </w:pPr>
  </w:style>
  <w:style w:type="paragraph" w:customStyle="1" w:styleId="RFCListBullet">
    <w:name w:val="RFC List Bullet"/>
    <w:basedOn w:val="Normal"/>
    <w:rsid w:val="006C1ECF"/>
    <w:pPr>
      <w:keepLines/>
      <w:numPr>
        <w:numId w:val="16"/>
      </w:numPr>
      <w:tabs>
        <w:tab w:val="clear" w:pos="864"/>
      </w:tabs>
    </w:pPr>
  </w:style>
  <w:style w:type="paragraph" w:customStyle="1" w:styleId="RFCAppH3">
    <w:name w:val="RFC App H3"/>
    <w:basedOn w:val="RFCH1-nonum"/>
    <w:next w:val="Normal"/>
    <w:autoRedefine/>
    <w:qFormat/>
    <w:rsid w:val="00EB6939"/>
    <w:pPr>
      <w:numPr>
        <w:ilvl w:val="3"/>
        <w:numId w:val="19"/>
      </w:numPr>
      <w:outlineLvl w:val="3"/>
    </w:pPr>
  </w:style>
  <w:style w:type="paragraph" w:customStyle="1" w:styleId="RFCAppH4">
    <w:name w:val="RFC App H4"/>
    <w:basedOn w:val="RFCH1-nonum"/>
    <w:next w:val="Normal"/>
    <w:autoRedefine/>
    <w:qFormat/>
    <w:rsid w:val="00EB6939"/>
    <w:pPr>
      <w:numPr>
        <w:ilvl w:val="4"/>
        <w:numId w:val="19"/>
      </w:numPr>
      <w:outlineLvl w:val="4"/>
    </w:pPr>
  </w:style>
  <w:style w:type="paragraph" w:customStyle="1" w:styleId="RFCAppH5">
    <w:name w:val="RFC App H5"/>
    <w:basedOn w:val="RFCH1-nonum"/>
    <w:next w:val="Normal"/>
    <w:autoRedefine/>
    <w:qFormat/>
    <w:rsid w:val="00EB6939"/>
    <w:pPr>
      <w:numPr>
        <w:ilvl w:val="5"/>
        <w:numId w:val="19"/>
      </w:numPr>
      <w:outlineLvl w:val="5"/>
    </w:pPr>
  </w:style>
  <w:style w:type="paragraph" w:customStyle="1" w:styleId="RFCBoilerplate">
    <w:name w:val="RFC Boilerplate"/>
    <w:basedOn w:val="Normal"/>
    <w:next w:val="Normal"/>
    <w:semiHidden/>
    <w:rsid w:val="00A41241"/>
  </w:style>
  <w:style w:type="paragraph" w:styleId="BalloonText">
    <w:name w:val="Balloon Text"/>
    <w:basedOn w:val="Normal"/>
    <w:link w:val="BalloonTextChar"/>
    <w:rsid w:val="00683FBF"/>
    <w:pPr>
      <w:spacing w:after="0" w:line="240" w:lineRule="auto"/>
    </w:pPr>
    <w:rPr>
      <w:rFonts w:ascii="Tahoma" w:hAnsi="Tahoma" w:cs="Tahoma"/>
      <w:sz w:val="16"/>
      <w:szCs w:val="16"/>
    </w:rPr>
  </w:style>
  <w:style w:type="character" w:customStyle="1" w:styleId="BalloonTextChar">
    <w:name w:val="Balloon Text Char"/>
    <w:link w:val="BalloonText"/>
    <w:rsid w:val="00683FBF"/>
    <w:rPr>
      <w:rFonts w:ascii="Tahoma" w:eastAsia="Batang" w:hAnsi="Tahoma" w:cs="Tahoma"/>
      <w:sz w:val="16"/>
      <w:szCs w:val="16"/>
    </w:rPr>
  </w:style>
  <w:style w:type="character" w:customStyle="1" w:styleId="CaptionChar">
    <w:name w:val="Caption Char"/>
    <w:link w:val="Caption"/>
    <w:rsid w:val="004B0663"/>
    <w:rPr>
      <w:rFonts w:ascii="Courier New" w:eastAsia="Batang" w:hAnsi="Courier New" w:cs="Courier New"/>
      <w:bCs/>
      <w:sz w:val="24"/>
      <w:lang w:eastAsia="en-US"/>
    </w:rPr>
  </w:style>
  <w:style w:type="character" w:styleId="CommentReference">
    <w:name w:val="annotation reference"/>
    <w:basedOn w:val="DefaultParagraphFont"/>
    <w:uiPriority w:val="99"/>
    <w:rsid w:val="005F2CBA"/>
    <w:rPr>
      <w:sz w:val="16"/>
      <w:szCs w:val="16"/>
    </w:rPr>
  </w:style>
  <w:style w:type="paragraph" w:styleId="CommentText">
    <w:name w:val="annotation text"/>
    <w:basedOn w:val="Normal"/>
    <w:link w:val="CommentTextChar"/>
    <w:uiPriority w:val="99"/>
    <w:rsid w:val="005F2CBA"/>
    <w:pPr>
      <w:spacing w:line="240" w:lineRule="auto"/>
    </w:pPr>
    <w:rPr>
      <w:sz w:val="20"/>
      <w:szCs w:val="20"/>
    </w:rPr>
  </w:style>
  <w:style w:type="character" w:customStyle="1" w:styleId="CommentTextChar">
    <w:name w:val="Comment Text Char"/>
    <w:basedOn w:val="DefaultParagraphFont"/>
    <w:link w:val="CommentText"/>
    <w:uiPriority w:val="99"/>
    <w:rsid w:val="005F2CBA"/>
    <w:rPr>
      <w:rFonts w:ascii="Courier New" w:eastAsia="Batang" w:hAnsi="Courier New" w:cs="Courier New"/>
      <w:lang w:eastAsia="en-US"/>
    </w:rPr>
  </w:style>
  <w:style w:type="paragraph" w:styleId="CommentSubject">
    <w:name w:val="annotation subject"/>
    <w:basedOn w:val="CommentText"/>
    <w:next w:val="CommentText"/>
    <w:link w:val="CommentSubjectChar"/>
    <w:rsid w:val="005F2CBA"/>
    <w:rPr>
      <w:b/>
      <w:bCs/>
    </w:rPr>
  </w:style>
  <w:style w:type="character" w:customStyle="1" w:styleId="CommentSubjectChar">
    <w:name w:val="Comment Subject Char"/>
    <w:basedOn w:val="CommentTextChar"/>
    <w:link w:val="CommentSubject"/>
    <w:rsid w:val="005F2CBA"/>
    <w:rPr>
      <w:rFonts w:ascii="Courier New" w:eastAsia="Batang" w:hAnsi="Courier New" w:cs="Courier New"/>
      <w:b/>
      <w:bCs/>
      <w:lang w:eastAsia="en-US"/>
    </w:rPr>
  </w:style>
  <w:style w:type="paragraph" w:styleId="ListParagraph">
    <w:name w:val="List Paragraph"/>
    <w:basedOn w:val="Normal"/>
    <w:uiPriority w:val="34"/>
    <w:qFormat/>
    <w:rsid w:val="00C60418"/>
    <w:pPr>
      <w:ind w:left="720"/>
      <w:contextualSpacing/>
    </w:pPr>
  </w:style>
  <w:style w:type="paragraph" w:styleId="Revision">
    <w:name w:val="Revision"/>
    <w:hidden/>
    <w:uiPriority w:val="99"/>
    <w:semiHidden/>
    <w:rsid w:val="005F1CB3"/>
    <w:rPr>
      <w:rFonts w:ascii="Courier New" w:eastAsia="Batang" w:hAnsi="Courier New" w:cs="Courier New"/>
      <w:sz w:val="24"/>
      <w:szCs w:val="24"/>
      <w:lang w:eastAsia="en-US"/>
    </w:rPr>
  </w:style>
  <w:style w:type="character" w:customStyle="1" w:styleId="Menzionenonrisolta1">
    <w:name w:val="Menzione non risolta1"/>
    <w:basedOn w:val="DefaultParagraphFont"/>
    <w:uiPriority w:val="99"/>
    <w:semiHidden/>
    <w:unhideWhenUsed/>
    <w:rsid w:val="00BA2A4C"/>
    <w:rPr>
      <w:color w:val="605E5C"/>
      <w:shd w:val="clear" w:color="auto" w:fill="E1DFDD"/>
    </w:rPr>
  </w:style>
  <w:style w:type="character" w:customStyle="1" w:styleId="UnresolvedMention1">
    <w:name w:val="Unresolved Mention1"/>
    <w:basedOn w:val="DefaultParagraphFont"/>
    <w:uiPriority w:val="99"/>
    <w:semiHidden/>
    <w:unhideWhenUsed/>
    <w:rsid w:val="006B2FA6"/>
    <w:rPr>
      <w:color w:val="808080"/>
      <w:shd w:val="clear" w:color="auto" w:fill="E6E6E6"/>
    </w:rPr>
  </w:style>
  <w:style w:type="character" w:customStyle="1" w:styleId="HTMLPreformattedChar">
    <w:name w:val="HTML Preformatted Char"/>
    <w:basedOn w:val="DefaultParagraphFont"/>
    <w:link w:val="HTMLPreformatted"/>
    <w:uiPriority w:val="99"/>
    <w:semiHidden/>
    <w:rsid w:val="00712C26"/>
    <w:rPr>
      <w:rFonts w:ascii="Courier New" w:eastAsia="Batang" w:hAnsi="Courier New" w:cs="Courier New"/>
      <w:lang w:eastAsia="en-US"/>
    </w:rPr>
  </w:style>
  <w:style w:type="paragraph" w:styleId="PlainText">
    <w:name w:val="Plain Text"/>
    <w:basedOn w:val="Normal"/>
    <w:link w:val="PlainTextChar"/>
    <w:uiPriority w:val="99"/>
    <w:unhideWhenUsed/>
    <w:rsid w:val="001046EA"/>
    <w:pP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pPr>
    <w:rPr>
      <w:rFonts w:ascii="Consolas" w:eastAsiaTheme="minorHAnsi" w:hAnsi="Consolas" w:cs="Consolas"/>
      <w:sz w:val="21"/>
      <w:szCs w:val="21"/>
      <w:lang w:val="it-IT"/>
    </w:rPr>
  </w:style>
  <w:style w:type="character" w:customStyle="1" w:styleId="PlainTextChar">
    <w:name w:val="Plain Text Char"/>
    <w:basedOn w:val="DefaultParagraphFont"/>
    <w:link w:val="PlainText"/>
    <w:uiPriority w:val="99"/>
    <w:rsid w:val="001046EA"/>
    <w:rPr>
      <w:rFonts w:ascii="Consolas" w:eastAsiaTheme="minorHAnsi" w:hAnsi="Consolas" w:cs="Consolas"/>
      <w:sz w:val="21"/>
      <w:szCs w:val="21"/>
      <w:lang w:val="it-IT" w:eastAsia="en-US"/>
    </w:rPr>
  </w:style>
  <w:style w:type="paragraph" w:styleId="z-TopofForm">
    <w:name w:val="HTML Top of Form"/>
    <w:basedOn w:val="Normal"/>
    <w:next w:val="Normal"/>
    <w:link w:val="z-TopofFormChar"/>
    <w:hidden/>
    <w:uiPriority w:val="99"/>
    <w:unhideWhenUsed/>
    <w:rsid w:val="00C8689C"/>
    <w:pPr>
      <w:pBdr>
        <w:bottom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TopofFormChar">
    <w:name w:val="z-Top of Form Char"/>
    <w:basedOn w:val="DefaultParagraphFont"/>
    <w:link w:val="z-TopofForm"/>
    <w:uiPriority w:val="99"/>
    <w:rsid w:val="00C8689C"/>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C8689C"/>
    <w:pPr>
      <w:pBdr>
        <w:top w:val="single" w:sz="6" w:space="1" w:color="auto"/>
      </w:pBdr>
      <w:tabs>
        <w:tab w:val="clear" w:pos="432"/>
        <w:tab w:val="clear" w:pos="864"/>
        <w:tab w:val="clear" w:pos="1296"/>
        <w:tab w:val="clear" w:pos="1728"/>
        <w:tab w:val="clear" w:pos="2160"/>
        <w:tab w:val="clear" w:pos="2592"/>
        <w:tab w:val="clear" w:pos="3024"/>
        <w:tab w:val="clear" w:pos="3456"/>
        <w:tab w:val="clear" w:pos="3888"/>
        <w:tab w:val="clear" w:pos="4320"/>
        <w:tab w:val="clear" w:pos="4752"/>
        <w:tab w:val="clear" w:pos="5184"/>
        <w:tab w:val="clear" w:pos="5616"/>
        <w:tab w:val="clear" w:pos="6048"/>
        <w:tab w:val="clear" w:pos="6480"/>
        <w:tab w:val="clear" w:pos="6912"/>
        <w:tab w:val="clear" w:pos="7344"/>
        <w:tab w:val="clear" w:pos="7776"/>
        <w:tab w:val="clear" w:pos="8208"/>
        <w:tab w:val="clear" w:pos="8640"/>
        <w:tab w:val="clear" w:pos="9072"/>
        <w:tab w:val="clear" w:pos="9504"/>
        <w:tab w:val="clear" w:pos="9936"/>
      </w:tabs>
      <w:spacing w:after="0" w:line="240" w:lineRule="auto"/>
      <w:ind w:left="0"/>
      <w:jc w:val="center"/>
    </w:pPr>
    <w:rPr>
      <w:rFonts w:ascii="Arial" w:eastAsia="Times New Roman" w:hAnsi="Arial" w:cs="Arial"/>
      <w:vanish/>
      <w:sz w:val="16"/>
      <w:szCs w:val="16"/>
      <w:lang w:eastAsia="zh-CN"/>
    </w:rPr>
  </w:style>
  <w:style w:type="character" w:customStyle="1" w:styleId="z-BottomofFormChar">
    <w:name w:val="z-Bottom of Form Char"/>
    <w:basedOn w:val="DefaultParagraphFont"/>
    <w:link w:val="z-BottomofForm"/>
    <w:uiPriority w:val="99"/>
    <w:rsid w:val="00C8689C"/>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7903590">
      <w:bodyDiv w:val="1"/>
      <w:marLeft w:val="0"/>
      <w:marRight w:val="0"/>
      <w:marTop w:val="0"/>
      <w:marBottom w:val="0"/>
      <w:divBdr>
        <w:top w:val="none" w:sz="0" w:space="0" w:color="auto"/>
        <w:left w:val="none" w:sz="0" w:space="0" w:color="auto"/>
        <w:bottom w:val="none" w:sz="0" w:space="0" w:color="auto"/>
        <w:right w:val="none" w:sz="0" w:space="0" w:color="auto"/>
      </w:divBdr>
      <w:divsChild>
        <w:div w:id="1033267497">
          <w:marLeft w:val="0"/>
          <w:marRight w:val="0"/>
          <w:marTop w:val="0"/>
          <w:marBottom w:val="0"/>
          <w:divBdr>
            <w:top w:val="none" w:sz="0" w:space="0" w:color="auto"/>
            <w:left w:val="none" w:sz="0" w:space="0" w:color="auto"/>
            <w:bottom w:val="none" w:sz="0" w:space="0" w:color="auto"/>
            <w:right w:val="none" w:sz="0" w:space="0" w:color="auto"/>
          </w:divBdr>
        </w:div>
      </w:divsChild>
    </w:div>
    <w:div w:id="40327341">
      <w:bodyDiv w:val="1"/>
      <w:marLeft w:val="0"/>
      <w:marRight w:val="0"/>
      <w:marTop w:val="0"/>
      <w:marBottom w:val="0"/>
      <w:divBdr>
        <w:top w:val="none" w:sz="0" w:space="0" w:color="auto"/>
        <w:left w:val="none" w:sz="0" w:space="0" w:color="auto"/>
        <w:bottom w:val="none" w:sz="0" w:space="0" w:color="auto"/>
        <w:right w:val="none" w:sz="0" w:space="0" w:color="auto"/>
      </w:divBdr>
    </w:div>
    <w:div w:id="43649973">
      <w:bodyDiv w:val="1"/>
      <w:marLeft w:val="0"/>
      <w:marRight w:val="0"/>
      <w:marTop w:val="0"/>
      <w:marBottom w:val="0"/>
      <w:divBdr>
        <w:top w:val="none" w:sz="0" w:space="0" w:color="auto"/>
        <w:left w:val="none" w:sz="0" w:space="0" w:color="auto"/>
        <w:bottom w:val="none" w:sz="0" w:space="0" w:color="auto"/>
        <w:right w:val="none" w:sz="0" w:space="0" w:color="auto"/>
      </w:divBdr>
    </w:div>
    <w:div w:id="49958554">
      <w:bodyDiv w:val="1"/>
      <w:marLeft w:val="0"/>
      <w:marRight w:val="0"/>
      <w:marTop w:val="0"/>
      <w:marBottom w:val="0"/>
      <w:divBdr>
        <w:top w:val="none" w:sz="0" w:space="0" w:color="auto"/>
        <w:left w:val="none" w:sz="0" w:space="0" w:color="auto"/>
        <w:bottom w:val="none" w:sz="0" w:space="0" w:color="auto"/>
        <w:right w:val="none" w:sz="0" w:space="0" w:color="auto"/>
      </w:divBdr>
    </w:div>
    <w:div w:id="55713419">
      <w:bodyDiv w:val="1"/>
      <w:marLeft w:val="0"/>
      <w:marRight w:val="0"/>
      <w:marTop w:val="0"/>
      <w:marBottom w:val="0"/>
      <w:divBdr>
        <w:top w:val="none" w:sz="0" w:space="0" w:color="auto"/>
        <w:left w:val="none" w:sz="0" w:space="0" w:color="auto"/>
        <w:bottom w:val="none" w:sz="0" w:space="0" w:color="auto"/>
        <w:right w:val="none" w:sz="0" w:space="0" w:color="auto"/>
      </w:divBdr>
    </w:div>
    <w:div w:id="89816151">
      <w:bodyDiv w:val="1"/>
      <w:marLeft w:val="0"/>
      <w:marRight w:val="0"/>
      <w:marTop w:val="0"/>
      <w:marBottom w:val="0"/>
      <w:divBdr>
        <w:top w:val="none" w:sz="0" w:space="0" w:color="auto"/>
        <w:left w:val="none" w:sz="0" w:space="0" w:color="auto"/>
        <w:bottom w:val="none" w:sz="0" w:space="0" w:color="auto"/>
        <w:right w:val="none" w:sz="0" w:space="0" w:color="auto"/>
      </w:divBdr>
    </w:div>
    <w:div w:id="119495449">
      <w:bodyDiv w:val="1"/>
      <w:marLeft w:val="0"/>
      <w:marRight w:val="0"/>
      <w:marTop w:val="0"/>
      <w:marBottom w:val="0"/>
      <w:divBdr>
        <w:top w:val="none" w:sz="0" w:space="0" w:color="auto"/>
        <w:left w:val="none" w:sz="0" w:space="0" w:color="auto"/>
        <w:bottom w:val="none" w:sz="0" w:space="0" w:color="auto"/>
        <w:right w:val="none" w:sz="0" w:space="0" w:color="auto"/>
      </w:divBdr>
    </w:div>
    <w:div w:id="211962742">
      <w:bodyDiv w:val="1"/>
      <w:marLeft w:val="0"/>
      <w:marRight w:val="0"/>
      <w:marTop w:val="0"/>
      <w:marBottom w:val="0"/>
      <w:divBdr>
        <w:top w:val="none" w:sz="0" w:space="0" w:color="auto"/>
        <w:left w:val="none" w:sz="0" w:space="0" w:color="auto"/>
        <w:bottom w:val="none" w:sz="0" w:space="0" w:color="auto"/>
        <w:right w:val="none" w:sz="0" w:space="0" w:color="auto"/>
      </w:divBdr>
    </w:div>
    <w:div w:id="217742918">
      <w:bodyDiv w:val="1"/>
      <w:marLeft w:val="0"/>
      <w:marRight w:val="0"/>
      <w:marTop w:val="0"/>
      <w:marBottom w:val="0"/>
      <w:divBdr>
        <w:top w:val="none" w:sz="0" w:space="0" w:color="auto"/>
        <w:left w:val="none" w:sz="0" w:space="0" w:color="auto"/>
        <w:bottom w:val="none" w:sz="0" w:space="0" w:color="auto"/>
        <w:right w:val="none" w:sz="0" w:space="0" w:color="auto"/>
      </w:divBdr>
    </w:div>
    <w:div w:id="232399317">
      <w:bodyDiv w:val="1"/>
      <w:marLeft w:val="0"/>
      <w:marRight w:val="0"/>
      <w:marTop w:val="0"/>
      <w:marBottom w:val="0"/>
      <w:divBdr>
        <w:top w:val="none" w:sz="0" w:space="0" w:color="auto"/>
        <w:left w:val="none" w:sz="0" w:space="0" w:color="auto"/>
        <w:bottom w:val="none" w:sz="0" w:space="0" w:color="auto"/>
        <w:right w:val="none" w:sz="0" w:space="0" w:color="auto"/>
      </w:divBdr>
    </w:div>
    <w:div w:id="279916097">
      <w:bodyDiv w:val="1"/>
      <w:marLeft w:val="0"/>
      <w:marRight w:val="0"/>
      <w:marTop w:val="0"/>
      <w:marBottom w:val="0"/>
      <w:divBdr>
        <w:top w:val="none" w:sz="0" w:space="0" w:color="auto"/>
        <w:left w:val="none" w:sz="0" w:space="0" w:color="auto"/>
        <w:bottom w:val="none" w:sz="0" w:space="0" w:color="auto"/>
        <w:right w:val="none" w:sz="0" w:space="0" w:color="auto"/>
      </w:divBdr>
    </w:div>
    <w:div w:id="283733688">
      <w:bodyDiv w:val="1"/>
      <w:marLeft w:val="0"/>
      <w:marRight w:val="0"/>
      <w:marTop w:val="0"/>
      <w:marBottom w:val="0"/>
      <w:divBdr>
        <w:top w:val="none" w:sz="0" w:space="0" w:color="auto"/>
        <w:left w:val="none" w:sz="0" w:space="0" w:color="auto"/>
        <w:bottom w:val="none" w:sz="0" w:space="0" w:color="auto"/>
        <w:right w:val="none" w:sz="0" w:space="0" w:color="auto"/>
      </w:divBdr>
      <w:divsChild>
        <w:div w:id="1613126743">
          <w:marLeft w:val="0"/>
          <w:marRight w:val="0"/>
          <w:marTop w:val="0"/>
          <w:marBottom w:val="0"/>
          <w:divBdr>
            <w:top w:val="none" w:sz="0" w:space="0" w:color="auto"/>
            <w:left w:val="none" w:sz="0" w:space="0" w:color="auto"/>
            <w:bottom w:val="none" w:sz="0" w:space="0" w:color="auto"/>
            <w:right w:val="none" w:sz="0" w:space="0" w:color="auto"/>
          </w:divBdr>
        </w:div>
      </w:divsChild>
    </w:div>
    <w:div w:id="306059667">
      <w:bodyDiv w:val="1"/>
      <w:marLeft w:val="0"/>
      <w:marRight w:val="0"/>
      <w:marTop w:val="0"/>
      <w:marBottom w:val="0"/>
      <w:divBdr>
        <w:top w:val="none" w:sz="0" w:space="0" w:color="auto"/>
        <w:left w:val="none" w:sz="0" w:space="0" w:color="auto"/>
        <w:bottom w:val="none" w:sz="0" w:space="0" w:color="auto"/>
        <w:right w:val="none" w:sz="0" w:space="0" w:color="auto"/>
      </w:divBdr>
    </w:div>
    <w:div w:id="325520916">
      <w:bodyDiv w:val="1"/>
      <w:marLeft w:val="0"/>
      <w:marRight w:val="0"/>
      <w:marTop w:val="0"/>
      <w:marBottom w:val="0"/>
      <w:divBdr>
        <w:top w:val="none" w:sz="0" w:space="0" w:color="auto"/>
        <w:left w:val="none" w:sz="0" w:space="0" w:color="auto"/>
        <w:bottom w:val="none" w:sz="0" w:space="0" w:color="auto"/>
        <w:right w:val="none" w:sz="0" w:space="0" w:color="auto"/>
      </w:divBdr>
      <w:divsChild>
        <w:div w:id="2128379683">
          <w:marLeft w:val="0"/>
          <w:marRight w:val="0"/>
          <w:marTop w:val="0"/>
          <w:marBottom w:val="0"/>
          <w:divBdr>
            <w:top w:val="none" w:sz="0" w:space="0" w:color="auto"/>
            <w:left w:val="none" w:sz="0" w:space="0" w:color="auto"/>
            <w:bottom w:val="none" w:sz="0" w:space="0" w:color="auto"/>
            <w:right w:val="none" w:sz="0" w:space="0" w:color="auto"/>
          </w:divBdr>
        </w:div>
      </w:divsChild>
    </w:div>
    <w:div w:id="326203341">
      <w:bodyDiv w:val="1"/>
      <w:marLeft w:val="0"/>
      <w:marRight w:val="0"/>
      <w:marTop w:val="0"/>
      <w:marBottom w:val="0"/>
      <w:divBdr>
        <w:top w:val="none" w:sz="0" w:space="0" w:color="auto"/>
        <w:left w:val="none" w:sz="0" w:space="0" w:color="auto"/>
        <w:bottom w:val="none" w:sz="0" w:space="0" w:color="auto"/>
        <w:right w:val="none" w:sz="0" w:space="0" w:color="auto"/>
      </w:divBdr>
    </w:div>
    <w:div w:id="367531326">
      <w:bodyDiv w:val="1"/>
      <w:marLeft w:val="0"/>
      <w:marRight w:val="0"/>
      <w:marTop w:val="0"/>
      <w:marBottom w:val="0"/>
      <w:divBdr>
        <w:top w:val="none" w:sz="0" w:space="0" w:color="auto"/>
        <w:left w:val="none" w:sz="0" w:space="0" w:color="auto"/>
        <w:bottom w:val="none" w:sz="0" w:space="0" w:color="auto"/>
        <w:right w:val="none" w:sz="0" w:space="0" w:color="auto"/>
      </w:divBdr>
    </w:div>
    <w:div w:id="402145578">
      <w:bodyDiv w:val="1"/>
      <w:marLeft w:val="0"/>
      <w:marRight w:val="0"/>
      <w:marTop w:val="0"/>
      <w:marBottom w:val="0"/>
      <w:divBdr>
        <w:top w:val="none" w:sz="0" w:space="0" w:color="auto"/>
        <w:left w:val="none" w:sz="0" w:space="0" w:color="auto"/>
        <w:bottom w:val="none" w:sz="0" w:space="0" w:color="auto"/>
        <w:right w:val="none" w:sz="0" w:space="0" w:color="auto"/>
      </w:divBdr>
      <w:divsChild>
        <w:div w:id="328601195">
          <w:marLeft w:val="0"/>
          <w:marRight w:val="0"/>
          <w:marTop w:val="0"/>
          <w:marBottom w:val="0"/>
          <w:divBdr>
            <w:top w:val="none" w:sz="0" w:space="0" w:color="auto"/>
            <w:left w:val="none" w:sz="0" w:space="0" w:color="auto"/>
            <w:bottom w:val="none" w:sz="0" w:space="0" w:color="auto"/>
            <w:right w:val="none" w:sz="0" w:space="0" w:color="auto"/>
          </w:divBdr>
        </w:div>
      </w:divsChild>
    </w:div>
    <w:div w:id="423650953">
      <w:bodyDiv w:val="1"/>
      <w:marLeft w:val="0"/>
      <w:marRight w:val="0"/>
      <w:marTop w:val="0"/>
      <w:marBottom w:val="0"/>
      <w:divBdr>
        <w:top w:val="none" w:sz="0" w:space="0" w:color="auto"/>
        <w:left w:val="none" w:sz="0" w:space="0" w:color="auto"/>
        <w:bottom w:val="none" w:sz="0" w:space="0" w:color="auto"/>
        <w:right w:val="none" w:sz="0" w:space="0" w:color="auto"/>
      </w:divBdr>
      <w:divsChild>
        <w:div w:id="1516071333">
          <w:marLeft w:val="0"/>
          <w:marRight w:val="0"/>
          <w:marTop w:val="0"/>
          <w:marBottom w:val="0"/>
          <w:divBdr>
            <w:top w:val="none" w:sz="0" w:space="0" w:color="auto"/>
            <w:left w:val="none" w:sz="0" w:space="0" w:color="auto"/>
            <w:bottom w:val="none" w:sz="0" w:space="0" w:color="auto"/>
            <w:right w:val="none" w:sz="0" w:space="0" w:color="auto"/>
          </w:divBdr>
        </w:div>
      </w:divsChild>
    </w:div>
    <w:div w:id="440417685">
      <w:bodyDiv w:val="1"/>
      <w:marLeft w:val="0"/>
      <w:marRight w:val="0"/>
      <w:marTop w:val="0"/>
      <w:marBottom w:val="0"/>
      <w:divBdr>
        <w:top w:val="none" w:sz="0" w:space="0" w:color="auto"/>
        <w:left w:val="none" w:sz="0" w:space="0" w:color="auto"/>
        <w:bottom w:val="none" w:sz="0" w:space="0" w:color="auto"/>
        <w:right w:val="none" w:sz="0" w:space="0" w:color="auto"/>
      </w:divBdr>
    </w:div>
    <w:div w:id="446433826">
      <w:bodyDiv w:val="1"/>
      <w:marLeft w:val="0"/>
      <w:marRight w:val="0"/>
      <w:marTop w:val="0"/>
      <w:marBottom w:val="0"/>
      <w:divBdr>
        <w:top w:val="none" w:sz="0" w:space="0" w:color="auto"/>
        <w:left w:val="none" w:sz="0" w:space="0" w:color="auto"/>
        <w:bottom w:val="none" w:sz="0" w:space="0" w:color="auto"/>
        <w:right w:val="none" w:sz="0" w:space="0" w:color="auto"/>
      </w:divBdr>
    </w:div>
    <w:div w:id="499007756">
      <w:bodyDiv w:val="1"/>
      <w:marLeft w:val="0"/>
      <w:marRight w:val="0"/>
      <w:marTop w:val="0"/>
      <w:marBottom w:val="0"/>
      <w:divBdr>
        <w:top w:val="none" w:sz="0" w:space="0" w:color="auto"/>
        <w:left w:val="none" w:sz="0" w:space="0" w:color="auto"/>
        <w:bottom w:val="none" w:sz="0" w:space="0" w:color="auto"/>
        <w:right w:val="none" w:sz="0" w:space="0" w:color="auto"/>
      </w:divBdr>
    </w:div>
    <w:div w:id="538394635">
      <w:bodyDiv w:val="1"/>
      <w:marLeft w:val="0"/>
      <w:marRight w:val="0"/>
      <w:marTop w:val="0"/>
      <w:marBottom w:val="0"/>
      <w:divBdr>
        <w:top w:val="none" w:sz="0" w:space="0" w:color="auto"/>
        <w:left w:val="none" w:sz="0" w:space="0" w:color="auto"/>
        <w:bottom w:val="none" w:sz="0" w:space="0" w:color="auto"/>
        <w:right w:val="none" w:sz="0" w:space="0" w:color="auto"/>
      </w:divBdr>
      <w:divsChild>
        <w:div w:id="1024089913">
          <w:marLeft w:val="0"/>
          <w:marRight w:val="0"/>
          <w:marTop w:val="0"/>
          <w:marBottom w:val="0"/>
          <w:divBdr>
            <w:top w:val="none" w:sz="0" w:space="0" w:color="auto"/>
            <w:left w:val="none" w:sz="0" w:space="0" w:color="auto"/>
            <w:bottom w:val="none" w:sz="0" w:space="0" w:color="auto"/>
            <w:right w:val="none" w:sz="0" w:space="0" w:color="auto"/>
          </w:divBdr>
        </w:div>
      </w:divsChild>
    </w:div>
    <w:div w:id="576718489">
      <w:bodyDiv w:val="1"/>
      <w:marLeft w:val="0"/>
      <w:marRight w:val="0"/>
      <w:marTop w:val="0"/>
      <w:marBottom w:val="0"/>
      <w:divBdr>
        <w:top w:val="none" w:sz="0" w:space="0" w:color="auto"/>
        <w:left w:val="none" w:sz="0" w:space="0" w:color="auto"/>
        <w:bottom w:val="none" w:sz="0" w:space="0" w:color="auto"/>
        <w:right w:val="none" w:sz="0" w:space="0" w:color="auto"/>
      </w:divBdr>
    </w:div>
    <w:div w:id="621500728">
      <w:bodyDiv w:val="1"/>
      <w:marLeft w:val="0"/>
      <w:marRight w:val="0"/>
      <w:marTop w:val="0"/>
      <w:marBottom w:val="0"/>
      <w:divBdr>
        <w:top w:val="none" w:sz="0" w:space="0" w:color="auto"/>
        <w:left w:val="none" w:sz="0" w:space="0" w:color="auto"/>
        <w:bottom w:val="none" w:sz="0" w:space="0" w:color="auto"/>
        <w:right w:val="none" w:sz="0" w:space="0" w:color="auto"/>
      </w:divBdr>
    </w:div>
    <w:div w:id="714814292">
      <w:bodyDiv w:val="1"/>
      <w:marLeft w:val="0"/>
      <w:marRight w:val="0"/>
      <w:marTop w:val="0"/>
      <w:marBottom w:val="0"/>
      <w:divBdr>
        <w:top w:val="none" w:sz="0" w:space="0" w:color="auto"/>
        <w:left w:val="none" w:sz="0" w:space="0" w:color="auto"/>
        <w:bottom w:val="none" w:sz="0" w:space="0" w:color="auto"/>
        <w:right w:val="none" w:sz="0" w:space="0" w:color="auto"/>
      </w:divBdr>
    </w:div>
    <w:div w:id="824661895">
      <w:bodyDiv w:val="1"/>
      <w:marLeft w:val="0"/>
      <w:marRight w:val="0"/>
      <w:marTop w:val="0"/>
      <w:marBottom w:val="0"/>
      <w:divBdr>
        <w:top w:val="none" w:sz="0" w:space="0" w:color="auto"/>
        <w:left w:val="none" w:sz="0" w:space="0" w:color="auto"/>
        <w:bottom w:val="none" w:sz="0" w:space="0" w:color="auto"/>
        <w:right w:val="none" w:sz="0" w:space="0" w:color="auto"/>
      </w:divBdr>
    </w:div>
    <w:div w:id="826942751">
      <w:bodyDiv w:val="1"/>
      <w:marLeft w:val="0"/>
      <w:marRight w:val="0"/>
      <w:marTop w:val="0"/>
      <w:marBottom w:val="0"/>
      <w:divBdr>
        <w:top w:val="none" w:sz="0" w:space="0" w:color="auto"/>
        <w:left w:val="none" w:sz="0" w:space="0" w:color="auto"/>
        <w:bottom w:val="none" w:sz="0" w:space="0" w:color="auto"/>
        <w:right w:val="none" w:sz="0" w:space="0" w:color="auto"/>
      </w:divBdr>
      <w:divsChild>
        <w:div w:id="10531883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0321785">
      <w:bodyDiv w:val="1"/>
      <w:marLeft w:val="0"/>
      <w:marRight w:val="0"/>
      <w:marTop w:val="0"/>
      <w:marBottom w:val="0"/>
      <w:divBdr>
        <w:top w:val="none" w:sz="0" w:space="0" w:color="auto"/>
        <w:left w:val="none" w:sz="0" w:space="0" w:color="auto"/>
        <w:bottom w:val="none" w:sz="0" w:space="0" w:color="auto"/>
        <w:right w:val="none" w:sz="0" w:space="0" w:color="auto"/>
      </w:divBdr>
    </w:div>
    <w:div w:id="872957169">
      <w:bodyDiv w:val="1"/>
      <w:marLeft w:val="0"/>
      <w:marRight w:val="0"/>
      <w:marTop w:val="0"/>
      <w:marBottom w:val="0"/>
      <w:divBdr>
        <w:top w:val="none" w:sz="0" w:space="0" w:color="auto"/>
        <w:left w:val="none" w:sz="0" w:space="0" w:color="auto"/>
        <w:bottom w:val="none" w:sz="0" w:space="0" w:color="auto"/>
        <w:right w:val="none" w:sz="0" w:space="0" w:color="auto"/>
      </w:divBdr>
    </w:div>
    <w:div w:id="892422180">
      <w:bodyDiv w:val="1"/>
      <w:marLeft w:val="0"/>
      <w:marRight w:val="0"/>
      <w:marTop w:val="0"/>
      <w:marBottom w:val="0"/>
      <w:divBdr>
        <w:top w:val="none" w:sz="0" w:space="0" w:color="auto"/>
        <w:left w:val="none" w:sz="0" w:space="0" w:color="auto"/>
        <w:bottom w:val="none" w:sz="0" w:space="0" w:color="auto"/>
        <w:right w:val="none" w:sz="0" w:space="0" w:color="auto"/>
      </w:divBdr>
      <w:divsChild>
        <w:div w:id="1589541207">
          <w:marLeft w:val="0"/>
          <w:marRight w:val="0"/>
          <w:marTop w:val="0"/>
          <w:marBottom w:val="0"/>
          <w:divBdr>
            <w:top w:val="none" w:sz="0" w:space="0" w:color="auto"/>
            <w:left w:val="none" w:sz="0" w:space="0" w:color="auto"/>
            <w:bottom w:val="none" w:sz="0" w:space="0" w:color="auto"/>
            <w:right w:val="none" w:sz="0" w:space="0" w:color="auto"/>
          </w:divBdr>
        </w:div>
      </w:divsChild>
    </w:div>
    <w:div w:id="904142338">
      <w:bodyDiv w:val="1"/>
      <w:marLeft w:val="0"/>
      <w:marRight w:val="0"/>
      <w:marTop w:val="0"/>
      <w:marBottom w:val="0"/>
      <w:divBdr>
        <w:top w:val="none" w:sz="0" w:space="0" w:color="auto"/>
        <w:left w:val="none" w:sz="0" w:space="0" w:color="auto"/>
        <w:bottom w:val="none" w:sz="0" w:space="0" w:color="auto"/>
        <w:right w:val="none" w:sz="0" w:space="0" w:color="auto"/>
      </w:divBdr>
    </w:div>
    <w:div w:id="990257988">
      <w:bodyDiv w:val="1"/>
      <w:marLeft w:val="0"/>
      <w:marRight w:val="0"/>
      <w:marTop w:val="0"/>
      <w:marBottom w:val="0"/>
      <w:divBdr>
        <w:top w:val="none" w:sz="0" w:space="0" w:color="auto"/>
        <w:left w:val="none" w:sz="0" w:space="0" w:color="auto"/>
        <w:bottom w:val="none" w:sz="0" w:space="0" w:color="auto"/>
        <w:right w:val="none" w:sz="0" w:space="0" w:color="auto"/>
      </w:divBdr>
      <w:divsChild>
        <w:div w:id="47608526">
          <w:marLeft w:val="0"/>
          <w:marRight w:val="0"/>
          <w:marTop w:val="0"/>
          <w:marBottom w:val="0"/>
          <w:divBdr>
            <w:top w:val="none" w:sz="0" w:space="0" w:color="auto"/>
            <w:left w:val="none" w:sz="0" w:space="0" w:color="auto"/>
            <w:bottom w:val="none" w:sz="0" w:space="0" w:color="auto"/>
            <w:right w:val="none" w:sz="0" w:space="0" w:color="auto"/>
          </w:divBdr>
          <w:divsChild>
            <w:div w:id="193201913">
              <w:marLeft w:val="240"/>
              <w:marRight w:val="0"/>
              <w:marTop w:val="0"/>
              <w:marBottom w:val="0"/>
              <w:divBdr>
                <w:top w:val="none" w:sz="0" w:space="0" w:color="auto"/>
                <w:left w:val="none" w:sz="0" w:space="0" w:color="auto"/>
                <w:bottom w:val="none" w:sz="0" w:space="0" w:color="auto"/>
                <w:right w:val="none" w:sz="0" w:space="0" w:color="auto"/>
              </w:divBdr>
              <w:divsChild>
                <w:div w:id="810907960">
                  <w:marLeft w:val="0"/>
                  <w:marRight w:val="0"/>
                  <w:marTop w:val="60"/>
                  <w:marBottom w:val="0"/>
                  <w:divBdr>
                    <w:top w:val="none" w:sz="0" w:space="0" w:color="auto"/>
                    <w:left w:val="none" w:sz="0" w:space="0" w:color="auto"/>
                    <w:bottom w:val="none" w:sz="0" w:space="0" w:color="auto"/>
                    <w:right w:val="none" w:sz="0" w:space="0" w:color="auto"/>
                  </w:divBdr>
                  <w:divsChild>
                    <w:div w:id="1124883951">
                      <w:marLeft w:val="0"/>
                      <w:marRight w:val="0"/>
                      <w:marTop w:val="0"/>
                      <w:marBottom w:val="0"/>
                      <w:divBdr>
                        <w:top w:val="none" w:sz="0" w:space="0" w:color="auto"/>
                        <w:left w:val="none" w:sz="0" w:space="0" w:color="auto"/>
                        <w:bottom w:val="none" w:sz="0" w:space="0" w:color="auto"/>
                        <w:right w:val="none" w:sz="0" w:space="0" w:color="auto"/>
                      </w:divBdr>
                      <w:divsChild>
                        <w:div w:id="17839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860565">
      <w:bodyDiv w:val="1"/>
      <w:marLeft w:val="0"/>
      <w:marRight w:val="0"/>
      <w:marTop w:val="0"/>
      <w:marBottom w:val="0"/>
      <w:divBdr>
        <w:top w:val="none" w:sz="0" w:space="0" w:color="auto"/>
        <w:left w:val="none" w:sz="0" w:space="0" w:color="auto"/>
        <w:bottom w:val="none" w:sz="0" w:space="0" w:color="auto"/>
        <w:right w:val="none" w:sz="0" w:space="0" w:color="auto"/>
      </w:divBdr>
      <w:divsChild>
        <w:div w:id="1088966393">
          <w:marLeft w:val="0"/>
          <w:marRight w:val="0"/>
          <w:marTop w:val="0"/>
          <w:marBottom w:val="0"/>
          <w:divBdr>
            <w:top w:val="none" w:sz="0" w:space="0" w:color="auto"/>
            <w:left w:val="none" w:sz="0" w:space="0" w:color="auto"/>
            <w:bottom w:val="none" w:sz="0" w:space="0" w:color="auto"/>
            <w:right w:val="none" w:sz="0" w:space="0" w:color="auto"/>
          </w:divBdr>
        </w:div>
      </w:divsChild>
    </w:div>
    <w:div w:id="1121413399">
      <w:bodyDiv w:val="1"/>
      <w:marLeft w:val="0"/>
      <w:marRight w:val="0"/>
      <w:marTop w:val="0"/>
      <w:marBottom w:val="0"/>
      <w:divBdr>
        <w:top w:val="none" w:sz="0" w:space="0" w:color="auto"/>
        <w:left w:val="none" w:sz="0" w:space="0" w:color="auto"/>
        <w:bottom w:val="none" w:sz="0" w:space="0" w:color="auto"/>
        <w:right w:val="none" w:sz="0" w:space="0" w:color="auto"/>
      </w:divBdr>
    </w:div>
    <w:div w:id="1162969014">
      <w:bodyDiv w:val="1"/>
      <w:marLeft w:val="0"/>
      <w:marRight w:val="0"/>
      <w:marTop w:val="0"/>
      <w:marBottom w:val="0"/>
      <w:divBdr>
        <w:top w:val="none" w:sz="0" w:space="0" w:color="auto"/>
        <w:left w:val="none" w:sz="0" w:space="0" w:color="auto"/>
        <w:bottom w:val="none" w:sz="0" w:space="0" w:color="auto"/>
        <w:right w:val="none" w:sz="0" w:space="0" w:color="auto"/>
      </w:divBdr>
      <w:divsChild>
        <w:div w:id="626786653">
          <w:marLeft w:val="0"/>
          <w:marRight w:val="0"/>
          <w:marTop w:val="0"/>
          <w:marBottom w:val="0"/>
          <w:divBdr>
            <w:top w:val="none" w:sz="0" w:space="0" w:color="auto"/>
            <w:left w:val="none" w:sz="0" w:space="0" w:color="auto"/>
            <w:bottom w:val="none" w:sz="0" w:space="0" w:color="auto"/>
            <w:right w:val="none" w:sz="0" w:space="0" w:color="auto"/>
          </w:divBdr>
        </w:div>
      </w:divsChild>
    </w:div>
    <w:div w:id="1173569344">
      <w:bodyDiv w:val="1"/>
      <w:marLeft w:val="0"/>
      <w:marRight w:val="0"/>
      <w:marTop w:val="0"/>
      <w:marBottom w:val="0"/>
      <w:divBdr>
        <w:top w:val="none" w:sz="0" w:space="0" w:color="auto"/>
        <w:left w:val="none" w:sz="0" w:space="0" w:color="auto"/>
        <w:bottom w:val="none" w:sz="0" w:space="0" w:color="auto"/>
        <w:right w:val="none" w:sz="0" w:space="0" w:color="auto"/>
      </w:divBdr>
    </w:div>
    <w:div w:id="1194922051">
      <w:bodyDiv w:val="1"/>
      <w:marLeft w:val="0"/>
      <w:marRight w:val="0"/>
      <w:marTop w:val="0"/>
      <w:marBottom w:val="0"/>
      <w:divBdr>
        <w:top w:val="none" w:sz="0" w:space="0" w:color="auto"/>
        <w:left w:val="none" w:sz="0" w:space="0" w:color="auto"/>
        <w:bottom w:val="none" w:sz="0" w:space="0" w:color="auto"/>
        <w:right w:val="none" w:sz="0" w:space="0" w:color="auto"/>
      </w:divBdr>
    </w:div>
    <w:div w:id="1231430955">
      <w:bodyDiv w:val="1"/>
      <w:marLeft w:val="0"/>
      <w:marRight w:val="0"/>
      <w:marTop w:val="0"/>
      <w:marBottom w:val="0"/>
      <w:divBdr>
        <w:top w:val="none" w:sz="0" w:space="0" w:color="auto"/>
        <w:left w:val="none" w:sz="0" w:space="0" w:color="auto"/>
        <w:bottom w:val="none" w:sz="0" w:space="0" w:color="auto"/>
        <w:right w:val="none" w:sz="0" w:space="0" w:color="auto"/>
      </w:divBdr>
      <w:divsChild>
        <w:div w:id="1266765211">
          <w:marLeft w:val="0"/>
          <w:marRight w:val="0"/>
          <w:marTop w:val="0"/>
          <w:marBottom w:val="0"/>
          <w:divBdr>
            <w:top w:val="none" w:sz="0" w:space="0" w:color="auto"/>
            <w:left w:val="none" w:sz="0" w:space="0" w:color="auto"/>
            <w:bottom w:val="none" w:sz="0" w:space="0" w:color="auto"/>
            <w:right w:val="none" w:sz="0" w:space="0" w:color="auto"/>
          </w:divBdr>
        </w:div>
      </w:divsChild>
    </w:div>
    <w:div w:id="1318604949">
      <w:bodyDiv w:val="1"/>
      <w:marLeft w:val="0"/>
      <w:marRight w:val="0"/>
      <w:marTop w:val="0"/>
      <w:marBottom w:val="0"/>
      <w:divBdr>
        <w:top w:val="none" w:sz="0" w:space="0" w:color="auto"/>
        <w:left w:val="none" w:sz="0" w:space="0" w:color="auto"/>
        <w:bottom w:val="none" w:sz="0" w:space="0" w:color="auto"/>
        <w:right w:val="none" w:sz="0" w:space="0" w:color="auto"/>
      </w:divBdr>
    </w:div>
    <w:div w:id="1330015313">
      <w:bodyDiv w:val="1"/>
      <w:marLeft w:val="0"/>
      <w:marRight w:val="0"/>
      <w:marTop w:val="0"/>
      <w:marBottom w:val="0"/>
      <w:divBdr>
        <w:top w:val="none" w:sz="0" w:space="0" w:color="auto"/>
        <w:left w:val="none" w:sz="0" w:space="0" w:color="auto"/>
        <w:bottom w:val="none" w:sz="0" w:space="0" w:color="auto"/>
        <w:right w:val="none" w:sz="0" w:space="0" w:color="auto"/>
      </w:divBdr>
    </w:div>
    <w:div w:id="1342970294">
      <w:bodyDiv w:val="1"/>
      <w:marLeft w:val="0"/>
      <w:marRight w:val="0"/>
      <w:marTop w:val="0"/>
      <w:marBottom w:val="0"/>
      <w:divBdr>
        <w:top w:val="none" w:sz="0" w:space="0" w:color="auto"/>
        <w:left w:val="none" w:sz="0" w:space="0" w:color="auto"/>
        <w:bottom w:val="none" w:sz="0" w:space="0" w:color="auto"/>
        <w:right w:val="none" w:sz="0" w:space="0" w:color="auto"/>
      </w:divBdr>
    </w:div>
    <w:div w:id="1406411358">
      <w:bodyDiv w:val="1"/>
      <w:marLeft w:val="0"/>
      <w:marRight w:val="0"/>
      <w:marTop w:val="0"/>
      <w:marBottom w:val="0"/>
      <w:divBdr>
        <w:top w:val="none" w:sz="0" w:space="0" w:color="auto"/>
        <w:left w:val="none" w:sz="0" w:space="0" w:color="auto"/>
        <w:bottom w:val="none" w:sz="0" w:space="0" w:color="auto"/>
        <w:right w:val="none" w:sz="0" w:space="0" w:color="auto"/>
      </w:divBdr>
    </w:div>
    <w:div w:id="1410083232">
      <w:bodyDiv w:val="1"/>
      <w:marLeft w:val="0"/>
      <w:marRight w:val="0"/>
      <w:marTop w:val="0"/>
      <w:marBottom w:val="0"/>
      <w:divBdr>
        <w:top w:val="none" w:sz="0" w:space="0" w:color="auto"/>
        <w:left w:val="none" w:sz="0" w:space="0" w:color="auto"/>
        <w:bottom w:val="none" w:sz="0" w:space="0" w:color="auto"/>
        <w:right w:val="none" w:sz="0" w:space="0" w:color="auto"/>
      </w:divBdr>
      <w:divsChild>
        <w:div w:id="1278100967">
          <w:marLeft w:val="0"/>
          <w:marRight w:val="0"/>
          <w:marTop w:val="0"/>
          <w:marBottom w:val="0"/>
          <w:divBdr>
            <w:top w:val="none" w:sz="0" w:space="0" w:color="auto"/>
            <w:left w:val="none" w:sz="0" w:space="0" w:color="auto"/>
            <w:bottom w:val="none" w:sz="0" w:space="0" w:color="auto"/>
            <w:right w:val="none" w:sz="0" w:space="0" w:color="auto"/>
          </w:divBdr>
        </w:div>
      </w:divsChild>
    </w:div>
    <w:div w:id="1462379733">
      <w:bodyDiv w:val="1"/>
      <w:marLeft w:val="0"/>
      <w:marRight w:val="0"/>
      <w:marTop w:val="0"/>
      <w:marBottom w:val="0"/>
      <w:divBdr>
        <w:top w:val="none" w:sz="0" w:space="0" w:color="auto"/>
        <w:left w:val="none" w:sz="0" w:space="0" w:color="auto"/>
        <w:bottom w:val="none" w:sz="0" w:space="0" w:color="auto"/>
        <w:right w:val="none" w:sz="0" w:space="0" w:color="auto"/>
      </w:divBdr>
    </w:div>
    <w:div w:id="1521965010">
      <w:bodyDiv w:val="1"/>
      <w:marLeft w:val="0"/>
      <w:marRight w:val="0"/>
      <w:marTop w:val="0"/>
      <w:marBottom w:val="0"/>
      <w:divBdr>
        <w:top w:val="none" w:sz="0" w:space="0" w:color="auto"/>
        <w:left w:val="none" w:sz="0" w:space="0" w:color="auto"/>
        <w:bottom w:val="none" w:sz="0" w:space="0" w:color="auto"/>
        <w:right w:val="none" w:sz="0" w:space="0" w:color="auto"/>
      </w:divBdr>
    </w:div>
    <w:div w:id="1552302094">
      <w:bodyDiv w:val="1"/>
      <w:marLeft w:val="0"/>
      <w:marRight w:val="0"/>
      <w:marTop w:val="0"/>
      <w:marBottom w:val="0"/>
      <w:divBdr>
        <w:top w:val="none" w:sz="0" w:space="0" w:color="auto"/>
        <w:left w:val="none" w:sz="0" w:space="0" w:color="auto"/>
        <w:bottom w:val="none" w:sz="0" w:space="0" w:color="auto"/>
        <w:right w:val="none" w:sz="0" w:space="0" w:color="auto"/>
      </w:divBdr>
    </w:div>
    <w:div w:id="1564950042">
      <w:bodyDiv w:val="1"/>
      <w:marLeft w:val="0"/>
      <w:marRight w:val="0"/>
      <w:marTop w:val="0"/>
      <w:marBottom w:val="0"/>
      <w:divBdr>
        <w:top w:val="none" w:sz="0" w:space="0" w:color="auto"/>
        <w:left w:val="none" w:sz="0" w:space="0" w:color="auto"/>
        <w:bottom w:val="none" w:sz="0" w:space="0" w:color="auto"/>
        <w:right w:val="none" w:sz="0" w:space="0" w:color="auto"/>
      </w:divBdr>
    </w:div>
    <w:div w:id="1593011219">
      <w:bodyDiv w:val="1"/>
      <w:marLeft w:val="0"/>
      <w:marRight w:val="0"/>
      <w:marTop w:val="0"/>
      <w:marBottom w:val="0"/>
      <w:divBdr>
        <w:top w:val="none" w:sz="0" w:space="0" w:color="auto"/>
        <w:left w:val="none" w:sz="0" w:space="0" w:color="auto"/>
        <w:bottom w:val="none" w:sz="0" w:space="0" w:color="auto"/>
        <w:right w:val="none" w:sz="0" w:space="0" w:color="auto"/>
      </w:divBdr>
      <w:divsChild>
        <w:div w:id="2026207686">
          <w:marLeft w:val="0"/>
          <w:marRight w:val="0"/>
          <w:marTop w:val="0"/>
          <w:marBottom w:val="0"/>
          <w:divBdr>
            <w:top w:val="none" w:sz="0" w:space="0" w:color="auto"/>
            <w:left w:val="none" w:sz="0" w:space="0" w:color="auto"/>
            <w:bottom w:val="none" w:sz="0" w:space="0" w:color="auto"/>
            <w:right w:val="none" w:sz="0" w:space="0" w:color="auto"/>
          </w:divBdr>
        </w:div>
      </w:divsChild>
    </w:div>
    <w:div w:id="1614750230">
      <w:bodyDiv w:val="1"/>
      <w:marLeft w:val="0"/>
      <w:marRight w:val="0"/>
      <w:marTop w:val="0"/>
      <w:marBottom w:val="0"/>
      <w:divBdr>
        <w:top w:val="none" w:sz="0" w:space="0" w:color="auto"/>
        <w:left w:val="none" w:sz="0" w:space="0" w:color="auto"/>
        <w:bottom w:val="none" w:sz="0" w:space="0" w:color="auto"/>
        <w:right w:val="none" w:sz="0" w:space="0" w:color="auto"/>
      </w:divBdr>
    </w:div>
    <w:div w:id="1635520513">
      <w:bodyDiv w:val="1"/>
      <w:marLeft w:val="0"/>
      <w:marRight w:val="0"/>
      <w:marTop w:val="0"/>
      <w:marBottom w:val="0"/>
      <w:divBdr>
        <w:top w:val="none" w:sz="0" w:space="0" w:color="auto"/>
        <w:left w:val="none" w:sz="0" w:space="0" w:color="auto"/>
        <w:bottom w:val="none" w:sz="0" w:space="0" w:color="auto"/>
        <w:right w:val="none" w:sz="0" w:space="0" w:color="auto"/>
      </w:divBdr>
      <w:divsChild>
        <w:div w:id="1464150432">
          <w:marLeft w:val="0"/>
          <w:marRight w:val="0"/>
          <w:marTop w:val="0"/>
          <w:marBottom w:val="0"/>
          <w:divBdr>
            <w:top w:val="none" w:sz="0" w:space="0" w:color="auto"/>
            <w:left w:val="none" w:sz="0" w:space="0" w:color="auto"/>
            <w:bottom w:val="none" w:sz="0" w:space="0" w:color="auto"/>
            <w:right w:val="none" w:sz="0" w:space="0" w:color="auto"/>
          </w:divBdr>
        </w:div>
      </w:divsChild>
    </w:div>
    <w:div w:id="1831404239">
      <w:bodyDiv w:val="1"/>
      <w:marLeft w:val="0"/>
      <w:marRight w:val="0"/>
      <w:marTop w:val="0"/>
      <w:marBottom w:val="0"/>
      <w:divBdr>
        <w:top w:val="none" w:sz="0" w:space="0" w:color="auto"/>
        <w:left w:val="none" w:sz="0" w:space="0" w:color="auto"/>
        <w:bottom w:val="none" w:sz="0" w:space="0" w:color="auto"/>
        <w:right w:val="none" w:sz="0" w:space="0" w:color="auto"/>
      </w:divBdr>
    </w:div>
    <w:div w:id="1890072385">
      <w:bodyDiv w:val="1"/>
      <w:marLeft w:val="0"/>
      <w:marRight w:val="0"/>
      <w:marTop w:val="0"/>
      <w:marBottom w:val="0"/>
      <w:divBdr>
        <w:top w:val="none" w:sz="0" w:space="0" w:color="auto"/>
        <w:left w:val="none" w:sz="0" w:space="0" w:color="auto"/>
        <w:bottom w:val="none" w:sz="0" w:space="0" w:color="auto"/>
        <w:right w:val="none" w:sz="0" w:space="0" w:color="auto"/>
      </w:divBdr>
    </w:div>
    <w:div w:id="1907572569">
      <w:bodyDiv w:val="1"/>
      <w:marLeft w:val="0"/>
      <w:marRight w:val="0"/>
      <w:marTop w:val="0"/>
      <w:marBottom w:val="0"/>
      <w:divBdr>
        <w:top w:val="none" w:sz="0" w:space="0" w:color="auto"/>
        <w:left w:val="none" w:sz="0" w:space="0" w:color="auto"/>
        <w:bottom w:val="none" w:sz="0" w:space="0" w:color="auto"/>
        <w:right w:val="none" w:sz="0" w:space="0" w:color="auto"/>
      </w:divBdr>
    </w:div>
    <w:div w:id="1945530749">
      <w:bodyDiv w:val="1"/>
      <w:marLeft w:val="0"/>
      <w:marRight w:val="0"/>
      <w:marTop w:val="0"/>
      <w:marBottom w:val="0"/>
      <w:divBdr>
        <w:top w:val="none" w:sz="0" w:space="0" w:color="auto"/>
        <w:left w:val="none" w:sz="0" w:space="0" w:color="auto"/>
        <w:bottom w:val="none" w:sz="0" w:space="0" w:color="auto"/>
        <w:right w:val="none" w:sz="0" w:space="0" w:color="auto"/>
      </w:divBdr>
    </w:div>
    <w:div w:id="1968971467">
      <w:bodyDiv w:val="1"/>
      <w:marLeft w:val="0"/>
      <w:marRight w:val="0"/>
      <w:marTop w:val="0"/>
      <w:marBottom w:val="0"/>
      <w:divBdr>
        <w:top w:val="none" w:sz="0" w:space="0" w:color="auto"/>
        <w:left w:val="none" w:sz="0" w:space="0" w:color="auto"/>
        <w:bottom w:val="none" w:sz="0" w:space="0" w:color="auto"/>
        <w:right w:val="none" w:sz="0" w:space="0" w:color="auto"/>
      </w:divBdr>
    </w:div>
    <w:div w:id="2014527253">
      <w:bodyDiv w:val="1"/>
      <w:marLeft w:val="0"/>
      <w:marRight w:val="0"/>
      <w:marTop w:val="0"/>
      <w:marBottom w:val="0"/>
      <w:divBdr>
        <w:top w:val="none" w:sz="0" w:space="0" w:color="auto"/>
        <w:left w:val="none" w:sz="0" w:space="0" w:color="auto"/>
        <w:bottom w:val="none" w:sz="0" w:space="0" w:color="auto"/>
        <w:right w:val="none" w:sz="0" w:space="0" w:color="auto"/>
      </w:divBdr>
    </w:div>
    <w:div w:id="2059892167">
      <w:bodyDiv w:val="1"/>
      <w:marLeft w:val="0"/>
      <w:marRight w:val="0"/>
      <w:marTop w:val="0"/>
      <w:marBottom w:val="0"/>
      <w:divBdr>
        <w:top w:val="none" w:sz="0" w:space="0" w:color="auto"/>
        <w:left w:val="none" w:sz="0" w:space="0" w:color="auto"/>
        <w:bottom w:val="none" w:sz="0" w:space="0" w:color="auto"/>
        <w:right w:val="none" w:sz="0" w:space="0" w:color="auto"/>
      </w:divBdr>
      <w:divsChild>
        <w:div w:id="49154208">
          <w:marLeft w:val="0"/>
          <w:marRight w:val="0"/>
          <w:marTop w:val="0"/>
          <w:marBottom w:val="0"/>
          <w:divBdr>
            <w:top w:val="none" w:sz="0" w:space="0" w:color="auto"/>
            <w:left w:val="none" w:sz="0" w:space="0" w:color="auto"/>
            <w:bottom w:val="none" w:sz="0" w:space="0" w:color="auto"/>
            <w:right w:val="none" w:sz="0" w:space="0" w:color="auto"/>
          </w:divBdr>
          <w:divsChild>
            <w:div w:id="798841315">
              <w:marLeft w:val="240"/>
              <w:marRight w:val="0"/>
              <w:marTop w:val="0"/>
              <w:marBottom w:val="0"/>
              <w:divBdr>
                <w:top w:val="none" w:sz="0" w:space="0" w:color="auto"/>
                <w:left w:val="none" w:sz="0" w:space="0" w:color="auto"/>
                <w:bottom w:val="none" w:sz="0" w:space="0" w:color="auto"/>
                <w:right w:val="none" w:sz="0" w:space="0" w:color="auto"/>
              </w:divBdr>
              <w:divsChild>
                <w:div w:id="1306470224">
                  <w:marLeft w:val="0"/>
                  <w:marRight w:val="0"/>
                  <w:marTop w:val="60"/>
                  <w:marBottom w:val="0"/>
                  <w:divBdr>
                    <w:top w:val="none" w:sz="0" w:space="0" w:color="auto"/>
                    <w:left w:val="none" w:sz="0" w:space="0" w:color="auto"/>
                    <w:bottom w:val="none" w:sz="0" w:space="0" w:color="auto"/>
                    <w:right w:val="none" w:sz="0" w:space="0" w:color="auto"/>
                  </w:divBdr>
                  <w:divsChild>
                    <w:div w:id="1882588519">
                      <w:marLeft w:val="0"/>
                      <w:marRight w:val="0"/>
                      <w:marTop w:val="0"/>
                      <w:marBottom w:val="0"/>
                      <w:divBdr>
                        <w:top w:val="none" w:sz="0" w:space="0" w:color="auto"/>
                        <w:left w:val="none" w:sz="0" w:space="0" w:color="auto"/>
                        <w:bottom w:val="none" w:sz="0" w:space="0" w:color="auto"/>
                        <w:right w:val="none" w:sz="0" w:space="0" w:color="auto"/>
                      </w:divBdr>
                      <w:divsChild>
                        <w:div w:id="91470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637998">
      <w:bodyDiv w:val="1"/>
      <w:marLeft w:val="0"/>
      <w:marRight w:val="0"/>
      <w:marTop w:val="0"/>
      <w:marBottom w:val="0"/>
      <w:divBdr>
        <w:top w:val="none" w:sz="0" w:space="0" w:color="auto"/>
        <w:left w:val="none" w:sz="0" w:space="0" w:color="auto"/>
        <w:bottom w:val="none" w:sz="0" w:space="0" w:color="auto"/>
        <w:right w:val="none" w:sz="0" w:space="0" w:color="auto"/>
      </w:divBdr>
    </w:div>
    <w:div w:id="210660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rfoster@cisco.com" TargetMode="External"/><Relationship Id="rId22" Type="http://schemas.microsoft.com/office/2018/08/relationships/commentsExtensible" Target="commentsExtensi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00917635\AppData\Local\Microsoft\Windows\INetCache\Content.Outlook\A84A0UOO\2-Word-v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CDFC24A2E769408BF58722630DF538" ma:contentTypeVersion="14" ma:contentTypeDescription="Create a new document." ma:contentTypeScope="" ma:versionID="b1ccd6e9cdbfa77bda974c574c40b59f">
  <xsd:schema xmlns:xsd="http://www.w3.org/2001/XMLSchema" xmlns:xs="http://www.w3.org/2001/XMLSchema" xmlns:p="http://schemas.microsoft.com/office/2006/metadata/properties" xmlns:ns3="6525e349-b558-47ce-bab3-38ddce2e26e1" xmlns:ns4="8b1b8829-87a0-4f00-92fa-068a6a002c52" targetNamespace="http://schemas.microsoft.com/office/2006/metadata/properties" ma:root="true" ma:fieldsID="5da8c62392de6e44c18dc80343be3623" ns3:_="" ns4:_="">
    <xsd:import namespace="6525e349-b558-47ce-bab3-38ddce2e26e1"/>
    <xsd:import namespace="8b1b8829-87a0-4f00-92fa-068a6a002c5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25e349-b558-47ce-bab3-38ddce2e26e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b1b8829-87a0-4f00-92fa-068a6a002c5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FC8CC1-5261-46DE-ACDE-517FC42966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525e349-b558-47ce-bab3-38ddce2e26e1"/>
    <ds:schemaRef ds:uri="8b1b8829-87a0-4f00-92fa-068a6a002c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BC32E7-E8F3-4D28-8946-689906F2F32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4F1BF78C-C376-4871-8622-EDC4794BD33C}">
  <ds:schemaRefs>
    <ds:schemaRef ds:uri="http://schemas.microsoft.com/sharepoint/v3/contenttype/forms"/>
  </ds:schemaRefs>
</ds:datastoreItem>
</file>

<file path=customXml/itemProps4.xml><?xml version="1.0" encoding="utf-8"?>
<ds:datastoreItem xmlns:ds="http://schemas.openxmlformats.org/officeDocument/2006/customXml" ds:itemID="{599B12C9-3744-4296-A4FC-B7F72D987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2-Word-v2.0.template.dotx</Template>
  <TotalTime>20</TotalTime>
  <Pages>61</Pages>
  <Words>17159</Words>
  <Characters>97807</Characters>
  <Application>Microsoft Office Word</Application>
  <DocSecurity>0</DocSecurity>
  <Lines>815</Lines>
  <Paragraphs>229</Paragraphs>
  <ScaleCrop>false</ScaleCrop>
  <HeadingPairs>
    <vt:vector size="6" baseType="variant">
      <vt:variant>
        <vt:lpstr>Title</vt:lpstr>
      </vt:variant>
      <vt:variant>
        <vt:i4>1</vt:i4>
      </vt:variant>
      <vt:variant>
        <vt:lpstr>Título</vt:lpstr>
      </vt:variant>
      <vt:variant>
        <vt:i4>1</vt:i4>
      </vt:variant>
      <vt:variant>
        <vt:lpstr>Titolo</vt:lpstr>
      </vt:variant>
      <vt:variant>
        <vt:i4>1</vt:i4>
      </vt:variant>
    </vt:vector>
  </HeadingPairs>
  <TitlesOfParts>
    <vt:vector size="3" baseType="lpstr">
      <vt:lpstr>Network Working Group</vt:lpstr>
      <vt:lpstr>Network Working Group</vt:lpstr>
      <vt:lpstr>Network Working Group</vt:lpstr>
    </vt:vector>
  </TitlesOfParts>
  <Company>USC/ISI</Company>
  <LinksUpToDate>false</LinksUpToDate>
  <CharactersWithSpaces>114737</CharactersWithSpaces>
  <SharedDoc>false</SharedDoc>
  <HLinks>
    <vt:vector size="180" baseType="variant">
      <vt:variant>
        <vt:i4>1769534</vt:i4>
      </vt:variant>
      <vt:variant>
        <vt:i4>275</vt:i4>
      </vt:variant>
      <vt:variant>
        <vt:i4>0</vt:i4>
      </vt:variant>
      <vt:variant>
        <vt:i4>5</vt:i4>
      </vt:variant>
      <vt:variant>
        <vt:lpwstr/>
      </vt:variant>
      <vt:variant>
        <vt:lpwstr>_Toc258322689</vt:lpwstr>
      </vt:variant>
      <vt:variant>
        <vt:i4>1769534</vt:i4>
      </vt:variant>
      <vt:variant>
        <vt:i4>269</vt:i4>
      </vt:variant>
      <vt:variant>
        <vt:i4>0</vt:i4>
      </vt:variant>
      <vt:variant>
        <vt:i4>5</vt:i4>
      </vt:variant>
      <vt:variant>
        <vt:lpwstr/>
      </vt:variant>
      <vt:variant>
        <vt:lpwstr>_Toc258322688</vt:lpwstr>
      </vt:variant>
      <vt:variant>
        <vt:i4>1769534</vt:i4>
      </vt:variant>
      <vt:variant>
        <vt:i4>263</vt:i4>
      </vt:variant>
      <vt:variant>
        <vt:i4>0</vt:i4>
      </vt:variant>
      <vt:variant>
        <vt:i4>5</vt:i4>
      </vt:variant>
      <vt:variant>
        <vt:lpwstr/>
      </vt:variant>
      <vt:variant>
        <vt:lpwstr>_Toc258322687</vt:lpwstr>
      </vt:variant>
      <vt:variant>
        <vt:i4>1769534</vt:i4>
      </vt:variant>
      <vt:variant>
        <vt:i4>257</vt:i4>
      </vt:variant>
      <vt:variant>
        <vt:i4>0</vt:i4>
      </vt:variant>
      <vt:variant>
        <vt:i4>5</vt:i4>
      </vt:variant>
      <vt:variant>
        <vt:lpwstr/>
      </vt:variant>
      <vt:variant>
        <vt:lpwstr>_Toc258322686</vt:lpwstr>
      </vt:variant>
      <vt:variant>
        <vt:i4>1769534</vt:i4>
      </vt:variant>
      <vt:variant>
        <vt:i4>251</vt:i4>
      </vt:variant>
      <vt:variant>
        <vt:i4>0</vt:i4>
      </vt:variant>
      <vt:variant>
        <vt:i4>5</vt:i4>
      </vt:variant>
      <vt:variant>
        <vt:lpwstr/>
      </vt:variant>
      <vt:variant>
        <vt:lpwstr>_Toc258322685</vt:lpwstr>
      </vt:variant>
      <vt:variant>
        <vt:i4>1769534</vt:i4>
      </vt:variant>
      <vt:variant>
        <vt:i4>245</vt:i4>
      </vt:variant>
      <vt:variant>
        <vt:i4>0</vt:i4>
      </vt:variant>
      <vt:variant>
        <vt:i4>5</vt:i4>
      </vt:variant>
      <vt:variant>
        <vt:lpwstr/>
      </vt:variant>
      <vt:variant>
        <vt:lpwstr>_Toc258322684</vt:lpwstr>
      </vt:variant>
      <vt:variant>
        <vt:i4>1769534</vt:i4>
      </vt:variant>
      <vt:variant>
        <vt:i4>239</vt:i4>
      </vt:variant>
      <vt:variant>
        <vt:i4>0</vt:i4>
      </vt:variant>
      <vt:variant>
        <vt:i4>5</vt:i4>
      </vt:variant>
      <vt:variant>
        <vt:lpwstr/>
      </vt:variant>
      <vt:variant>
        <vt:lpwstr>_Toc258322683</vt:lpwstr>
      </vt:variant>
      <vt:variant>
        <vt:i4>1769534</vt:i4>
      </vt:variant>
      <vt:variant>
        <vt:i4>233</vt:i4>
      </vt:variant>
      <vt:variant>
        <vt:i4>0</vt:i4>
      </vt:variant>
      <vt:variant>
        <vt:i4>5</vt:i4>
      </vt:variant>
      <vt:variant>
        <vt:lpwstr/>
      </vt:variant>
      <vt:variant>
        <vt:lpwstr>_Toc258322682</vt:lpwstr>
      </vt:variant>
      <vt:variant>
        <vt:i4>1769534</vt:i4>
      </vt:variant>
      <vt:variant>
        <vt:i4>227</vt:i4>
      </vt:variant>
      <vt:variant>
        <vt:i4>0</vt:i4>
      </vt:variant>
      <vt:variant>
        <vt:i4>5</vt:i4>
      </vt:variant>
      <vt:variant>
        <vt:lpwstr/>
      </vt:variant>
      <vt:variant>
        <vt:lpwstr>_Toc258322681</vt:lpwstr>
      </vt:variant>
      <vt:variant>
        <vt:i4>1769534</vt:i4>
      </vt:variant>
      <vt:variant>
        <vt:i4>221</vt:i4>
      </vt:variant>
      <vt:variant>
        <vt:i4>0</vt:i4>
      </vt:variant>
      <vt:variant>
        <vt:i4>5</vt:i4>
      </vt:variant>
      <vt:variant>
        <vt:lpwstr/>
      </vt:variant>
      <vt:variant>
        <vt:lpwstr>_Toc258322680</vt:lpwstr>
      </vt:variant>
      <vt:variant>
        <vt:i4>1310782</vt:i4>
      </vt:variant>
      <vt:variant>
        <vt:i4>215</vt:i4>
      </vt:variant>
      <vt:variant>
        <vt:i4>0</vt:i4>
      </vt:variant>
      <vt:variant>
        <vt:i4>5</vt:i4>
      </vt:variant>
      <vt:variant>
        <vt:lpwstr/>
      </vt:variant>
      <vt:variant>
        <vt:lpwstr>_Toc258322679</vt:lpwstr>
      </vt:variant>
      <vt:variant>
        <vt:i4>1310782</vt:i4>
      </vt:variant>
      <vt:variant>
        <vt:i4>209</vt:i4>
      </vt:variant>
      <vt:variant>
        <vt:i4>0</vt:i4>
      </vt:variant>
      <vt:variant>
        <vt:i4>5</vt:i4>
      </vt:variant>
      <vt:variant>
        <vt:lpwstr/>
      </vt:variant>
      <vt:variant>
        <vt:lpwstr>_Toc258322678</vt:lpwstr>
      </vt:variant>
      <vt:variant>
        <vt:i4>1310782</vt:i4>
      </vt:variant>
      <vt:variant>
        <vt:i4>203</vt:i4>
      </vt:variant>
      <vt:variant>
        <vt:i4>0</vt:i4>
      </vt:variant>
      <vt:variant>
        <vt:i4>5</vt:i4>
      </vt:variant>
      <vt:variant>
        <vt:lpwstr/>
      </vt:variant>
      <vt:variant>
        <vt:lpwstr>_Toc258322677</vt:lpwstr>
      </vt:variant>
      <vt:variant>
        <vt:i4>1310782</vt:i4>
      </vt:variant>
      <vt:variant>
        <vt:i4>197</vt:i4>
      </vt:variant>
      <vt:variant>
        <vt:i4>0</vt:i4>
      </vt:variant>
      <vt:variant>
        <vt:i4>5</vt:i4>
      </vt:variant>
      <vt:variant>
        <vt:lpwstr/>
      </vt:variant>
      <vt:variant>
        <vt:lpwstr>_Toc258322676</vt:lpwstr>
      </vt:variant>
      <vt:variant>
        <vt:i4>1310782</vt:i4>
      </vt:variant>
      <vt:variant>
        <vt:i4>191</vt:i4>
      </vt:variant>
      <vt:variant>
        <vt:i4>0</vt:i4>
      </vt:variant>
      <vt:variant>
        <vt:i4>5</vt:i4>
      </vt:variant>
      <vt:variant>
        <vt:lpwstr/>
      </vt:variant>
      <vt:variant>
        <vt:lpwstr>_Toc258322675</vt:lpwstr>
      </vt:variant>
      <vt:variant>
        <vt:i4>1310782</vt:i4>
      </vt:variant>
      <vt:variant>
        <vt:i4>185</vt:i4>
      </vt:variant>
      <vt:variant>
        <vt:i4>0</vt:i4>
      </vt:variant>
      <vt:variant>
        <vt:i4>5</vt:i4>
      </vt:variant>
      <vt:variant>
        <vt:lpwstr/>
      </vt:variant>
      <vt:variant>
        <vt:lpwstr>_Toc258322674</vt:lpwstr>
      </vt:variant>
      <vt:variant>
        <vt:i4>1310782</vt:i4>
      </vt:variant>
      <vt:variant>
        <vt:i4>179</vt:i4>
      </vt:variant>
      <vt:variant>
        <vt:i4>0</vt:i4>
      </vt:variant>
      <vt:variant>
        <vt:i4>5</vt:i4>
      </vt:variant>
      <vt:variant>
        <vt:lpwstr/>
      </vt:variant>
      <vt:variant>
        <vt:lpwstr>_Toc258322673</vt:lpwstr>
      </vt:variant>
      <vt:variant>
        <vt:i4>1310782</vt:i4>
      </vt:variant>
      <vt:variant>
        <vt:i4>173</vt:i4>
      </vt:variant>
      <vt:variant>
        <vt:i4>0</vt:i4>
      </vt:variant>
      <vt:variant>
        <vt:i4>5</vt:i4>
      </vt:variant>
      <vt:variant>
        <vt:lpwstr/>
      </vt:variant>
      <vt:variant>
        <vt:lpwstr>_Toc258322672</vt:lpwstr>
      </vt:variant>
      <vt:variant>
        <vt:i4>1310782</vt:i4>
      </vt:variant>
      <vt:variant>
        <vt:i4>167</vt:i4>
      </vt:variant>
      <vt:variant>
        <vt:i4>0</vt:i4>
      </vt:variant>
      <vt:variant>
        <vt:i4>5</vt:i4>
      </vt:variant>
      <vt:variant>
        <vt:lpwstr/>
      </vt:variant>
      <vt:variant>
        <vt:lpwstr>_Toc258322671</vt:lpwstr>
      </vt:variant>
      <vt:variant>
        <vt:i4>1310782</vt:i4>
      </vt:variant>
      <vt:variant>
        <vt:i4>161</vt:i4>
      </vt:variant>
      <vt:variant>
        <vt:i4>0</vt:i4>
      </vt:variant>
      <vt:variant>
        <vt:i4>5</vt:i4>
      </vt:variant>
      <vt:variant>
        <vt:lpwstr/>
      </vt:variant>
      <vt:variant>
        <vt:lpwstr>_Toc258322670</vt:lpwstr>
      </vt:variant>
      <vt:variant>
        <vt:i4>1376318</vt:i4>
      </vt:variant>
      <vt:variant>
        <vt:i4>155</vt:i4>
      </vt:variant>
      <vt:variant>
        <vt:i4>0</vt:i4>
      </vt:variant>
      <vt:variant>
        <vt:i4>5</vt:i4>
      </vt:variant>
      <vt:variant>
        <vt:lpwstr/>
      </vt:variant>
      <vt:variant>
        <vt:lpwstr>_Toc258322669</vt:lpwstr>
      </vt:variant>
      <vt:variant>
        <vt:i4>1376318</vt:i4>
      </vt:variant>
      <vt:variant>
        <vt:i4>149</vt:i4>
      </vt:variant>
      <vt:variant>
        <vt:i4>0</vt:i4>
      </vt:variant>
      <vt:variant>
        <vt:i4>5</vt:i4>
      </vt:variant>
      <vt:variant>
        <vt:lpwstr/>
      </vt:variant>
      <vt:variant>
        <vt:lpwstr>_Toc258322668</vt:lpwstr>
      </vt:variant>
      <vt:variant>
        <vt:i4>1376318</vt:i4>
      </vt:variant>
      <vt:variant>
        <vt:i4>143</vt:i4>
      </vt:variant>
      <vt:variant>
        <vt:i4>0</vt:i4>
      </vt:variant>
      <vt:variant>
        <vt:i4>5</vt:i4>
      </vt:variant>
      <vt:variant>
        <vt:lpwstr/>
      </vt:variant>
      <vt:variant>
        <vt:lpwstr>_Toc258322667</vt:lpwstr>
      </vt:variant>
      <vt:variant>
        <vt:i4>1376318</vt:i4>
      </vt:variant>
      <vt:variant>
        <vt:i4>137</vt:i4>
      </vt:variant>
      <vt:variant>
        <vt:i4>0</vt:i4>
      </vt:variant>
      <vt:variant>
        <vt:i4>5</vt:i4>
      </vt:variant>
      <vt:variant>
        <vt:lpwstr/>
      </vt:variant>
      <vt:variant>
        <vt:lpwstr>_Toc258322666</vt:lpwstr>
      </vt:variant>
      <vt:variant>
        <vt:i4>1376318</vt:i4>
      </vt:variant>
      <vt:variant>
        <vt:i4>131</vt:i4>
      </vt:variant>
      <vt:variant>
        <vt:i4>0</vt:i4>
      </vt:variant>
      <vt:variant>
        <vt:i4>5</vt:i4>
      </vt:variant>
      <vt:variant>
        <vt:lpwstr/>
      </vt:variant>
      <vt:variant>
        <vt:lpwstr>_Toc258322665</vt:lpwstr>
      </vt:variant>
      <vt:variant>
        <vt:i4>1376318</vt:i4>
      </vt:variant>
      <vt:variant>
        <vt:i4>125</vt:i4>
      </vt:variant>
      <vt:variant>
        <vt:i4>0</vt:i4>
      </vt:variant>
      <vt:variant>
        <vt:i4>5</vt:i4>
      </vt:variant>
      <vt:variant>
        <vt:lpwstr/>
      </vt:variant>
      <vt:variant>
        <vt:lpwstr>_Toc258322664</vt:lpwstr>
      </vt:variant>
      <vt:variant>
        <vt:i4>1376318</vt:i4>
      </vt:variant>
      <vt:variant>
        <vt:i4>119</vt:i4>
      </vt:variant>
      <vt:variant>
        <vt:i4>0</vt:i4>
      </vt:variant>
      <vt:variant>
        <vt:i4>5</vt:i4>
      </vt:variant>
      <vt:variant>
        <vt:lpwstr/>
      </vt:variant>
      <vt:variant>
        <vt:lpwstr>_Toc258322663</vt:lpwstr>
      </vt:variant>
      <vt:variant>
        <vt:i4>1376318</vt:i4>
      </vt:variant>
      <vt:variant>
        <vt:i4>113</vt:i4>
      </vt:variant>
      <vt:variant>
        <vt:i4>0</vt:i4>
      </vt:variant>
      <vt:variant>
        <vt:i4>5</vt:i4>
      </vt:variant>
      <vt:variant>
        <vt:lpwstr/>
      </vt:variant>
      <vt:variant>
        <vt:lpwstr>_Toc258322662</vt:lpwstr>
      </vt:variant>
      <vt:variant>
        <vt:i4>1376318</vt:i4>
      </vt:variant>
      <vt:variant>
        <vt:i4>107</vt:i4>
      </vt:variant>
      <vt:variant>
        <vt:i4>0</vt:i4>
      </vt:variant>
      <vt:variant>
        <vt:i4>5</vt:i4>
      </vt:variant>
      <vt:variant>
        <vt:lpwstr/>
      </vt:variant>
      <vt:variant>
        <vt:lpwstr>_Toc258322661</vt:lpwstr>
      </vt:variant>
      <vt:variant>
        <vt:i4>1376318</vt:i4>
      </vt:variant>
      <vt:variant>
        <vt:i4>101</vt:i4>
      </vt:variant>
      <vt:variant>
        <vt:i4>0</vt:i4>
      </vt:variant>
      <vt:variant>
        <vt:i4>5</vt:i4>
      </vt:variant>
      <vt:variant>
        <vt:lpwstr/>
      </vt:variant>
      <vt:variant>
        <vt:lpwstr>_Toc258322660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Working Group</dc:title>
  <dc:subject/>
  <dc:creator>Italo Busi</dc:creator>
  <cp:keywords/>
  <dc:description/>
  <cp:lastModifiedBy>Italo Busi</cp:lastModifiedBy>
  <cp:revision>6</cp:revision>
  <cp:lastPrinted>2022-09-12T13:48:00Z</cp:lastPrinted>
  <dcterms:created xsi:type="dcterms:W3CDTF">2022-11-22T15:10:00Z</dcterms:created>
  <dcterms:modified xsi:type="dcterms:W3CDTF">2023-01-11T08:54:00Z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59f705-2ba0-454b-9cfc-6ce5bcaac040_Enabled">
    <vt:lpwstr>True</vt:lpwstr>
  </property>
  <property fmtid="{D5CDD505-2E9C-101B-9397-08002B2CF9AE}" pid="3" name="MSIP_Label_0359f705-2ba0-454b-9cfc-6ce5bcaac040_SiteId">
    <vt:lpwstr>68283f3b-8487-4c86-adb3-a5228f18b893</vt:lpwstr>
  </property>
  <property fmtid="{D5CDD505-2E9C-101B-9397-08002B2CF9AE}" pid="4" name="MSIP_Label_0359f705-2ba0-454b-9cfc-6ce5bcaac040_SetDate">
    <vt:lpwstr>2019-10-31T09:56:25.5088071Z</vt:lpwstr>
  </property>
  <property fmtid="{D5CDD505-2E9C-101B-9397-08002B2CF9AE}" pid="5" name="MSIP_Label_0359f705-2ba0-454b-9cfc-6ce5bcaac040_Name">
    <vt:lpwstr>C2 General</vt:lpwstr>
  </property>
  <property fmtid="{D5CDD505-2E9C-101B-9397-08002B2CF9AE}" pid="6" name="MSIP_Label_0359f705-2ba0-454b-9cfc-6ce5bcaac040_Extended_MSFT_Method">
    <vt:lpwstr>Automatic</vt:lpwstr>
  </property>
  <property fmtid="{D5CDD505-2E9C-101B-9397-08002B2CF9AE}" pid="7" name="Sensitivity">
    <vt:lpwstr>C2 General</vt:lpwstr>
  </property>
  <property fmtid="{D5CDD505-2E9C-101B-9397-08002B2CF9AE}" pid="8" name="ContentTypeId">
    <vt:lpwstr>0x01010045CDFC24A2E769408BF58722630DF538</vt:lpwstr>
  </property>
  <property fmtid="{D5CDD505-2E9C-101B-9397-08002B2CF9AE}" pid="9" name="_readonly">
    <vt:lpwstr/>
  </property>
  <property fmtid="{D5CDD505-2E9C-101B-9397-08002B2CF9AE}" pid="10" name="_change">
    <vt:lpwstr/>
  </property>
  <property fmtid="{D5CDD505-2E9C-101B-9397-08002B2CF9AE}" pid="11" name="_full-control">
    <vt:lpwstr/>
  </property>
  <property fmtid="{D5CDD505-2E9C-101B-9397-08002B2CF9AE}" pid="12" name="sflag">
    <vt:lpwstr>1646651179</vt:lpwstr>
  </property>
</Properties>
</file>